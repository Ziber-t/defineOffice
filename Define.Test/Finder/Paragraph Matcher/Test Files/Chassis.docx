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7CFC" w:rsidRPr="00654DA9" w:rsidRDefault="00A67CFC">
      <w:pPr>
        <w:pStyle w:val="Projectdraft"/>
        <w:rPr>
          <w:sz w:val="21"/>
          <w:szCs w:val="21"/>
        </w:rPr>
      </w:pPr>
      <w:bookmarkStart w:id="0" w:name="_GoBack"/>
      <w:bookmarkEnd w:id="0"/>
      <w:r w:rsidRPr="00654DA9">
        <w:rPr>
          <w:noProof/>
          <w:sz w:val="21"/>
          <w:szCs w:val="21"/>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26pt;margin-top:-1in;width:853.5pt;height:467.95pt;z-index:1" fillcolor="black">
            <v:fill color2="black"/>
            <v:imagedata r:id="rId8" o:title=""/>
          </v:shape>
        </w:pict>
      </w:r>
    </w:p>
    <w:p w:rsidR="00A67CFC" w:rsidRPr="00654DA9" w:rsidRDefault="00A67CFC">
      <w:pPr>
        <w:pStyle w:val="Projectdraft"/>
        <w:rPr>
          <w:sz w:val="21"/>
          <w:szCs w:val="21"/>
        </w:rPr>
      </w:pPr>
    </w:p>
    <w:p w:rsidR="00A67CFC" w:rsidRPr="00654DA9" w:rsidRDefault="00A67CFC">
      <w:pPr>
        <w:pStyle w:val="Projectdraft"/>
        <w:rPr>
          <w:sz w:val="21"/>
          <w:szCs w:val="21"/>
        </w:rPr>
      </w:pPr>
    </w:p>
    <w:p w:rsidR="00A67CFC" w:rsidRPr="00654DA9" w:rsidRDefault="00A67CFC">
      <w:pPr>
        <w:pStyle w:val="Projectdraft"/>
        <w:rPr>
          <w:sz w:val="21"/>
          <w:szCs w:val="21"/>
        </w:rPr>
      </w:pPr>
    </w:p>
    <w:p w:rsidR="00A67CFC" w:rsidRPr="00654DA9" w:rsidRDefault="00A67CFC">
      <w:pPr>
        <w:pStyle w:val="Projectdraft"/>
        <w:rPr>
          <w:sz w:val="21"/>
          <w:szCs w:val="21"/>
        </w:rPr>
      </w:pPr>
    </w:p>
    <w:p w:rsidR="00A67CFC" w:rsidRPr="00654DA9" w:rsidRDefault="00A67CFC">
      <w:pPr>
        <w:pStyle w:val="Projectdraft"/>
        <w:rPr>
          <w:sz w:val="21"/>
          <w:szCs w:val="21"/>
        </w:rPr>
      </w:pPr>
    </w:p>
    <w:p w:rsidR="00A67CFC" w:rsidRPr="00654DA9" w:rsidRDefault="00A67CFC">
      <w:pPr>
        <w:rPr>
          <w:sz w:val="21"/>
          <w:szCs w:val="21"/>
        </w:rPr>
      </w:pPr>
    </w:p>
    <w:tbl>
      <w:tblPr>
        <w:tblW w:w="0" w:type="auto"/>
        <w:tblLook w:val="0000" w:firstRow="0" w:lastRow="0" w:firstColumn="0" w:lastColumn="0" w:noHBand="0" w:noVBand="0"/>
      </w:tblPr>
      <w:tblGrid>
        <w:gridCol w:w="13094"/>
      </w:tblGrid>
      <w:tr w:rsidR="00A67CFC" w:rsidRPr="00654DA9">
        <w:tblPrEx>
          <w:tblCellMar>
            <w:top w:w="0" w:type="dxa"/>
            <w:bottom w:w="0" w:type="dxa"/>
          </w:tblCellMar>
        </w:tblPrEx>
        <w:trPr>
          <w:trHeight w:hRule="exact" w:val="5103"/>
        </w:trPr>
        <w:tc>
          <w:tcPr>
            <w:tcW w:w="13094" w:type="dxa"/>
          </w:tcPr>
          <w:p w:rsidR="00A67CFC" w:rsidRPr="00654DA9" w:rsidRDefault="00A67CFC">
            <w:pPr>
              <w:pStyle w:val="BodyText"/>
              <w:rPr>
                <w:rFonts w:ascii="Georgia" w:hAnsi="Georgia"/>
                <w:szCs w:val="21"/>
              </w:rPr>
            </w:pPr>
          </w:p>
          <w:p w:rsidR="00A67CFC" w:rsidRPr="00654DA9" w:rsidRDefault="00A67CFC">
            <w:pPr>
              <w:pStyle w:val="BodyText"/>
              <w:rPr>
                <w:rFonts w:ascii="Georgia" w:hAnsi="Georgia"/>
                <w:szCs w:val="21"/>
              </w:rPr>
            </w:pPr>
          </w:p>
          <w:p w:rsidR="00A67CFC" w:rsidRPr="00654DA9" w:rsidRDefault="00A67CFC">
            <w:pPr>
              <w:pStyle w:val="BodyText"/>
              <w:rPr>
                <w:rFonts w:ascii="Georgia" w:hAnsi="Georgia"/>
                <w:szCs w:val="21"/>
              </w:rPr>
            </w:pPr>
          </w:p>
          <w:p w:rsidR="00A67CFC" w:rsidRPr="00654DA9" w:rsidRDefault="00A67CFC">
            <w:pPr>
              <w:pStyle w:val="BodyText"/>
              <w:rPr>
                <w:rFonts w:ascii="Georgia" w:hAnsi="Georgia"/>
                <w:szCs w:val="21"/>
              </w:rPr>
            </w:pPr>
          </w:p>
          <w:p w:rsidR="00A67CFC" w:rsidRPr="00654DA9" w:rsidRDefault="00A67CFC">
            <w:pPr>
              <w:pStyle w:val="ProjectSubHeading"/>
              <w:spacing w:after="240"/>
              <w:jc w:val="left"/>
              <w:rPr>
                <w:rFonts w:ascii="Georgia" w:hAnsi="Georgia" w:cs="Times New Roman Bold"/>
                <w:color w:val="3A8FC5"/>
                <w:sz w:val="21"/>
                <w:szCs w:val="21"/>
              </w:rPr>
            </w:pPr>
            <w:r w:rsidRPr="00654DA9">
              <w:rPr>
                <w:rFonts w:ascii="Georgia" w:hAnsi="Georgia" w:cs="Times New Roman Bold"/>
                <w:color w:val="3A8FC5"/>
                <w:sz w:val="21"/>
                <w:szCs w:val="21"/>
              </w:rPr>
              <w:t xml:space="preserve">PROJECT </w:t>
            </w:r>
            <w:r w:rsidR="00B2625C">
              <w:rPr>
                <w:rFonts w:ascii="Georgia" w:hAnsi="Georgia" w:cs="Times New Roman Bold"/>
                <w:color w:val="3A8FC5"/>
                <w:sz w:val="21"/>
                <w:szCs w:val="21"/>
              </w:rPr>
              <w:t>CHASSIS</w:t>
            </w:r>
          </w:p>
          <w:p w:rsidR="00A67CFC" w:rsidRPr="00E2794F" w:rsidRDefault="00E2794F" w:rsidP="00B2625C">
            <w:pPr>
              <w:pStyle w:val="ProjectSubHeading"/>
              <w:jc w:val="left"/>
              <w:rPr>
                <w:rFonts w:ascii="Georgia" w:hAnsi="Georgia" w:cs="Tahoma"/>
                <w:bCs w:val="0"/>
                <w:sz w:val="21"/>
                <w:szCs w:val="21"/>
              </w:rPr>
            </w:pPr>
            <w:r w:rsidRPr="00E2794F">
              <w:rPr>
                <w:rFonts w:ascii="Georgia" w:hAnsi="Georgia" w:cs="Tahoma"/>
                <w:bCs w:val="0"/>
                <w:sz w:val="21"/>
                <w:szCs w:val="21"/>
              </w:rPr>
              <w:t>“RED-</w:t>
            </w:r>
            <w:r w:rsidR="000841DA" w:rsidRPr="00E2794F">
              <w:rPr>
                <w:rFonts w:ascii="Georgia" w:hAnsi="Georgia" w:cs="Tahoma"/>
                <w:bCs w:val="0"/>
                <w:sz w:val="21"/>
                <w:szCs w:val="21"/>
              </w:rPr>
              <w:t>FLAG</w:t>
            </w:r>
            <w:r w:rsidRPr="00E2794F">
              <w:rPr>
                <w:rFonts w:ascii="Georgia" w:hAnsi="Georgia" w:cs="Tahoma"/>
                <w:bCs w:val="0"/>
                <w:sz w:val="21"/>
                <w:szCs w:val="21"/>
              </w:rPr>
              <w:t>”</w:t>
            </w:r>
            <w:r w:rsidR="000841DA" w:rsidRPr="00E2794F">
              <w:rPr>
                <w:rFonts w:ascii="Georgia" w:hAnsi="Georgia" w:cs="Tahoma"/>
                <w:bCs w:val="0"/>
                <w:sz w:val="21"/>
                <w:szCs w:val="21"/>
              </w:rPr>
              <w:t xml:space="preserve"> </w:t>
            </w:r>
            <w:r w:rsidR="00A67CFC" w:rsidRPr="00E2794F">
              <w:rPr>
                <w:rFonts w:ascii="Georgia" w:hAnsi="Georgia" w:cs="Tahoma"/>
                <w:bCs w:val="0"/>
                <w:sz w:val="21"/>
                <w:szCs w:val="21"/>
              </w:rPr>
              <w:t xml:space="preserve">LEGAL DUE DILIGENCE REVIEW FOR </w:t>
            </w:r>
            <w:r w:rsidR="00B2625C" w:rsidRPr="00E2794F">
              <w:rPr>
                <w:rFonts w:ascii="Georgia" w:hAnsi="Georgia" w:cs="Tahoma"/>
                <w:bCs w:val="0"/>
                <w:sz w:val="21"/>
                <w:szCs w:val="21"/>
              </w:rPr>
              <w:t>MITSUI &amp; CO., LTD.</w:t>
            </w:r>
          </w:p>
        </w:tc>
      </w:tr>
      <w:tr w:rsidR="00A67CFC" w:rsidRPr="00654DA9">
        <w:tblPrEx>
          <w:tblCellMar>
            <w:top w:w="0" w:type="dxa"/>
            <w:bottom w:w="0" w:type="dxa"/>
          </w:tblCellMar>
        </w:tblPrEx>
        <w:tc>
          <w:tcPr>
            <w:tcW w:w="13094" w:type="dxa"/>
          </w:tcPr>
          <w:p w:rsidR="00A67CFC" w:rsidRPr="009C731C" w:rsidRDefault="00B90519" w:rsidP="009C731C">
            <w:pPr>
              <w:pStyle w:val="ProjectSubHeading"/>
              <w:spacing w:after="360"/>
              <w:jc w:val="left"/>
              <w:rPr>
                <w:rFonts w:ascii="Georgia" w:hAnsi="Georgia" w:cs="Tahoma"/>
                <w:b w:val="0"/>
                <w:bCs w:val="0"/>
                <w:sz w:val="21"/>
                <w:szCs w:val="21"/>
              </w:rPr>
            </w:pPr>
            <w:r>
              <w:rPr>
                <w:rFonts w:ascii="Georgia" w:hAnsi="Georgia" w:cs="Tahoma"/>
                <w:b w:val="0"/>
                <w:bCs w:val="0"/>
                <w:sz w:val="21"/>
                <w:szCs w:val="21"/>
              </w:rPr>
              <w:t>DRAFT</w:t>
            </w:r>
            <w:r w:rsidR="009C731C" w:rsidRPr="009C731C">
              <w:rPr>
                <w:rFonts w:ascii="Georgia" w:hAnsi="Georgia" w:cs="Tahoma"/>
                <w:b w:val="0"/>
                <w:bCs w:val="0"/>
                <w:sz w:val="21"/>
                <w:szCs w:val="21"/>
              </w:rPr>
              <w:t xml:space="preserve"> REPORT</w:t>
            </w:r>
            <w:r w:rsidR="00A67CFC" w:rsidRPr="009C731C">
              <w:rPr>
                <w:rFonts w:ascii="Georgia" w:hAnsi="Georgia" w:cs="Tahoma"/>
                <w:b w:val="0"/>
                <w:bCs w:val="0"/>
                <w:sz w:val="21"/>
                <w:szCs w:val="21"/>
              </w:rPr>
              <w:t xml:space="preserve"> </w:t>
            </w:r>
            <w:r w:rsidR="003F329D">
              <w:rPr>
                <w:rFonts w:ascii="Georgia" w:hAnsi="Georgia" w:cs="Tahoma"/>
                <w:b w:val="0"/>
                <w:bCs w:val="0"/>
                <w:sz w:val="21"/>
                <w:szCs w:val="21"/>
              </w:rPr>
              <w:t>–</w:t>
            </w:r>
            <w:r w:rsidR="006C6FF2" w:rsidRPr="009C731C">
              <w:rPr>
                <w:rFonts w:ascii="Georgia" w:hAnsi="Georgia" w:cs="Tahoma"/>
                <w:b w:val="0"/>
                <w:bCs w:val="0"/>
                <w:sz w:val="21"/>
                <w:szCs w:val="21"/>
              </w:rPr>
              <w:t xml:space="preserve"> </w:t>
            </w:r>
            <w:r w:rsidR="0002684D">
              <w:rPr>
                <w:rFonts w:ascii="Georgia" w:hAnsi="Georgia" w:cs="Tahoma"/>
                <w:b w:val="0"/>
                <w:bCs w:val="0"/>
                <w:sz w:val="21"/>
                <w:szCs w:val="21"/>
              </w:rPr>
              <w:t>[</w:t>
            </w:r>
            <w:r w:rsidR="00217100">
              <w:rPr>
                <w:rFonts w:ascii="Georgia" w:hAnsi="Georgia" w:cs="Tahoma"/>
                <w:b w:val="0"/>
                <w:bCs w:val="0"/>
                <w:sz w:val="21"/>
                <w:szCs w:val="21"/>
              </w:rPr>
              <w:t>10</w:t>
            </w:r>
            <w:r w:rsidR="0002684D">
              <w:rPr>
                <w:rFonts w:ascii="Georgia" w:hAnsi="Georgia" w:cs="Tahoma"/>
                <w:b w:val="0"/>
                <w:bCs w:val="0"/>
                <w:sz w:val="21"/>
                <w:szCs w:val="21"/>
              </w:rPr>
              <w:t xml:space="preserve">] </w:t>
            </w:r>
            <w:r w:rsidR="00B2625C">
              <w:rPr>
                <w:rFonts w:ascii="Georgia" w:hAnsi="Georgia" w:cs="Tahoma"/>
                <w:b w:val="0"/>
                <w:bCs w:val="0"/>
                <w:sz w:val="21"/>
                <w:szCs w:val="21"/>
              </w:rPr>
              <w:t>May</w:t>
            </w:r>
            <w:r w:rsidR="0002684D">
              <w:rPr>
                <w:rFonts w:ascii="Georgia" w:hAnsi="Georgia" w:cs="Tahoma"/>
                <w:b w:val="0"/>
                <w:bCs w:val="0"/>
                <w:sz w:val="21"/>
                <w:szCs w:val="21"/>
              </w:rPr>
              <w:t xml:space="preserve"> 2016</w:t>
            </w:r>
          </w:p>
          <w:p w:rsidR="00A67CFC" w:rsidRDefault="00A67CFC">
            <w:pPr>
              <w:pStyle w:val="Projectdate"/>
              <w:jc w:val="left"/>
              <w:rPr>
                <w:rFonts w:ascii="Georgia" w:hAnsi="Georgia"/>
                <w:color w:val="808080"/>
                <w:szCs w:val="21"/>
              </w:rPr>
            </w:pPr>
          </w:p>
          <w:p w:rsidR="00EB121A" w:rsidRPr="00654DA9" w:rsidRDefault="00EB121A">
            <w:pPr>
              <w:pStyle w:val="Projectdate"/>
              <w:jc w:val="left"/>
              <w:rPr>
                <w:rFonts w:ascii="Georgia" w:hAnsi="Georgia"/>
                <w:color w:val="808080"/>
                <w:szCs w:val="21"/>
              </w:rPr>
            </w:pPr>
          </w:p>
        </w:tc>
      </w:tr>
      <w:tr w:rsidR="00A67CFC" w:rsidRPr="00654DA9">
        <w:tblPrEx>
          <w:tblCellMar>
            <w:top w:w="0" w:type="dxa"/>
            <w:bottom w:w="0" w:type="dxa"/>
          </w:tblCellMar>
        </w:tblPrEx>
        <w:trPr>
          <w:trHeight w:val="851"/>
        </w:trPr>
        <w:tc>
          <w:tcPr>
            <w:tcW w:w="13094" w:type="dxa"/>
          </w:tcPr>
          <w:p w:rsidR="00A67CFC" w:rsidRPr="00654DA9" w:rsidRDefault="00A67CFC" w:rsidP="00B2625C">
            <w:pPr>
              <w:pStyle w:val="BodyText"/>
              <w:rPr>
                <w:szCs w:val="21"/>
              </w:rPr>
            </w:pPr>
            <w:r w:rsidRPr="00654DA9">
              <w:rPr>
                <w:szCs w:val="21"/>
              </w:rPr>
              <w:t xml:space="preserve">This Report is strictly confidential and addressed only to </w:t>
            </w:r>
            <w:r w:rsidR="00B2625C">
              <w:rPr>
                <w:szCs w:val="21"/>
              </w:rPr>
              <w:t>Mitsui &amp; Co., Ltd.</w:t>
            </w:r>
            <w:r w:rsidR="000841DA" w:rsidRPr="00654DA9">
              <w:rPr>
                <w:szCs w:val="21"/>
              </w:rPr>
              <w:t xml:space="preserve"> </w:t>
            </w:r>
            <w:r w:rsidRPr="00654DA9">
              <w:rPr>
                <w:szCs w:val="21"/>
              </w:rPr>
              <w:t xml:space="preserve">It is not to be provided to or relied upon by, nor is any responsibility, duty or liability accepted to, any other person without the prior written consent of Freshfields Bruckhaus Deringer LLP.  This Report has been drafted in the </w:t>
            </w:r>
            <w:r w:rsidR="003F567A">
              <w:rPr>
                <w:szCs w:val="21"/>
              </w:rPr>
              <w:t xml:space="preserve">context of Project </w:t>
            </w:r>
            <w:r w:rsidR="00B2625C">
              <w:rPr>
                <w:szCs w:val="21"/>
              </w:rPr>
              <w:t>Chassis</w:t>
            </w:r>
            <w:r w:rsidR="000C4EB3">
              <w:rPr>
                <w:szCs w:val="21"/>
              </w:rPr>
              <w:t xml:space="preserve"> </w:t>
            </w:r>
            <w:r w:rsidRPr="00654DA9">
              <w:rPr>
                <w:szCs w:val="21"/>
              </w:rPr>
              <w:t>and cannot be relied upon in the context of any other or subsequent transactions.</w:t>
            </w:r>
          </w:p>
        </w:tc>
      </w:tr>
    </w:tbl>
    <w:p w:rsidR="00A67CFC" w:rsidRPr="00654DA9" w:rsidRDefault="00A67CFC">
      <w:pPr>
        <w:pStyle w:val="BodyText"/>
        <w:rPr>
          <w:szCs w:val="21"/>
        </w:rPr>
      </w:pPr>
    </w:p>
    <w:p w:rsidR="00A67CFC" w:rsidRPr="00654DA9" w:rsidRDefault="00A67CFC">
      <w:pPr>
        <w:pStyle w:val="BodyText"/>
        <w:rPr>
          <w:szCs w:val="21"/>
        </w:rPr>
        <w:sectPr w:rsidR="00A67CFC" w:rsidRPr="00654DA9" w:rsidSect="00AE22CF">
          <w:headerReference w:type="default" r:id="rId9"/>
          <w:footerReference w:type="default" r:id="rId10"/>
          <w:footerReference w:type="first" r:id="rId11"/>
          <w:pgSz w:w="16838" w:h="11906" w:orient="landscape" w:code="9"/>
          <w:pgMar w:top="1440" w:right="1440" w:bottom="1440" w:left="2517" w:header="709" w:footer="709" w:gutter="0"/>
          <w:cols w:space="720"/>
          <w:titlePg/>
          <w:docGrid w:linePitch="360"/>
        </w:sectPr>
      </w:pPr>
    </w:p>
    <w:p w:rsidR="00A67CFC" w:rsidRPr="00654DA9" w:rsidRDefault="00A67CFC" w:rsidP="00AA7C14">
      <w:pPr>
        <w:pStyle w:val="IndexHeading"/>
        <w:keepNext/>
        <w:keepLines/>
        <w:jc w:val="left"/>
        <w:rPr>
          <w:rFonts w:ascii="Georgia" w:hAnsi="Georgia" w:cs="Times New Roman Bold"/>
          <w:color w:val="3A8FC5"/>
          <w:sz w:val="21"/>
          <w:szCs w:val="21"/>
          <w:lang w:val="de-DE"/>
        </w:rPr>
      </w:pPr>
      <w:r w:rsidRPr="00654DA9">
        <w:rPr>
          <w:rFonts w:ascii="Georgia" w:hAnsi="Georgia" w:cs="Times New Roman Bold"/>
          <w:color w:val="3A8FC5"/>
          <w:sz w:val="21"/>
          <w:szCs w:val="21"/>
          <w:lang w:val="de-DE"/>
        </w:rPr>
        <w:lastRenderedPageBreak/>
        <w:t>Contents</w:t>
      </w:r>
    </w:p>
    <w:p w:rsidR="00A67CFC" w:rsidRPr="00654DA9" w:rsidRDefault="00A67CFC">
      <w:pPr>
        <w:pStyle w:val="Index1"/>
        <w:rPr>
          <w:sz w:val="21"/>
          <w:szCs w:val="21"/>
          <w:lang w:val="de-DE"/>
        </w:rPr>
        <w:sectPr w:rsidR="00A67CFC" w:rsidRPr="00654DA9" w:rsidSect="004A0CC0">
          <w:footerReference w:type="default" r:id="rId12"/>
          <w:pgSz w:w="16838" w:h="11906" w:orient="landscape" w:code="9"/>
          <w:pgMar w:top="1440" w:right="1440" w:bottom="1440" w:left="2520" w:header="706" w:footer="706" w:gutter="0"/>
          <w:cols w:space="720"/>
          <w:docGrid w:linePitch="360"/>
        </w:sectPr>
      </w:pPr>
    </w:p>
    <w:p w:rsidR="00BD706E" w:rsidRPr="00314D19" w:rsidRDefault="00023E8E">
      <w:pPr>
        <w:pStyle w:val="TOC1"/>
        <w:rPr>
          <w:rFonts w:ascii="Calibri" w:hAnsi="Calibri"/>
          <w:color w:val="auto"/>
          <w:sz w:val="22"/>
          <w:szCs w:val="22"/>
          <w:lang w:val="es-ES" w:eastAsia="es-ES"/>
        </w:rPr>
      </w:pPr>
      <w:r w:rsidRPr="00654DA9">
        <w:rPr>
          <w:szCs w:val="21"/>
        </w:rPr>
        <w:fldChar w:fldCharType="begin"/>
      </w:r>
      <w:r w:rsidRPr="00654DA9">
        <w:rPr>
          <w:szCs w:val="21"/>
        </w:rPr>
        <w:instrText xml:space="preserve"> </w:instrText>
      </w:r>
      <w:r w:rsidR="005F3019">
        <w:rPr>
          <w:szCs w:val="21"/>
        </w:rPr>
        <w:instrText>TOC</w:instrText>
      </w:r>
      <w:r w:rsidRPr="00654DA9">
        <w:rPr>
          <w:szCs w:val="21"/>
        </w:rPr>
        <w:instrText xml:space="preserve"> \o "1-2" \h \z \u </w:instrText>
      </w:r>
      <w:r w:rsidRPr="00654DA9">
        <w:rPr>
          <w:szCs w:val="21"/>
        </w:rPr>
        <w:fldChar w:fldCharType="separate"/>
      </w:r>
      <w:hyperlink w:anchor="_Toc450674585" w:history="1">
        <w:r w:rsidR="00BD706E" w:rsidRPr="00193B7B">
          <w:rPr>
            <w:rStyle w:val="Hyperlink"/>
          </w:rPr>
          <w:t>Introduction</w:t>
        </w:r>
        <w:r w:rsidR="00BD706E">
          <w:rPr>
            <w:webHidden/>
          </w:rPr>
          <w:tab/>
        </w:r>
        <w:r w:rsidR="00BD706E">
          <w:rPr>
            <w:webHidden/>
          </w:rPr>
          <w:fldChar w:fldCharType="begin"/>
        </w:r>
        <w:r w:rsidR="00BD706E">
          <w:rPr>
            <w:webHidden/>
          </w:rPr>
          <w:instrText xml:space="preserve"> PAGEREF _Toc450674585 \h </w:instrText>
        </w:r>
        <w:r w:rsidR="00BD706E">
          <w:rPr>
            <w:webHidden/>
          </w:rPr>
        </w:r>
        <w:r w:rsidR="00BD706E">
          <w:rPr>
            <w:webHidden/>
          </w:rPr>
          <w:fldChar w:fldCharType="separate"/>
        </w:r>
        <w:r w:rsidR="00782895">
          <w:rPr>
            <w:webHidden/>
          </w:rPr>
          <w:t>4</w:t>
        </w:r>
        <w:r w:rsidR="00BD706E">
          <w:rPr>
            <w:webHidden/>
          </w:rPr>
          <w:fldChar w:fldCharType="end"/>
        </w:r>
      </w:hyperlink>
    </w:p>
    <w:p w:rsidR="00BD706E" w:rsidRPr="00314D19" w:rsidRDefault="00BD706E">
      <w:pPr>
        <w:pStyle w:val="TOC1"/>
        <w:rPr>
          <w:rFonts w:ascii="Calibri" w:hAnsi="Calibri"/>
          <w:color w:val="auto"/>
          <w:sz w:val="22"/>
          <w:szCs w:val="22"/>
          <w:lang w:val="es-ES" w:eastAsia="es-ES"/>
        </w:rPr>
      </w:pPr>
      <w:hyperlink w:anchor="_Toc450674586" w:history="1">
        <w:r w:rsidRPr="00193B7B">
          <w:rPr>
            <w:rStyle w:val="Hyperlink"/>
          </w:rPr>
          <w:t>Executive Summary</w:t>
        </w:r>
        <w:r>
          <w:rPr>
            <w:webHidden/>
          </w:rPr>
          <w:tab/>
        </w:r>
        <w:r>
          <w:rPr>
            <w:webHidden/>
          </w:rPr>
          <w:fldChar w:fldCharType="begin"/>
        </w:r>
        <w:r>
          <w:rPr>
            <w:webHidden/>
          </w:rPr>
          <w:instrText xml:space="preserve"> PAGEREF _Toc450674586 \h </w:instrText>
        </w:r>
        <w:r>
          <w:rPr>
            <w:webHidden/>
          </w:rPr>
        </w:r>
        <w:r>
          <w:rPr>
            <w:webHidden/>
          </w:rPr>
          <w:fldChar w:fldCharType="separate"/>
        </w:r>
        <w:r w:rsidR="00782895">
          <w:rPr>
            <w:webHidden/>
          </w:rPr>
          <w:t>6</w:t>
        </w:r>
        <w:r>
          <w:rPr>
            <w:webHidden/>
          </w:rPr>
          <w:fldChar w:fldCharType="end"/>
        </w:r>
      </w:hyperlink>
    </w:p>
    <w:p w:rsidR="00BD706E" w:rsidRPr="00314D19" w:rsidRDefault="00BD706E">
      <w:pPr>
        <w:pStyle w:val="TOC2"/>
        <w:rPr>
          <w:rFonts w:ascii="Calibri" w:hAnsi="Calibri"/>
          <w:color w:val="auto"/>
          <w:sz w:val="22"/>
          <w:szCs w:val="22"/>
          <w:lang w:val="es-ES" w:eastAsia="es-ES"/>
        </w:rPr>
      </w:pPr>
      <w:hyperlink w:anchor="_Toc450674587" w:history="1">
        <w:r w:rsidRPr="00193B7B">
          <w:rPr>
            <w:rStyle w:val="Hyperlink"/>
          </w:rPr>
          <w:t>I. General corporate</w:t>
        </w:r>
        <w:r>
          <w:rPr>
            <w:webHidden/>
          </w:rPr>
          <w:tab/>
        </w:r>
        <w:r>
          <w:rPr>
            <w:webHidden/>
          </w:rPr>
          <w:fldChar w:fldCharType="begin"/>
        </w:r>
        <w:r>
          <w:rPr>
            <w:webHidden/>
          </w:rPr>
          <w:instrText xml:space="preserve"> PAGEREF _Toc450674587 \h </w:instrText>
        </w:r>
        <w:r>
          <w:rPr>
            <w:webHidden/>
          </w:rPr>
        </w:r>
        <w:r>
          <w:rPr>
            <w:webHidden/>
          </w:rPr>
          <w:fldChar w:fldCharType="separate"/>
        </w:r>
        <w:r w:rsidR="00782895">
          <w:rPr>
            <w:webHidden/>
          </w:rPr>
          <w:t>6</w:t>
        </w:r>
        <w:r>
          <w:rPr>
            <w:webHidden/>
          </w:rPr>
          <w:fldChar w:fldCharType="end"/>
        </w:r>
      </w:hyperlink>
    </w:p>
    <w:p w:rsidR="00BD706E" w:rsidRPr="00314D19" w:rsidRDefault="00BD706E">
      <w:pPr>
        <w:pStyle w:val="TOC2"/>
        <w:rPr>
          <w:rFonts w:ascii="Calibri" w:hAnsi="Calibri"/>
          <w:color w:val="auto"/>
          <w:sz w:val="22"/>
          <w:szCs w:val="22"/>
          <w:lang w:val="es-ES" w:eastAsia="es-ES"/>
        </w:rPr>
      </w:pPr>
      <w:hyperlink w:anchor="_Toc450674588" w:history="1">
        <w:r w:rsidRPr="00193B7B">
          <w:rPr>
            <w:rStyle w:val="Hyperlink"/>
          </w:rPr>
          <w:t>II. Material commercial agreements</w:t>
        </w:r>
        <w:r>
          <w:rPr>
            <w:webHidden/>
          </w:rPr>
          <w:tab/>
        </w:r>
        <w:r>
          <w:rPr>
            <w:webHidden/>
          </w:rPr>
          <w:fldChar w:fldCharType="begin"/>
        </w:r>
        <w:r>
          <w:rPr>
            <w:webHidden/>
          </w:rPr>
          <w:instrText xml:space="preserve"> PAGEREF _Toc450674588 \h </w:instrText>
        </w:r>
        <w:r>
          <w:rPr>
            <w:webHidden/>
          </w:rPr>
        </w:r>
        <w:r>
          <w:rPr>
            <w:webHidden/>
          </w:rPr>
          <w:fldChar w:fldCharType="separate"/>
        </w:r>
        <w:r w:rsidR="00782895">
          <w:rPr>
            <w:webHidden/>
          </w:rPr>
          <w:t>6</w:t>
        </w:r>
        <w:r>
          <w:rPr>
            <w:webHidden/>
          </w:rPr>
          <w:fldChar w:fldCharType="end"/>
        </w:r>
      </w:hyperlink>
    </w:p>
    <w:p w:rsidR="00BD706E" w:rsidRPr="00314D19" w:rsidRDefault="00BD706E">
      <w:pPr>
        <w:pStyle w:val="TOC2"/>
        <w:rPr>
          <w:rFonts w:ascii="Calibri" w:hAnsi="Calibri"/>
          <w:color w:val="auto"/>
          <w:sz w:val="22"/>
          <w:szCs w:val="22"/>
          <w:lang w:val="es-ES" w:eastAsia="es-ES"/>
        </w:rPr>
      </w:pPr>
      <w:hyperlink w:anchor="_Toc450674589" w:history="1">
        <w:r w:rsidRPr="00193B7B">
          <w:rPr>
            <w:rStyle w:val="Hyperlink"/>
          </w:rPr>
          <w:t>III. Employment</w:t>
        </w:r>
        <w:r>
          <w:rPr>
            <w:webHidden/>
          </w:rPr>
          <w:tab/>
        </w:r>
        <w:r>
          <w:rPr>
            <w:webHidden/>
          </w:rPr>
          <w:fldChar w:fldCharType="begin"/>
        </w:r>
        <w:r>
          <w:rPr>
            <w:webHidden/>
          </w:rPr>
          <w:instrText xml:space="preserve"> PAGEREF _Toc450674589 \h </w:instrText>
        </w:r>
        <w:r>
          <w:rPr>
            <w:webHidden/>
          </w:rPr>
        </w:r>
        <w:r>
          <w:rPr>
            <w:webHidden/>
          </w:rPr>
          <w:fldChar w:fldCharType="separate"/>
        </w:r>
        <w:r w:rsidR="00782895">
          <w:rPr>
            <w:webHidden/>
          </w:rPr>
          <w:t>6</w:t>
        </w:r>
        <w:r>
          <w:rPr>
            <w:webHidden/>
          </w:rPr>
          <w:fldChar w:fldCharType="end"/>
        </w:r>
      </w:hyperlink>
    </w:p>
    <w:p w:rsidR="00BD706E" w:rsidRPr="00314D19" w:rsidRDefault="00BD706E">
      <w:pPr>
        <w:pStyle w:val="TOC2"/>
        <w:rPr>
          <w:rFonts w:ascii="Calibri" w:hAnsi="Calibri"/>
          <w:color w:val="auto"/>
          <w:sz w:val="22"/>
          <w:szCs w:val="22"/>
          <w:lang w:val="es-ES" w:eastAsia="es-ES"/>
        </w:rPr>
      </w:pPr>
      <w:hyperlink w:anchor="_Toc450674590" w:history="1">
        <w:r w:rsidRPr="00193B7B">
          <w:rPr>
            <w:rStyle w:val="Hyperlink"/>
          </w:rPr>
          <w:t>IV. Real estate</w:t>
        </w:r>
        <w:r>
          <w:rPr>
            <w:webHidden/>
          </w:rPr>
          <w:tab/>
        </w:r>
        <w:r>
          <w:rPr>
            <w:webHidden/>
          </w:rPr>
          <w:fldChar w:fldCharType="begin"/>
        </w:r>
        <w:r>
          <w:rPr>
            <w:webHidden/>
          </w:rPr>
          <w:instrText xml:space="preserve"> PAGEREF _Toc450674590 \h </w:instrText>
        </w:r>
        <w:r>
          <w:rPr>
            <w:webHidden/>
          </w:rPr>
        </w:r>
        <w:r>
          <w:rPr>
            <w:webHidden/>
          </w:rPr>
          <w:fldChar w:fldCharType="separate"/>
        </w:r>
        <w:r w:rsidR="00782895">
          <w:rPr>
            <w:webHidden/>
          </w:rPr>
          <w:t>6</w:t>
        </w:r>
        <w:r>
          <w:rPr>
            <w:webHidden/>
          </w:rPr>
          <w:fldChar w:fldCharType="end"/>
        </w:r>
      </w:hyperlink>
    </w:p>
    <w:p w:rsidR="00BD706E" w:rsidRPr="00314D19" w:rsidRDefault="00BD706E">
      <w:pPr>
        <w:pStyle w:val="TOC2"/>
        <w:rPr>
          <w:rFonts w:ascii="Calibri" w:hAnsi="Calibri"/>
          <w:color w:val="auto"/>
          <w:sz w:val="22"/>
          <w:szCs w:val="22"/>
          <w:lang w:val="es-ES" w:eastAsia="es-ES"/>
        </w:rPr>
      </w:pPr>
      <w:r w:rsidRPr="00193B7B">
        <w:rPr>
          <w:rStyle w:val="Hyperlink"/>
        </w:rPr>
        <w:fldChar w:fldCharType="begin"/>
      </w:r>
      <w:r w:rsidRPr="00193B7B">
        <w:rPr>
          <w:rStyle w:val="Hyperlink"/>
        </w:rPr>
        <w:instrText xml:space="preserve"> </w:instrText>
      </w:r>
      <w:r>
        <w:instrText>HYPERLINK \l "_Toc450674591"</w:instrText>
      </w:r>
      <w:r w:rsidRPr="00193B7B">
        <w:rPr>
          <w:rStyle w:val="Hyperlink"/>
        </w:rPr>
        <w:instrText xml:space="preserve"> </w:instrText>
      </w:r>
      <w:r w:rsidRPr="00193B7B">
        <w:rPr>
          <w:rStyle w:val="Hyperlink"/>
        </w:rPr>
      </w:r>
      <w:r w:rsidRPr="00193B7B">
        <w:rPr>
          <w:rStyle w:val="Hyperlink"/>
        </w:rPr>
        <w:fldChar w:fldCharType="separate"/>
      </w:r>
      <w:r w:rsidRPr="00193B7B">
        <w:rPr>
          <w:rStyle w:val="Hyperlink"/>
        </w:rPr>
        <w:t>V. Litigation and proceedings</w:t>
      </w:r>
      <w:r>
        <w:rPr>
          <w:webHidden/>
        </w:rPr>
        <w:tab/>
      </w:r>
      <w:r>
        <w:rPr>
          <w:webHidden/>
        </w:rPr>
        <w:fldChar w:fldCharType="begin"/>
      </w:r>
      <w:r>
        <w:rPr>
          <w:webHidden/>
        </w:rPr>
        <w:instrText xml:space="preserve"> PAGEREF _Toc450674591 \h </w:instrText>
      </w:r>
      <w:r>
        <w:rPr>
          <w:webHidden/>
        </w:rPr>
      </w:r>
      <w:r>
        <w:rPr>
          <w:webHidden/>
        </w:rPr>
        <w:fldChar w:fldCharType="separate"/>
      </w:r>
      <w:ins w:id="15" w:author="GRAYSON, Paul" w:date="2016-05-18T16:18:00Z">
        <w:r w:rsidR="00782895">
          <w:rPr>
            <w:webHidden/>
          </w:rPr>
          <w:t>7</w:t>
        </w:r>
      </w:ins>
      <w:del w:id="16" w:author="GRAYSON, Paul" w:date="2016-05-17T20:30:00Z">
        <w:r w:rsidDel="00682467">
          <w:rPr>
            <w:webHidden/>
          </w:rPr>
          <w:delText>7</w:delText>
        </w:r>
      </w:del>
      <w:r>
        <w:rPr>
          <w:webHidden/>
        </w:rPr>
        <w:fldChar w:fldCharType="end"/>
      </w:r>
      <w:r w:rsidRPr="00193B7B">
        <w:rPr>
          <w:rStyle w:val="Hyperlink"/>
        </w:rPr>
        <w:fldChar w:fldCharType="end"/>
      </w:r>
    </w:p>
    <w:p w:rsidR="00BD706E" w:rsidRPr="00314D19" w:rsidRDefault="00BD706E">
      <w:pPr>
        <w:pStyle w:val="TOC2"/>
        <w:rPr>
          <w:rFonts w:ascii="Calibri" w:hAnsi="Calibri"/>
          <w:color w:val="auto"/>
          <w:sz w:val="22"/>
          <w:szCs w:val="22"/>
          <w:lang w:val="es-ES" w:eastAsia="es-ES"/>
        </w:rPr>
      </w:pPr>
      <w:r w:rsidRPr="00193B7B">
        <w:rPr>
          <w:rStyle w:val="Hyperlink"/>
        </w:rPr>
        <w:fldChar w:fldCharType="begin"/>
      </w:r>
      <w:r w:rsidRPr="00193B7B">
        <w:rPr>
          <w:rStyle w:val="Hyperlink"/>
        </w:rPr>
        <w:instrText xml:space="preserve"> </w:instrText>
      </w:r>
      <w:r>
        <w:instrText>HYPERLINK \l "_Toc450674592"</w:instrText>
      </w:r>
      <w:r w:rsidRPr="00193B7B">
        <w:rPr>
          <w:rStyle w:val="Hyperlink"/>
        </w:rPr>
        <w:instrText xml:space="preserve"> </w:instrText>
      </w:r>
      <w:r w:rsidRPr="00193B7B">
        <w:rPr>
          <w:rStyle w:val="Hyperlink"/>
        </w:rPr>
      </w:r>
      <w:r w:rsidRPr="00193B7B">
        <w:rPr>
          <w:rStyle w:val="Hyperlink"/>
        </w:rPr>
        <w:fldChar w:fldCharType="separate"/>
      </w:r>
      <w:r w:rsidRPr="00193B7B">
        <w:rPr>
          <w:rStyle w:val="Hyperlink"/>
        </w:rPr>
        <w:t>VI. Intra-group arrangements</w:t>
      </w:r>
      <w:r>
        <w:rPr>
          <w:webHidden/>
        </w:rPr>
        <w:tab/>
      </w:r>
      <w:r>
        <w:rPr>
          <w:webHidden/>
        </w:rPr>
        <w:fldChar w:fldCharType="begin"/>
      </w:r>
      <w:r>
        <w:rPr>
          <w:webHidden/>
        </w:rPr>
        <w:instrText xml:space="preserve"> PAGEREF _Toc450674592 \h </w:instrText>
      </w:r>
      <w:r>
        <w:rPr>
          <w:webHidden/>
        </w:rPr>
      </w:r>
      <w:r>
        <w:rPr>
          <w:webHidden/>
        </w:rPr>
        <w:fldChar w:fldCharType="separate"/>
      </w:r>
      <w:ins w:id="17" w:author="GRAYSON, Paul" w:date="2016-05-18T16:18:00Z">
        <w:r w:rsidR="00782895">
          <w:rPr>
            <w:webHidden/>
          </w:rPr>
          <w:t>7</w:t>
        </w:r>
      </w:ins>
      <w:del w:id="18" w:author="GRAYSON, Paul" w:date="2016-05-17T20:30:00Z">
        <w:r w:rsidDel="00682467">
          <w:rPr>
            <w:webHidden/>
          </w:rPr>
          <w:delText>7</w:delText>
        </w:r>
      </w:del>
      <w:r>
        <w:rPr>
          <w:webHidden/>
        </w:rPr>
        <w:fldChar w:fldCharType="end"/>
      </w:r>
      <w:r w:rsidRPr="00193B7B">
        <w:rPr>
          <w:rStyle w:val="Hyperlink"/>
        </w:rPr>
        <w:fldChar w:fldCharType="end"/>
      </w:r>
    </w:p>
    <w:p w:rsidR="00BD706E" w:rsidRPr="00314D19" w:rsidRDefault="00BD706E">
      <w:pPr>
        <w:pStyle w:val="TOC2"/>
        <w:rPr>
          <w:rFonts w:ascii="Calibri" w:hAnsi="Calibri"/>
          <w:color w:val="auto"/>
          <w:sz w:val="22"/>
          <w:szCs w:val="22"/>
          <w:lang w:val="es-ES" w:eastAsia="es-ES"/>
        </w:rPr>
      </w:pPr>
      <w:r w:rsidRPr="00193B7B">
        <w:rPr>
          <w:rStyle w:val="Hyperlink"/>
        </w:rPr>
        <w:fldChar w:fldCharType="begin"/>
      </w:r>
      <w:r w:rsidRPr="00193B7B">
        <w:rPr>
          <w:rStyle w:val="Hyperlink"/>
        </w:rPr>
        <w:instrText xml:space="preserve"> </w:instrText>
      </w:r>
      <w:r>
        <w:instrText>HYPERLINK \l "_Toc450674593"</w:instrText>
      </w:r>
      <w:r w:rsidRPr="00193B7B">
        <w:rPr>
          <w:rStyle w:val="Hyperlink"/>
        </w:rPr>
        <w:instrText xml:space="preserve"> </w:instrText>
      </w:r>
      <w:r w:rsidRPr="00193B7B">
        <w:rPr>
          <w:rStyle w:val="Hyperlink"/>
        </w:rPr>
      </w:r>
      <w:r w:rsidRPr="00193B7B">
        <w:rPr>
          <w:rStyle w:val="Hyperlink"/>
        </w:rPr>
        <w:fldChar w:fldCharType="separate"/>
      </w:r>
      <w:r w:rsidRPr="00193B7B">
        <w:rPr>
          <w:rStyle w:val="Hyperlink"/>
        </w:rPr>
        <w:t>VII. Financing</w:t>
      </w:r>
      <w:r>
        <w:rPr>
          <w:webHidden/>
        </w:rPr>
        <w:tab/>
      </w:r>
      <w:r>
        <w:rPr>
          <w:webHidden/>
        </w:rPr>
        <w:fldChar w:fldCharType="begin"/>
      </w:r>
      <w:r>
        <w:rPr>
          <w:webHidden/>
        </w:rPr>
        <w:instrText xml:space="preserve"> PAGEREF _Toc450674593 \h </w:instrText>
      </w:r>
      <w:r>
        <w:rPr>
          <w:webHidden/>
        </w:rPr>
      </w:r>
      <w:r>
        <w:rPr>
          <w:webHidden/>
        </w:rPr>
        <w:fldChar w:fldCharType="separate"/>
      </w:r>
      <w:ins w:id="19" w:author="GRAYSON, Paul" w:date="2016-05-18T16:18:00Z">
        <w:r w:rsidR="00782895">
          <w:rPr>
            <w:webHidden/>
          </w:rPr>
          <w:t>7</w:t>
        </w:r>
      </w:ins>
      <w:del w:id="20" w:author="GRAYSON, Paul" w:date="2016-05-17T20:30:00Z">
        <w:r w:rsidDel="00682467">
          <w:rPr>
            <w:webHidden/>
          </w:rPr>
          <w:delText>7</w:delText>
        </w:r>
      </w:del>
      <w:r>
        <w:rPr>
          <w:webHidden/>
        </w:rPr>
        <w:fldChar w:fldCharType="end"/>
      </w:r>
      <w:r w:rsidRPr="00193B7B">
        <w:rPr>
          <w:rStyle w:val="Hyperlink"/>
        </w:rPr>
        <w:fldChar w:fldCharType="end"/>
      </w:r>
    </w:p>
    <w:p w:rsidR="00BD706E" w:rsidRPr="00314D19" w:rsidRDefault="00BD706E">
      <w:pPr>
        <w:pStyle w:val="TOC2"/>
        <w:rPr>
          <w:rFonts w:ascii="Calibri" w:hAnsi="Calibri"/>
          <w:color w:val="auto"/>
          <w:sz w:val="22"/>
          <w:szCs w:val="22"/>
          <w:lang w:val="es-ES" w:eastAsia="es-ES"/>
        </w:rPr>
      </w:pPr>
      <w:r w:rsidRPr="00193B7B">
        <w:rPr>
          <w:rStyle w:val="Hyperlink"/>
        </w:rPr>
        <w:fldChar w:fldCharType="begin"/>
      </w:r>
      <w:r w:rsidRPr="00193B7B">
        <w:rPr>
          <w:rStyle w:val="Hyperlink"/>
        </w:rPr>
        <w:instrText xml:space="preserve"> </w:instrText>
      </w:r>
      <w:r>
        <w:instrText>HYPERLINK \l "_Toc450674594"</w:instrText>
      </w:r>
      <w:r w:rsidRPr="00193B7B">
        <w:rPr>
          <w:rStyle w:val="Hyperlink"/>
        </w:rPr>
        <w:instrText xml:space="preserve"> </w:instrText>
      </w:r>
      <w:r w:rsidRPr="00193B7B">
        <w:rPr>
          <w:rStyle w:val="Hyperlink"/>
        </w:rPr>
      </w:r>
      <w:r w:rsidRPr="00193B7B">
        <w:rPr>
          <w:rStyle w:val="Hyperlink"/>
        </w:rPr>
        <w:fldChar w:fldCharType="separate"/>
      </w:r>
      <w:r w:rsidRPr="00193B7B">
        <w:rPr>
          <w:rStyle w:val="Hyperlink"/>
        </w:rPr>
        <w:t>VIII. Insurance</w:t>
      </w:r>
      <w:r>
        <w:rPr>
          <w:webHidden/>
        </w:rPr>
        <w:tab/>
      </w:r>
      <w:r>
        <w:rPr>
          <w:webHidden/>
        </w:rPr>
        <w:fldChar w:fldCharType="begin"/>
      </w:r>
      <w:r>
        <w:rPr>
          <w:webHidden/>
        </w:rPr>
        <w:instrText xml:space="preserve"> PAGEREF _Toc450674594 \h </w:instrText>
      </w:r>
      <w:r>
        <w:rPr>
          <w:webHidden/>
        </w:rPr>
      </w:r>
      <w:r>
        <w:rPr>
          <w:webHidden/>
        </w:rPr>
        <w:fldChar w:fldCharType="separate"/>
      </w:r>
      <w:ins w:id="21" w:author="GRAYSON, Paul" w:date="2016-05-18T16:18:00Z">
        <w:r w:rsidR="00782895">
          <w:rPr>
            <w:webHidden/>
          </w:rPr>
          <w:t>7</w:t>
        </w:r>
      </w:ins>
      <w:del w:id="22" w:author="GRAYSON, Paul" w:date="2016-05-17T20:30:00Z">
        <w:r w:rsidDel="00682467">
          <w:rPr>
            <w:webHidden/>
          </w:rPr>
          <w:delText>7</w:delText>
        </w:r>
      </w:del>
      <w:r>
        <w:rPr>
          <w:webHidden/>
        </w:rPr>
        <w:fldChar w:fldCharType="end"/>
      </w:r>
      <w:r w:rsidRPr="00193B7B">
        <w:rPr>
          <w:rStyle w:val="Hyperlink"/>
        </w:rPr>
        <w:fldChar w:fldCharType="end"/>
      </w:r>
    </w:p>
    <w:p w:rsidR="00BD706E" w:rsidRPr="00314D19" w:rsidRDefault="00BD706E">
      <w:pPr>
        <w:pStyle w:val="TOC2"/>
        <w:rPr>
          <w:rFonts w:ascii="Calibri" w:hAnsi="Calibri"/>
          <w:color w:val="auto"/>
          <w:sz w:val="22"/>
          <w:szCs w:val="22"/>
          <w:lang w:val="es-ES" w:eastAsia="es-ES"/>
        </w:rPr>
      </w:pPr>
      <w:r w:rsidRPr="00193B7B">
        <w:rPr>
          <w:rStyle w:val="Hyperlink"/>
        </w:rPr>
        <w:fldChar w:fldCharType="begin"/>
      </w:r>
      <w:r w:rsidRPr="00193B7B">
        <w:rPr>
          <w:rStyle w:val="Hyperlink"/>
        </w:rPr>
        <w:instrText xml:space="preserve"> </w:instrText>
      </w:r>
      <w:r>
        <w:instrText>HYPERLINK \l "_Toc450674595"</w:instrText>
      </w:r>
      <w:r w:rsidRPr="00193B7B">
        <w:rPr>
          <w:rStyle w:val="Hyperlink"/>
        </w:rPr>
        <w:instrText xml:space="preserve"> </w:instrText>
      </w:r>
      <w:r w:rsidRPr="00193B7B">
        <w:rPr>
          <w:rStyle w:val="Hyperlink"/>
        </w:rPr>
      </w:r>
      <w:r w:rsidRPr="00193B7B">
        <w:rPr>
          <w:rStyle w:val="Hyperlink"/>
        </w:rPr>
        <w:fldChar w:fldCharType="separate"/>
      </w:r>
      <w:r w:rsidRPr="00193B7B">
        <w:rPr>
          <w:rStyle w:val="Hyperlink"/>
        </w:rPr>
        <w:t>IX. Compliance</w:t>
      </w:r>
      <w:r>
        <w:rPr>
          <w:webHidden/>
        </w:rPr>
        <w:tab/>
      </w:r>
      <w:r>
        <w:rPr>
          <w:webHidden/>
        </w:rPr>
        <w:fldChar w:fldCharType="begin"/>
      </w:r>
      <w:r>
        <w:rPr>
          <w:webHidden/>
        </w:rPr>
        <w:instrText xml:space="preserve"> PAGEREF _Toc450674595 \h </w:instrText>
      </w:r>
      <w:r>
        <w:rPr>
          <w:webHidden/>
        </w:rPr>
      </w:r>
      <w:r>
        <w:rPr>
          <w:webHidden/>
        </w:rPr>
        <w:fldChar w:fldCharType="separate"/>
      </w:r>
      <w:ins w:id="23" w:author="GRAYSON, Paul" w:date="2016-05-18T16:18:00Z">
        <w:r w:rsidR="00782895">
          <w:rPr>
            <w:webHidden/>
          </w:rPr>
          <w:t>7</w:t>
        </w:r>
      </w:ins>
      <w:del w:id="24" w:author="GRAYSON, Paul" w:date="2016-05-17T20:30:00Z">
        <w:r w:rsidDel="00682467">
          <w:rPr>
            <w:webHidden/>
          </w:rPr>
          <w:delText>7</w:delText>
        </w:r>
      </w:del>
      <w:r>
        <w:rPr>
          <w:webHidden/>
        </w:rPr>
        <w:fldChar w:fldCharType="end"/>
      </w:r>
      <w:r w:rsidRPr="00193B7B">
        <w:rPr>
          <w:rStyle w:val="Hyperlink"/>
        </w:rPr>
        <w:fldChar w:fldCharType="end"/>
      </w:r>
    </w:p>
    <w:p w:rsidR="00BD706E" w:rsidRPr="00314D19" w:rsidRDefault="00BD706E">
      <w:pPr>
        <w:pStyle w:val="TOC2"/>
        <w:rPr>
          <w:rFonts w:ascii="Calibri" w:hAnsi="Calibri"/>
          <w:color w:val="auto"/>
          <w:sz w:val="22"/>
          <w:szCs w:val="22"/>
          <w:lang w:val="es-ES" w:eastAsia="es-ES"/>
        </w:rPr>
      </w:pPr>
      <w:r w:rsidRPr="00193B7B">
        <w:rPr>
          <w:rStyle w:val="Hyperlink"/>
        </w:rPr>
        <w:fldChar w:fldCharType="begin"/>
      </w:r>
      <w:r w:rsidRPr="00193B7B">
        <w:rPr>
          <w:rStyle w:val="Hyperlink"/>
        </w:rPr>
        <w:instrText xml:space="preserve"> </w:instrText>
      </w:r>
      <w:r>
        <w:instrText>HYPERLINK \l "_Toc450674596"</w:instrText>
      </w:r>
      <w:r w:rsidRPr="00193B7B">
        <w:rPr>
          <w:rStyle w:val="Hyperlink"/>
        </w:rPr>
        <w:instrText xml:space="preserve"> </w:instrText>
      </w:r>
      <w:r w:rsidRPr="00193B7B">
        <w:rPr>
          <w:rStyle w:val="Hyperlink"/>
        </w:rPr>
      </w:r>
      <w:r w:rsidRPr="00193B7B">
        <w:rPr>
          <w:rStyle w:val="Hyperlink"/>
        </w:rPr>
        <w:fldChar w:fldCharType="separate"/>
      </w:r>
      <w:r w:rsidRPr="00193B7B">
        <w:rPr>
          <w:rStyle w:val="Hyperlink"/>
        </w:rPr>
        <w:t>X. Permits, licenses and authorizations</w:t>
      </w:r>
      <w:r>
        <w:rPr>
          <w:webHidden/>
        </w:rPr>
        <w:tab/>
      </w:r>
      <w:r>
        <w:rPr>
          <w:webHidden/>
        </w:rPr>
        <w:fldChar w:fldCharType="begin"/>
      </w:r>
      <w:r>
        <w:rPr>
          <w:webHidden/>
        </w:rPr>
        <w:instrText xml:space="preserve"> PAGEREF _Toc450674596 \h </w:instrText>
      </w:r>
      <w:r>
        <w:rPr>
          <w:webHidden/>
        </w:rPr>
      </w:r>
      <w:r>
        <w:rPr>
          <w:webHidden/>
        </w:rPr>
        <w:fldChar w:fldCharType="separate"/>
      </w:r>
      <w:ins w:id="25" w:author="GRAYSON, Paul" w:date="2016-05-18T16:18:00Z">
        <w:r w:rsidR="00782895">
          <w:rPr>
            <w:webHidden/>
          </w:rPr>
          <w:t>7</w:t>
        </w:r>
      </w:ins>
      <w:del w:id="26" w:author="GRAYSON, Paul" w:date="2016-05-17T20:30:00Z">
        <w:r w:rsidDel="00682467">
          <w:rPr>
            <w:webHidden/>
          </w:rPr>
          <w:delText>7</w:delText>
        </w:r>
      </w:del>
      <w:r>
        <w:rPr>
          <w:webHidden/>
        </w:rPr>
        <w:fldChar w:fldCharType="end"/>
      </w:r>
      <w:r w:rsidRPr="00193B7B">
        <w:rPr>
          <w:rStyle w:val="Hyperlink"/>
        </w:rPr>
        <w:fldChar w:fldCharType="end"/>
      </w:r>
    </w:p>
    <w:p w:rsidR="00BD706E" w:rsidRPr="00314D19" w:rsidRDefault="00BD706E">
      <w:pPr>
        <w:pStyle w:val="TOC1"/>
        <w:rPr>
          <w:rFonts w:ascii="Calibri" w:hAnsi="Calibri"/>
          <w:color w:val="auto"/>
          <w:sz w:val="22"/>
          <w:szCs w:val="22"/>
          <w:lang w:val="es-ES" w:eastAsia="es-ES"/>
        </w:rPr>
      </w:pPr>
      <w:r w:rsidRPr="00193B7B">
        <w:rPr>
          <w:rStyle w:val="Hyperlink"/>
        </w:rPr>
        <w:fldChar w:fldCharType="begin"/>
      </w:r>
      <w:r w:rsidRPr="00193B7B">
        <w:rPr>
          <w:rStyle w:val="Hyperlink"/>
        </w:rPr>
        <w:instrText xml:space="preserve"> </w:instrText>
      </w:r>
      <w:r>
        <w:instrText>HYPERLINK \l "_Toc450674597"</w:instrText>
      </w:r>
      <w:r w:rsidRPr="00193B7B">
        <w:rPr>
          <w:rStyle w:val="Hyperlink"/>
        </w:rPr>
        <w:instrText xml:space="preserve"> </w:instrText>
      </w:r>
      <w:r w:rsidRPr="00193B7B">
        <w:rPr>
          <w:rStyle w:val="Hyperlink"/>
        </w:rPr>
      </w:r>
      <w:r w:rsidRPr="00193B7B">
        <w:rPr>
          <w:rStyle w:val="Hyperlink"/>
        </w:rPr>
        <w:fldChar w:fldCharType="separate"/>
      </w:r>
      <w:r w:rsidRPr="00193B7B">
        <w:rPr>
          <w:rStyle w:val="Hyperlink"/>
        </w:rPr>
        <w:t>“Red-Flag” Issues - Tables</w:t>
      </w:r>
      <w:r>
        <w:rPr>
          <w:webHidden/>
        </w:rPr>
        <w:tab/>
      </w:r>
      <w:r>
        <w:rPr>
          <w:webHidden/>
        </w:rPr>
        <w:fldChar w:fldCharType="begin"/>
      </w:r>
      <w:r>
        <w:rPr>
          <w:webHidden/>
        </w:rPr>
        <w:instrText xml:space="preserve"> PAGEREF _Toc450674597 \h </w:instrText>
      </w:r>
      <w:r>
        <w:rPr>
          <w:webHidden/>
        </w:rPr>
      </w:r>
      <w:r>
        <w:rPr>
          <w:webHidden/>
        </w:rPr>
        <w:fldChar w:fldCharType="separate"/>
      </w:r>
      <w:ins w:id="27" w:author="GRAYSON, Paul" w:date="2016-05-18T16:18:00Z">
        <w:r w:rsidR="00782895">
          <w:rPr>
            <w:webHidden/>
          </w:rPr>
          <w:t>8</w:t>
        </w:r>
      </w:ins>
      <w:del w:id="28" w:author="GRAYSON, Paul" w:date="2016-05-17T20:30:00Z">
        <w:r w:rsidDel="00682467">
          <w:rPr>
            <w:webHidden/>
          </w:rPr>
          <w:delText>8</w:delText>
        </w:r>
      </w:del>
      <w:r>
        <w:rPr>
          <w:webHidden/>
        </w:rPr>
        <w:fldChar w:fldCharType="end"/>
      </w:r>
      <w:r w:rsidRPr="00193B7B">
        <w:rPr>
          <w:rStyle w:val="Hyperlink"/>
        </w:rPr>
        <w:fldChar w:fldCharType="end"/>
      </w:r>
    </w:p>
    <w:p w:rsidR="00BD706E" w:rsidRPr="00314D19" w:rsidRDefault="00BD706E">
      <w:pPr>
        <w:pStyle w:val="TOC1"/>
        <w:rPr>
          <w:rFonts w:ascii="Calibri" w:hAnsi="Calibri"/>
          <w:color w:val="auto"/>
          <w:sz w:val="22"/>
          <w:szCs w:val="22"/>
          <w:lang w:val="es-ES" w:eastAsia="es-ES"/>
        </w:rPr>
      </w:pPr>
      <w:r w:rsidRPr="00193B7B">
        <w:rPr>
          <w:rStyle w:val="Hyperlink"/>
        </w:rPr>
        <w:fldChar w:fldCharType="begin"/>
      </w:r>
      <w:r w:rsidRPr="00193B7B">
        <w:rPr>
          <w:rStyle w:val="Hyperlink"/>
        </w:rPr>
        <w:instrText xml:space="preserve"> </w:instrText>
      </w:r>
      <w:r>
        <w:instrText>HYPERLINK \l "_Toc450674598"</w:instrText>
      </w:r>
      <w:r w:rsidRPr="00193B7B">
        <w:rPr>
          <w:rStyle w:val="Hyperlink"/>
        </w:rPr>
        <w:instrText xml:space="preserve"> </w:instrText>
      </w:r>
      <w:r w:rsidRPr="00193B7B">
        <w:rPr>
          <w:rStyle w:val="Hyperlink"/>
        </w:rPr>
      </w:r>
      <w:r w:rsidRPr="00193B7B">
        <w:rPr>
          <w:rStyle w:val="Hyperlink"/>
        </w:rPr>
        <w:fldChar w:fldCharType="separate"/>
      </w:r>
      <w:r w:rsidRPr="00193B7B">
        <w:rPr>
          <w:rStyle w:val="Hyperlink"/>
        </w:rPr>
        <w:t>Schedules</w:t>
      </w:r>
      <w:r>
        <w:rPr>
          <w:webHidden/>
        </w:rPr>
        <w:tab/>
      </w:r>
      <w:r>
        <w:rPr>
          <w:webHidden/>
        </w:rPr>
        <w:fldChar w:fldCharType="begin"/>
      </w:r>
      <w:r>
        <w:rPr>
          <w:webHidden/>
        </w:rPr>
        <w:instrText xml:space="preserve"> PAGEREF _Toc450674598 \h </w:instrText>
      </w:r>
      <w:r>
        <w:rPr>
          <w:webHidden/>
        </w:rPr>
      </w:r>
      <w:r>
        <w:rPr>
          <w:webHidden/>
        </w:rPr>
        <w:fldChar w:fldCharType="separate"/>
      </w:r>
      <w:ins w:id="29" w:author="GRAYSON, Paul" w:date="2016-05-18T16:18:00Z">
        <w:r w:rsidR="00782895">
          <w:rPr>
            <w:webHidden/>
          </w:rPr>
          <w:t>30</w:t>
        </w:r>
      </w:ins>
      <w:del w:id="30" w:author="GRAYSON, Paul" w:date="2016-05-17T20:30:00Z">
        <w:r w:rsidDel="00682467">
          <w:rPr>
            <w:webHidden/>
          </w:rPr>
          <w:delText>28</w:delText>
        </w:r>
      </w:del>
      <w:r>
        <w:rPr>
          <w:webHidden/>
        </w:rPr>
        <w:fldChar w:fldCharType="end"/>
      </w:r>
      <w:r w:rsidRPr="00193B7B">
        <w:rPr>
          <w:rStyle w:val="Hyperlink"/>
        </w:rPr>
        <w:fldChar w:fldCharType="end"/>
      </w:r>
    </w:p>
    <w:p w:rsidR="00BD706E" w:rsidRPr="00314D19" w:rsidRDefault="00BD706E">
      <w:pPr>
        <w:pStyle w:val="TOC1"/>
        <w:rPr>
          <w:rFonts w:ascii="Calibri" w:hAnsi="Calibri"/>
          <w:color w:val="auto"/>
          <w:sz w:val="22"/>
          <w:szCs w:val="22"/>
          <w:lang w:val="es-ES" w:eastAsia="es-ES"/>
        </w:rPr>
      </w:pPr>
      <w:r w:rsidRPr="00193B7B">
        <w:rPr>
          <w:rStyle w:val="Hyperlink"/>
        </w:rPr>
        <w:fldChar w:fldCharType="begin"/>
      </w:r>
      <w:r w:rsidRPr="00193B7B">
        <w:rPr>
          <w:rStyle w:val="Hyperlink"/>
        </w:rPr>
        <w:instrText xml:space="preserve"> </w:instrText>
      </w:r>
      <w:r>
        <w:instrText>HYPERLINK \l "_Toc450674599"</w:instrText>
      </w:r>
      <w:r w:rsidRPr="00193B7B">
        <w:rPr>
          <w:rStyle w:val="Hyperlink"/>
        </w:rPr>
        <w:instrText xml:space="preserve"> </w:instrText>
      </w:r>
      <w:r w:rsidRPr="00193B7B">
        <w:rPr>
          <w:rStyle w:val="Hyperlink"/>
        </w:rPr>
      </w:r>
      <w:r w:rsidRPr="00193B7B">
        <w:rPr>
          <w:rStyle w:val="Hyperlink"/>
        </w:rPr>
        <w:fldChar w:fldCharType="separate"/>
      </w:r>
      <w:r w:rsidRPr="00193B7B">
        <w:rPr>
          <w:rStyle w:val="Hyperlink"/>
        </w:rPr>
        <w:t>Annex 1</w:t>
      </w:r>
      <w:r w:rsidRPr="00193B7B">
        <w:rPr>
          <w:rStyle w:val="Hyperlink"/>
          <w:b/>
        </w:rPr>
        <w:t xml:space="preserve"> – </w:t>
      </w:r>
      <w:r w:rsidRPr="00193B7B">
        <w:rPr>
          <w:rStyle w:val="Hyperlink"/>
        </w:rPr>
        <w:t>Group structure chart</w:t>
      </w:r>
      <w:r>
        <w:rPr>
          <w:webHidden/>
        </w:rPr>
        <w:tab/>
      </w:r>
      <w:r>
        <w:rPr>
          <w:webHidden/>
        </w:rPr>
        <w:fldChar w:fldCharType="begin"/>
      </w:r>
      <w:r>
        <w:rPr>
          <w:webHidden/>
        </w:rPr>
        <w:instrText xml:space="preserve"> PAGEREF _Toc450674599 \h </w:instrText>
      </w:r>
      <w:r>
        <w:rPr>
          <w:webHidden/>
        </w:rPr>
      </w:r>
      <w:r>
        <w:rPr>
          <w:webHidden/>
        </w:rPr>
        <w:fldChar w:fldCharType="separate"/>
      </w:r>
      <w:ins w:id="31" w:author="GRAYSON, Paul" w:date="2016-05-18T16:18:00Z">
        <w:r w:rsidR="00782895">
          <w:rPr>
            <w:webHidden/>
          </w:rPr>
          <w:t>31</w:t>
        </w:r>
      </w:ins>
      <w:del w:id="32" w:author="GRAYSON, Paul" w:date="2016-05-17T20:30:00Z">
        <w:r w:rsidDel="00682467">
          <w:rPr>
            <w:webHidden/>
          </w:rPr>
          <w:delText>29</w:delText>
        </w:r>
      </w:del>
      <w:r>
        <w:rPr>
          <w:webHidden/>
        </w:rPr>
        <w:fldChar w:fldCharType="end"/>
      </w:r>
      <w:r w:rsidRPr="00193B7B">
        <w:rPr>
          <w:rStyle w:val="Hyperlink"/>
        </w:rPr>
        <w:fldChar w:fldCharType="end"/>
      </w:r>
    </w:p>
    <w:p w:rsidR="00BD706E" w:rsidRPr="00314D19" w:rsidRDefault="00BD706E">
      <w:pPr>
        <w:pStyle w:val="TOC1"/>
        <w:rPr>
          <w:rFonts w:ascii="Calibri" w:hAnsi="Calibri"/>
          <w:color w:val="auto"/>
          <w:sz w:val="22"/>
          <w:szCs w:val="22"/>
          <w:lang w:val="es-ES" w:eastAsia="es-ES"/>
        </w:rPr>
      </w:pPr>
      <w:r w:rsidRPr="00193B7B">
        <w:rPr>
          <w:rStyle w:val="Hyperlink"/>
        </w:rPr>
        <w:fldChar w:fldCharType="begin"/>
      </w:r>
      <w:r w:rsidRPr="00193B7B">
        <w:rPr>
          <w:rStyle w:val="Hyperlink"/>
        </w:rPr>
        <w:instrText xml:space="preserve"> </w:instrText>
      </w:r>
      <w:r>
        <w:instrText>HYPERLINK \l "_Toc450674600"</w:instrText>
      </w:r>
      <w:r w:rsidRPr="00193B7B">
        <w:rPr>
          <w:rStyle w:val="Hyperlink"/>
        </w:rPr>
        <w:instrText xml:space="preserve"> </w:instrText>
      </w:r>
      <w:r w:rsidRPr="00193B7B">
        <w:rPr>
          <w:rStyle w:val="Hyperlink"/>
        </w:rPr>
      </w:r>
      <w:r w:rsidRPr="00193B7B">
        <w:rPr>
          <w:rStyle w:val="Hyperlink"/>
        </w:rPr>
        <w:fldChar w:fldCharType="separate"/>
      </w:r>
      <w:r w:rsidRPr="00193B7B">
        <w:rPr>
          <w:rStyle w:val="Hyperlink"/>
        </w:rPr>
        <w:t>Annex 2 – Scope of review</w:t>
      </w:r>
      <w:r>
        <w:rPr>
          <w:webHidden/>
        </w:rPr>
        <w:tab/>
      </w:r>
      <w:r>
        <w:rPr>
          <w:webHidden/>
        </w:rPr>
        <w:fldChar w:fldCharType="begin"/>
      </w:r>
      <w:r>
        <w:rPr>
          <w:webHidden/>
        </w:rPr>
        <w:instrText xml:space="preserve"> PAGEREF _Toc450674600 \h </w:instrText>
      </w:r>
      <w:r>
        <w:rPr>
          <w:webHidden/>
        </w:rPr>
      </w:r>
      <w:r>
        <w:rPr>
          <w:webHidden/>
        </w:rPr>
        <w:fldChar w:fldCharType="separate"/>
      </w:r>
      <w:ins w:id="33" w:author="GRAYSON, Paul" w:date="2016-05-18T16:18:00Z">
        <w:r w:rsidR="00782895">
          <w:rPr>
            <w:webHidden/>
          </w:rPr>
          <w:t>32</w:t>
        </w:r>
      </w:ins>
      <w:del w:id="34" w:author="GRAYSON, Paul" w:date="2016-05-17T20:30:00Z">
        <w:r w:rsidDel="00682467">
          <w:rPr>
            <w:webHidden/>
          </w:rPr>
          <w:delText>30</w:delText>
        </w:r>
      </w:del>
      <w:r>
        <w:rPr>
          <w:webHidden/>
        </w:rPr>
        <w:fldChar w:fldCharType="end"/>
      </w:r>
      <w:r w:rsidRPr="00193B7B">
        <w:rPr>
          <w:rStyle w:val="Hyperlink"/>
        </w:rPr>
        <w:fldChar w:fldCharType="end"/>
      </w:r>
    </w:p>
    <w:p w:rsidR="00BD706E" w:rsidRPr="00314D19" w:rsidRDefault="00BD706E">
      <w:pPr>
        <w:pStyle w:val="TOC2"/>
        <w:rPr>
          <w:rFonts w:ascii="Calibri" w:hAnsi="Calibri"/>
          <w:color w:val="auto"/>
          <w:sz w:val="22"/>
          <w:szCs w:val="22"/>
          <w:lang w:val="es-ES" w:eastAsia="es-ES"/>
        </w:rPr>
      </w:pPr>
      <w:r w:rsidRPr="00193B7B">
        <w:rPr>
          <w:rStyle w:val="Hyperlink"/>
        </w:rPr>
        <w:fldChar w:fldCharType="begin"/>
      </w:r>
      <w:r w:rsidRPr="00193B7B">
        <w:rPr>
          <w:rStyle w:val="Hyperlink"/>
        </w:rPr>
        <w:instrText xml:space="preserve"> </w:instrText>
      </w:r>
      <w:r>
        <w:instrText>HYPERLINK \l "_Toc450674601"</w:instrText>
      </w:r>
      <w:r w:rsidRPr="00193B7B">
        <w:rPr>
          <w:rStyle w:val="Hyperlink"/>
        </w:rPr>
        <w:instrText xml:space="preserve"> </w:instrText>
      </w:r>
      <w:r w:rsidRPr="00193B7B">
        <w:rPr>
          <w:rStyle w:val="Hyperlink"/>
        </w:rPr>
      </w:r>
      <w:r w:rsidRPr="00193B7B">
        <w:rPr>
          <w:rStyle w:val="Hyperlink"/>
        </w:rPr>
        <w:fldChar w:fldCharType="separate"/>
      </w:r>
      <w:r w:rsidRPr="00193B7B">
        <w:rPr>
          <w:rStyle w:val="Hyperlink"/>
        </w:rPr>
        <w:t>Scope of review</w:t>
      </w:r>
      <w:r>
        <w:rPr>
          <w:webHidden/>
        </w:rPr>
        <w:tab/>
      </w:r>
      <w:r>
        <w:rPr>
          <w:webHidden/>
        </w:rPr>
        <w:fldChar w:fldCharType="begin"/>
      </w:r>
      <w:r>
        <w:rPr>
          <w:webHidden/>
        </w:rPr>
        <w:instrText xml:space="preserve"> PAGEREF _Toc450674601 \h </w:instrText>
      </w:r>
      <w:r>
        <w:rPr>
          <w:webHidden/>
        </w:rPr>
      </w:r>
      <w:r>
        <w:rPr>
          <w:webHidden/>
        </w:rPr>
        <w:fldChar w:fldCharType="separate"/>
      </w:r>
      <w:ins w:id="35" w:author="GRAYSON, Paul" w:date="2016-05-18T16:18:00Z">
        <w:r w:rsidR="00782895">
          <w:rPr>
            <w:webHidden/>
          </w:rPr>
          <w:t>32</w:t>
        </w:r>
      </w:ins>
      <w:del w:id="36" w:author="GRAYSON, Paul" w:date="2016-05-17T20:30:00Z">
        <w:r w:rsidDel="00682467">
          <w:rPr>
            <w:webHidden/>
          </w:rPr>
          <w:delText>30</w:delText>
        </w:r>
      </w:del>
      <w:r>
        <w:rPr>
          <w:webHidden/>
        </w:rPr>
        <w:fldChar w:fldCharType="end"/>
      </w:r>
      <w:r w:rsidRPr="00193B7B">
        <w:rPr>
          <w:rStyle w:val="Hyperlink"/>
        </w:rPr>
        <w:fldChar w:fldCharType="end"/>
      </w:r>
    </w:p>
    <w:p w:rsidR="00BD706E" w:rsidRPr="00314D19" w:rsidRDefault="00BD706E">
      <w:pPr>
        <w:pStyle w:val="TOC2"/>
        <w:rPr>
          <w:rFonts w:ascii="Calibri" w:hAnsi="Calibri"/>
          <w:color w:val="auto"/>
          <w:sz w:val="22"/>
          <w:szCs w:val="22"/>
          <w:lang w:val="es-ES" w:eastAsia="es-ES"/>
        </w:rPr>
      </w:pPr>
      <w:r w:rsidRPr="00193B7B">
        <w:rPr>
          <w:rStyle w:val="Hyperlink"/>
        </w:rPr>
        <w:fldChar w:fldCharType="begin"/>
      </w:r>
      <w:r w:rsidRPr="00193B7B">
        <w:rPr>
          <w:rStyle w:val="Hyperlink"/>
        </w:rPr>
        <w:instrText xml:space="preserve"> </w:instrText>
      </w:r>
      <w:r>
        <w:instrText>HYPERLINK \l "_Toc450674602"</w:instrText>
      </w:r>
      <w:r w:rsidRPr="00193B7B">
        <w:rPr>
          <w:rStyle w:val="Hyperlink"/>
        </w:rPr>
        <w:instrText xml:space="preserve"> </w:instrText>
      </w:r>
      <w:r w:rsidRPr="00193B7B">
        <w:rPr>
          <w:rStyle w:val="Hyperlink"/>
        </w:rPr>
      </w:r>
      <w:r w:rsidRPr="00193B7B">
        <w:rPr>
          <w:rStyle w:val="Hyperlink"/>
        </w:rPr>
        <w:fldChar w:fldCharType="separate"/>
      </w:r>
      <w:r w:rsidRPr="00193B7B">
        <w:rPr>
          <w:rStyle w:val="Hyperlink"/>
        </w:rPr>
        <w:t>Basis of review</w:t>
      </w:r>
      <w:r>
        <w:rPr>
          <w:webHidden/>
        </w:rPr>
        <w:tab/>
      </w:r>
      <w:r>
        <w:rPr>
          <w:webHidden/>
        </w:rPr>
        <w:fldChar w:fldCharType="begin"/>
      </w:r>
      <w:r>
        <w:rPr>
          <w:webHidden/>
        </w:rPr>
        <w:instrText xml:space="preserve"> PAGEREF _Toc450674602 \h </w:instrText>
      </w:r>
      <w:r>
        <w:rPr>
          <w:webHidden/>
        </w:rPr>
      </w:r>
      <w:r>
        <w:rPr>
          <w:webHidden/>
        </w:rPr>
        <w:fldChar w:fldCharType="separate"/>
      </w:r>
      <w:ins w:id="37" w:author="GRAYSON, Paul" w:date="2016-05-18T16:18:00Z">
        <w:r w:rsidR="00782895">
          <w:rPr>
            <w:webHidden/>
          </w:rPr>
          <w:t>33</w:t>
        </w:r>
      </w:ins>
      <w:del w:id="38" w:author="GRAYSON, Paul" w:date="2016-05-17T20:30:00Z">
        <w:r w:rsidDel="00682467">
          <w:rPr>
            <w:webHidden/>
          </w:rPr>
          <w:delText>31</w:delText>
        </w:r>
      </w:del>
      <w:r>
        <w:rPr>
          <w:webHidden/>
        </w:rPr>
        <w:fldChar w:fldCharType="end"/>
      </w:r>
      <w:r w:rsidRPr="00193B7B">
        <w:rPr>
          <w:rStyle w:val="Hyperlink"/>
        </w:rPr>
        <w:fldChar w:fldCharType="end"/>
      </w:r>
    </w:p>
    <w:p w:rsidR="00BD706E" w:rsidRPr="00314D19" w:rsidRDefault="00BD706E">
      <w:pPr>
        <w:pStyle w:val="TOC1"/>
        <w:rPr>
          <w:rFonts w:ascii="Calibri" w:hAnsi="Calibri"/>
          <w:color w:val="auto"/>
          <w:sz w:val="22"/>
          <w:szCs w:val="22"/>
          <w:lang w:val="es-ES" w:eastAsia="es-ES"/>
        </w:rPr>
      </w:pPr>
      <w:r w:rsidRPr="00193B7B">
        <w:rPr>
          <w:rStyle w:val="Hyperlink"/>
        </w:rPr>
        <w:fldChar w:fldCharType="begin"/>
      </w:r>
      <w:r w:rsidRPr="00193B7B">
        <w:rPr>
          <w:rStyle w:val="Hyperlink"/>
        </w:rPr>
        <w:instrText xml:space="preserve"> </w:instrText>
      </w:r>
      <w:r>
        <w:instrText>HYPERLINK \l "_Toc450674603"</w:instrText>
      </w:r>
      <w:r w:rsidRPr="00193B7B">
        <w:rPr>
          <w:rStyle w:val="Hyperlink"/>
        </w:rPr>
        <w:instrText xml:space="preserve"> </w:instrText>
      </w:r>
      <w:r w:rsidRPr="00193B7B">
        <w:rPr>
          <w:rStyle w:val="Hyperlink"/>
        </w:rPr>
      </w:r>
      <w:r w:rsidRPr="00193B7B">
        <w:rPr>
          <w:rStyle w:val="Hyperlink"/>
        </w:rPr>
        <w:fldChar w:fldCharType="separate"/>
      </w:r>
      <w:r w:rsidRPr="00193B7B">
        <w:rPr>
          <w:rStyle w:val="Hyperlink"/>
        </w:rPr>
        <w:t>Annex 3 – Reviewed documents and online searches</w:t>
      </w:r>
      <w:r>
        <w:rPr>
          <w:webHidden/>
        </w:rPr>
        <w:tab/>
      </w:r>
      <w:r>
        <w:rPr>
          <w:webHidden/>
        </w:rPr>
        <w:fldChar w:fldCharType="begin"/>
      </w:r>
      <w:r>
        <w:rPr>
          <w:webHidden/>
        </w:rPr>
        <w:instrText xml:space="preserve"> PAGEREF _Toc450674603 \h </w:instrText>
      </w:r>
      <w:r>
        <w:rPr>
          <w:webHidden/>
        </w:rPr>
      </w:r>
      <w:r>
        <w:rPr>
          <w:webHidden/>
        </w:rPr>
        <w:fldChar w:fldCharType="separate"/>
      </w:r>
      <w:ins w:id="39" w:author="GRAYSON, Paul" w:date="2016-05-18T16:18:00Z">
        <w:r w:rsidR="00782895">
          <w:rPr>
            <w:webHidden/>
          </w:rPr>
          <w:t>35</w:t>
        </w:r>
      </w:ins>
      <w:del w:id="40" w:author="GRAYSON, Paul" w:date="2016-05-17T20:30:00Z">
        <w:r w:rsidDel="00682467">
          <w:rPr>
            <w:webHidden/>
          </w:rPr>
          <w:delText>33</w:delText>
        </w:r>
      </w:del>
      <w:r>
        <w:rPr>
          <w:webHidden/>
        </w:rPr>
        <w:fldChar w:fldCharType="end"/>
      </w:r>
      <w:r w:rsidRPr="00193B7B">
        <w:rPr>
          <w:rStyle w:val="Hyperlink"/>
        </w:rPr>
        <w:fldChar w:fldCharType="end"/>
      </w:r>
    </w:p>
    <w:p w:rsidR="00BD706E" w:rsidRPr="00314D19" w:rsidRDefault="00BD706E">
      <w:pPr>
        <w:pStyle w:val="TOC1"/>
        <w:rPr>
          <w:rFonts w:ascii="Calibri" w:hAnsi="Calibri"/>
          <w:color w:val="auto"/>
          <w:sz w:val="22"/>
          <w:szCs w:val="22"/>
          <w:lang w:val="es-ES" w:eastAsia="es-ES"/>
        </w:rPr>
      </w:pPr>
      <w:r w:rsidRPr="00193B7B">
        <w:rPr>
          <w:rStyle w:val="Hyperlink"/>
        </w:rPr>
        <w:fldChar w:fldCharType="begin"/>
      </w:r>
      <w:r w:rsidRPr="00193B7B">
        <w:rPr>
          <w:rStyle w:val="Hyperlink"/>
        </w:rPr>
        <w:instrText xml:space="preserve"> </w:instrText>
      </w:r>
      <w:r>
        <w:instrText>HYPERLINK \l "_Toc450674613"</w:instrText>
      </w:r>
      <w:r w:rsidRPr="00193B7B">
        <w:rPr>
          <w:rStyle w:val="Hyperlink"/>
        </w:rPr>
        <w:instrText xml:space="preserve"> </w:instrText>
      </w:r>
      <w:r w:rsidRPr="00193B7B">
        <w:rPr>
          <w:rStyle w:val="Hyperlink"/>
        </w:rPr>
      </w:r>
      <w:r w:rsidRPr="00193B7B">
        <w:rPr>
          <w:rStyle w:val="Hyperlink"/>
        </w:rPr>
        <w:fldChar w:fldCharType="separate"/>
      </w:r>
      <w:r w:rsidRPr="00193B7B">
        <w:rPr>
          <w:rStyle w:val="Hyperlink"/>
        </w:rPr>
        <w:t>Annex 4 – Terms of release</w:t>
      </w:r>
      <w:r>
        <w:rPr>
          <w:webHidden/>
        </w:rPr>
        <w:tab/>
      </w:r>
      <w:r>
        <w:rPr>
          <w:webHidden/>
        </w:rPr>
        <w:fldChar w:fldCharType="begin"/>
      </w:r>
      <w:r>
        <w:rPr>
          <w:webHidden/>
        </w:rPr>
        <w:instrText xml:space="preserve"> PAGEREF _Toc450674613 \h </w:instrText>
      </w:r>
      <w:r>
        <w:rPr>
          <w:webHidden/>
        </w:rPr>
      </w:r>
      <w:r>
        <w:rPr>
          <w:webHidden/>
        </w:rPr>
        <w:fldChar w:fldCharType="separate"/>
      </w:r>
      <w:ins w:id="41" w:author="GRAYSON, Paul" w:date="2016-05-18T16:18:00Z">
        <w:r w:rsidR="00782895">
          <w:rPr>
            <w:webHidden/>
          </w:rPr>
          <w:t>38</w:t>
        </w:r>
      </w:ins>
      <w:del w:id="42" w:author="GRAYSON, Paul" w:date="2016-05-17T20:30:00Z">
        <w:r w:rsidDel="00682467">
          <w:rPr>
            <w:webHidden/>
          </w:rPr>
          <w:delText>36</w:delText>
        </w:r>
      </w:del>
      <w:r>
        <w:rPr>
          <w:webHidden/>
        </w:rPr>
        <w:fldChar w:fldCharType="end"/>
      </w:r>
      <w:r w:rsidRPr="00193B7B">
        <w:rPr>
          <w:rStyle w:val="Hyperlink"/>
        </w:rPr>
        <w:fldChar w:fldCharType="end"/>
      </w:r>
    </w:p>
    <w:p w:rsidR="00BD706E" w:rsidRPr="00314D19" w:rsidRDefault="00BD706E">
      <w:pPr>
        <w:pStyle w:val="TOC1"/>
        <w:rPr>
          <w:rFonts w:ascii="Calibri" w:hAnsi="Calibri"/>
          <w:color w:val="auto"/>
          <w:sz w:val="22"/>
          <w:szCs w:val="22"/>
          <w:lang w:val="es-ES" w:eastAsia="es-ES"/>
        </w:rPr>
      </w:pPr>
      <w:r w:rsidRPr="00193B7B">
        <w:rPr>
          <w:rStyle w:val="Hyperlink"/>
        </w:rPr>
        <w:fldChar w:fldCharType="begin"/>
      </w:r>
      <w:r w:rsidRPr="00193B7B">
        <w:rPr>
          <w:rStyle w:val="Hyperlink"/>
        </w:rPr>
        <w:instrText xml:space="preserve"> </w:instrText>
      </w:r>
      <w:r>
        <w:instrText>HYPERLINK \l "_Toc450674614"</w:instrText>
      </w:r>
      <w:r w:rsidRPr="00193B7B">
        <w:rPr>
          <w:rStyle w:val="Hyperlink"/>
        </w:rPr>
        <w:instrText xml:space="preserve"> </w:instrText>
      </w:r>
      <w:r w:rsidRPr="00193B7B">
        <w:rPr>
          <w:rStyle w:val="Hyperlink"/>
        </w:rPr>
      </w:r>
      <w:r w:rsidRPr="00193B7B">
        <w:rPr>
          <w:rStyle w:val="Hyperlink"/>
        </w:rPr>
        <w:fldChar w:fldCharType="separate"/>
      </w:r>
      <w:r w:rsidRPr="00193B7B">
        <w:rPr>
          <w:rStyle w:val="Hyperlink"/>
        </w:rPr>
        <w:t>Annex 5 – Terms of reference, limits &amp; qualifications</w:t>
      </w:r>
      <w:r>
        <w:rPr>
          <w:webHidden/>
        </w:rPr>
        <w:tab/>
      </w:r>
      <w:r>
        <w:rPr>
          <w:webHidden/>
        </w:rPr>
        <w:fldChar w:fldCharType="begin"/>
      </w:r>
      <w:r>
        <w:rPr>
          <w:webHidden/>
        </w:rPr>
        <w:instrText xml:space="preserve"> PAGEREF _Toc450674614 \h </w:instrText>
      </w:r>
      <w:r>
        <w:rPr>
          <w:webHidden/>
        </w:rPr>
      </w:r>
      <w:r>
        <w:rPr>
          <w:webHidden/>
        </w:rPr>
        <w:fldChar w:fldCharType="separate"/>
      </w:r>
      <w:ins w:id="43" w:author="GRAYSON, Paul" w:date="2016-05-18T16:18:00Z">
        <w:r w:rsidR="00782895">
          <w:rPr>
            <w:webHidden/>
          </w:rPr>
          <w:t>39</w:t>
        </w:r>
      </w:ins>
      <w:del w:id="44" w:author="GRAYSON, Paul" w:date="2016-05-17T20:30:00Z">
        <w:r w:rsidDel="00682467">
          <w:rPr>
            <w:webHidden/>
          </w:rPr>
          <w:delText>37</w:delText>
        </w:r>
      </w:del>
      <w:r>
        <w:rPr>
          <w:webHidden/>
        </w:rPr>
        <w:fldChar w:fldCharType="end"/>
      </w:r>
      <w:r w:rsidRPr="00193B7B">
        <w:rPr>
          <w:rStyle w:val="Hyperlink"/>
        </w:rPr>
        <w:fldChar w:fldCharType="end"/>
      </w:r>
    </w:p>
    <w:p w:rsidR="00BD706E" w:rsidRPr="00314D19" w:rsidRDefault="00BD706E">
      <w:pPr>
        <w:pStyle w:val="TOC1"/>
        <w:rPr>
          <w:rFonts w:ascii="Calibri" w:hAnsi="Calibri"/>
          <w:color w:val="auto"/>
          <w:sz w:val="22"/>
          <w:szCs w:val="22"/>
          <w:lang w:val="es-ES" w:eastAsia="es-ES"/>
        </w:rPr>
      </w:pPr>
      <w:r w:rsidRPr="00193B7B">
        <w:rPr>
          <w:rStyle w:val="Hyperlink"/>
        </w:rPr>
        <w:fldChar w:fldCharType="begin"/>
      </w:r>
      <w:r w:rsidRPr="00193B7B">
        <w:rPr>
          <w:rStyle w:val="Hyperlink"/>
        </w:rPr>
        <w:instrText xml:space="preserve"> </w:instrText>
      </w:r>
      <w:r>
        <w:instrText>HYPERLINK \l "_Toc450674615"</w:instrText>
      </w:r>
      <w:r w:rsidRPr="00193B7B">
        <w:rPr>
          <w:rStyle w:val="Hyperlink"/>
        </w:rPr>
        <w:instrText xml:space="preserve"> </w:instrText>
      </w:r>
      <w:r w:rsidRPr="00193B7B">
        <w:rPr>
          <w:rStyle w:val="Hyperlink"/>
        </w:rPr>
      </w:r>
      <w:r w:rsidRPr="00193B7B">
        <w:rPr>
          <w:rStyle w:val="Hyperlink"/>
        </w:rPr>
        <w:fldChar w:fldCharType="separate"/>
      </w:r>
      <w:r w:rsidRPr="00193B7B">
        <w:rPr>
          <w:rStyle w:val="Hyperlink"/>
        </w:rPr>
        <w:t>Annex 6 – Definitions and glossary</w:t>
      </w:r>
      <w:r>
        <w:rPr>
          <w:webHidden/>
        </w:rPr>
        <w:tab/>
      </w:r>
      <w:r>
        <w:rPr>
          <w:webHidden/>
        </w:rPr>
        <w:fldChar w:fldCharType="begin"/>
      </w:r>
      <w:r>
        <w:rPr>
          <w:webHidden/>
        </w:rPr>
        <w:instrText xml:space="preserve"> PAGEREF _Toc450674615 \h </w:instrText>
      </w:r>
      <w:r>
        <w:rPr>
          <w:webHidden/>
        </w:rPr>
      </w:r>
      <w:r>
        <w:rPr>
          <w:webHidden/>
        </w:rPr>
        <w:fldChar w:fldCharType="separate"/>
      </w:r>
      <w:ins w:id="45" w:author="GRAYSON, Paul" w:date="2016-05-18T16:18:00Z">
        <w:r w:rsidR="00782895">
          <w:rPr>
            <w:webHidden/>
          </w:rPr>
          <w:t>46</w:t>
        </w:r>
      </w:ins>
      <w:del w:id="46" w:author="GRAYSON, Paul" w:date="2016-05-17T20:30:00Z">
        <w:r w:rsidDel="00682467">
          <w:rPr>
            <w:webHidden/>
          </w:rPr>
          <w:delText>44</w:delText>
        </w:r>
      </w:del>
      <w:r>
        <w:rPr>
          <w:webHidden/>
        </w:rPr>
        <w:fldChar w:fldCharType="end"/>
      </w:r>
      <w:r w:rsidRPr="00193B7B">
        <w:rPr>
          <w:rStyle w:val="Hyperlink"/>
        </w:rPr>
        <w:fldChar w:fldCharType="end"/>
      </w:r>
    </w:p>
    <w:p w:rsidR="00BD706E" w:rsidRPr="00314D19" w:rsidRDefault="00BD706E">
      <w:pPr>
        <w:pStyle w:val="TOC1"/>
        <w:rPr>
          <w:rFonts w:ascii="Calibri" w:hAnsi="Calibri"/>
          <w:color w:val="auto"/>
          <w:sz w:val="22"/>
          <w:szCs w:val="22"/>
          <w:lang w:val="es-ES" w:eastAsia="es-ES"/>
        </w:rPr>
      </w:pPr>
      <w:r w:rsidRPr="00193B7B">
        <w:rPr>
          <w:rStyle w:val="Hyperlink"/>
        </w:rPr>
        <w:fldChar w:fldCharType="begin"/>
      </w:r>
      <w:r w:rsidRPr="00193B7B">
        <w:rPr>
          <w:rStyle w:val="Hyperlink"/>
        </w:rPr>
        <w:instrText xml:space="preserve"> </w:instrText>
      </w:r>
      <w:r>
        <w:instrText>HYPERLINK \l "_Toc450674616"</w:instrText>
      </w:r>
      <w:r w:rsidRPr="00193B7B">
        <w:rPr>
          <w:rStyle w:val="Hyperlink"/>
        </w:rPr>
        <w:instrText xml:space="preserve"> </w:instrText>
      </w:r>
      <w:r w:rsidRPr="00193B7B">
        <w:rPr>
          <w:rStyle w:val="Hyperlink"/>
        </w:rPr>
      </w:r>
      <w:r w:rsidRPr="00193B7B">
        <w:rPr>
          <w:rStyle w:val="Hyperlink"/>
        </w:rPr>
        <w:fldChar w:fldCharType="separate"/>
      </w:r>
      <w:r w:rsidRPr="00193B7B">
        <w:rPr>
          <w:rStyle w:val="Hyperlink"/>
          <w:rFonts w:eastAsia="MS Mincho"/>
        </w:rPr>
        <w:t>Annex 8 – Contacts</w:t>
      </w:r>
      <w:r>
        <w:rPr>
          <w:webHidden/>
        </w:rPr>
        <w:tab/>
      </w:r>
      <w:r>
        <w:rPr>
          <w:webHidden/>
        </w:rPr>
        <w:fldChar w:fldCharType="begin"/>
      </w:r>
      <w:r>
        <w:rPr>
          <w:webHidden/>
        </w:rPr>
        <w:instrText xml:space="preserve"> PAGEREF _Toc450674616 \h </w:instrText>
      </w:r>
      <w:r>
        <w:rPr>
          <w:webHidden/>
        </w:rPr>
      </w:r>
      <w:r>
        <w:rPr>
          <w:webHidden/>
        </w:rPr>
        <w:fldChar w:fldCharType="separate"/>
      </w:r>
      <w:ins w:id="47" w:author="GRAYSON, Paul" w:date="2016-05-18T16:18:00Z">
        <w:r w:rsidR="00782895">
          <w:rPr>
            <w:webHidden/>
          </w:rPr>
          <w:t>48</w:t>
        </w:r>
      </w:ins>
      <w:del w:id="48" w:author="GRAYSON, Paul" w:date="2016-05-17T20:30:00Z">
        <w:r w:rsidDel="00682467">
          <w:rPr>
            <w:webHidden/>
          </w:rPr>
          <w:delText>46</w:delText>
        </w:r>
      </w:del>
      <w:r>
        <w:rPr>
          <w:webHidden/>
        </w:rPr>
        <w:fldChar w:fldCharType="end"/>
      </w:r>
      <w:r w:rsidRPr="00193B7B">
        <w:rPr>
          <w:rStyle w:val="Hyperlink"/>
        </w:rPr>
        <w:fldChar w:fldCharType="end"/>
      </w:r>
    </w:p>
    <w:p w:rsidR="00A67CFC" w:rsidRPr="00654DA9" w:rsidRDefault="00023E8E">
      <w:pPr>
        <w:pStyle w:val="IndexHeading2"/>
        <w:rPr>
          <w:sz w:val="21"/>
          <w:szCs w:val="21"/>
        </w:rPr>
      </w:pPr>
      <w:r w:rsidRPr="00654DA9">
        <w:rPr>
          <w:sz w:val="21"/>
          <w:szCs w:val="21"/>
        </w:rPr>
        <w:fldChar w:fldCharType="end"/>
      </w:r>
    </w:p>
    <w:p w:rsidR="00A67CFC" w:rsidRPr="00654DA9" w:rsidRDefault="00A67CFC">
      <w:pPr>
        <w:pStyle w:val="BodyText"/>
        <w:rPr>
          <w:szCs w:val="21"/>
        </w:rPr>
        <w:sectPr w:rsidR="00A67CFC" w:rsidRPr="00654DA9" w:rsidSect="004A0CC0">
          <w:footerReference w:type="default" r:id="rId13"/>
          <w:type w:val="continuous"/>
          <w:pgSz w:w="16838" w:h="11906" w:orient="landscape" w:code="9"/>
          <w:pgMar w:top="1440" w:right="1440" w:bottom="1440" w:left="2520" w:header="706" w:footer="706" w:gutter="0"/>
          <w:cols w:num="2" w:space="720"/>
          <w:docGrid w:linePitch="360"/>
        </w:sectPr>
      </w:pPr>
    </w:p>
    <w:p w:rsidR="00A67CFC" w:rsidRPr="00C66111" w:rsidRDefault="009167EA">
      <w:pPr>
        <w:pStyle w:val="Heading1"/>
        <w:framePr w:wrap="around"/>
        <w:rPr>
          <w:szCs w:val="36"/>
        </w:rPr>
      </w:pPr>
      <w:bookmarkStart w:id="53" w:name="_Toc450674585"/>
      <w:r>
        <w:rPr>
          <w:szCs w:val="36"/>
        </w:rPr>
        <w:lastRenderedPageBreak/>
        <w:t>Introduction</w:t>
      </w:r>
      <w:bookmarkEnd w:id="53"/>
    </w:p>
    <w:p w:rsidR="00664494" w:rsidRDefault="00C81F65" w:rsidP="00664494">
      <w:pPr>
        <w:pStyle w:val="FWBL1"/>
        <w:numPr>
          <w:ilvl w:val="0"/>
          <w:numId w:val="0"/>
        </w:numPr>
        <w:rPr>
          <w:caps w:val="0"/>
          <w:color w:val="0E2147"/>
          <w:szCs w:val="21"/>
        </w:rPr>
      </w:pPr>
      <w:bookmarkStart w:id="54" w:name="_Toc377568788"/>
      <w:bookmarkStart w:id="55" w:name="_Toc378615252"/>
      <w:r w:rsidRPr="00187EC1">
        <w:rPr>
          <w:caps w:val="0"/>
          <w:color w:val="0E2147"/>
          <w:szCs w:val="21"/>
        </w:rPr>
        <w:t xml:space="preserve">We have been instructed by </w:t>
      </w:r>
      <w:r w:rsidR="00B2625C">
        <w:rPr>
          <w:caps w:val="0"/>
          <w:color w:val="0E2147"/>
          <w:szCs w:val="21"/>
        </w:rPr>
        <w:t>Mitsui &amp; Co., Ltd.</w:t>
      </w:r>
      <w:r w:rsidRPr="00187EC1">
        <w:rPr>
          <w:caps w:val="0"/>
          <w:color w:val="0E2147"/>
          <w:szCs w:val="21"/>
        </w:rPr>
        <w:t xml:space="preserve"> (the </w:t>
      </w:r>
      <w:r w:rsidRPr="00187EC1">
        <w:rPr>
          <w:b/>
          <w:i/>
          <w:caps w:val="0"/>
          <w:color w:val="0E2147"/>
          <w:szCs w:val="21"/>
        </w:rPr>
        <w:t xml:space="preserve">Investor </w:t>
      </w:r>
      <w:r w:rsidRPr="00187EC1">
        <w:rPr>
          <w:caps w:val="0"/>
          <w:color w:val="0E2147"/>
          <w:szCs w:val="21"/>
        </w:rPr>
        <w:t xml:space="preserve">or </w:t>
      </w:r>
      <w:r w:rsidRPr="00187EC1">
        <w:rPr>
          <w:b/>
          <w:i/>
          <w:caps w:val="0"/>
          <w:color w:val="0E2147"/>
          <w:szCs w:val="21"/>
        </w:rPr>
        <w:t>you</w:t>
      </w:r>
      <w:r w:rsidRPr="00187EC1">
        <w:rPr>
          <w:caps w:val="0"/>
          <w:color w:val="0E2147"/>
          <w:szCs w:val="21"/>
        </w:rPr>
        <w:t xml:space="preserve">) to </w:t>
      </w:r>
      <w:r w:rsidRPr="00187EC1">
        <w:rPr>
          <w:caps w:val="0"/>
          <w:color w:val="0E214A"/>
          <w:szCs w:val="21"/>
        </w:rPr>
        <w:t>produce</w:t>
      </w:r>
      <w:r w:rsidRPr="00187EC1">
        <w:rPr>
          <w:caps w:val="0"/>
          <w:color w:val="0E2147"/>
          <w:szCs w:val="21"/>
        </w:rPr>
        <w:t xml:space="preserve"> a </w:t>
      </w:r>
      <w:r w:rsidR="00B2625C">
        <w:rPr>
          <w:caps w:val="0"/>
          <w:color w:val="0E2147"/>
          <w:szCs w:val="21"/>
        </w:rPr>
        <w:t>targeted</w:t>
      </w:r>
      <w:r w:rsidR="00C01383" w:rsidRPr="00187EC1">
        <w:rPr>
          <w:caps w:val="0"/>
          <w:color w:val="0E2147"/>
          <w:szCs w:val="21"/>
        </w:rPr>
        <w:t xml:space="preserve"> </w:t>
      </w:r>
      <w:r w:rsidR="00CD6305">
        <w:rPr>
          <w:caps w:val="0"/>
          <w:color w:val="0E2147"/>
          <w:szCs w:val="21"/>
        </w:rPr>
        <w:t>“</w:t>
      </w:r>
      <w:r w:rsidR="00D66CCB">
        <w:rPr>
          <w:caps w:val="0"/>
          <w:color w:val="0E2147"/>
          <w:szCs w:val="21"/>
        </w:rPr>
        <w:t>red-</w:t>
      </w:r>
      <w:r w:rsidR="00CD6305">
        <w:rPr>
          <w:caps w:val="0"/>
          <w:color w:val="0E2147"/>
          <w:szCs w:val="21"/>
        </w:rPr>
        <w:t xml:space="preserve">flag” (or issues-only) </w:t>
      </w:r>
      <w:r w:rsidR="00B2625C">
        <w:rPr>
          <w:caps w:val="0"/>
          <w:color w:val="0E2147"/>
          <w:szCs w:val="21"/>
        </w:rPr>
        <w:t xml:space="preserve">legal </w:t>
      </w:r>
      <w:r w:rsidRPr="00187EC1">
        <w:rPr>
          <w:caps w:val="0"/>
          <w:color w:val="0E2147"/>
          <w:szCs w:val="21"/>
        </w:rPr>
        <w:t xml:space="preserve">due diligence report (the </w:t>
      </w:r>
      <w:r w:rsidRPr="00187EC1">
        <w:rPr>
          <w:b/>
          <w:i/>
          <w:caps w:val="0"/>
          <w:color w:val="0E2147"/>
          <w:szCs w:val="21"/>
        </w:rPr>
        <w:t>Report</w:t>
      </w:r>
      <w:r w:rsidRPr="00187EC1">
        <w:rPr>
          <w:caps w:val="0"/>
          <w:color w:val="0E2147"/>
          <w:szCs w:val="21"/>
        </w:rPr>
        <w:t xml:space="preserve">) covering specific matters agreed to be reviewed on the basis of the documentation referred to below, regarding </w:t>
      </w:r>
      <w:r w:rsidR="00204EF7">
        <w:rPr>
          <w:caps w:val="0"/>
          <w:color w:val="0E2147"/>
          <w:szCs w:val="21"/>
        </w:rPr>
        <w:t xml:space="preserve">the Spanish company </w:t>
      </w:r>
      <w:r w:rsidR="00B2625C">
        <w:rPr>
          <w:caps w:val="0"/>
          <w:color w:val="0E2147"/>
          <w:szCs w:val="21"/>
        </w:rPr>
        <w:t>Gestamp Au</w:t>
      </w:r>
      <w:r w:rsidR="00CD6305">
        <w:rPr>
          <w:caps w:val="0"/>
          <w:color w:val="0E2147"/>
          <w:szCs w:val="21"/>
        </w:rPr>
        <w:t>tomoción</w:t>
      </w:r>
      <w:r w:rsidR="00204EF7">
        <w:rPr>
          <w:caps w:val="0"/>
          <w:color w:val="0E2147"/>
          <w:szCs w:val="21"/>
        </w:rPr>
        <w:t>, S.A.</w:t>
      </w:r>
      <w:r w:rsidR="00CD6305">
        <w:rPr>
          <w:caps w:val="0"/>
          <w:color w:val="0E2147"/>
          <w:szCs w:val="21"/>
        </w:rPr>
        <w:t xml:space="preserve"> (</w:t>
      </w:r>
      <w:r w:rsidR="00CD6305" w:rsidRPr="00CD6305">
        <w:rPr>
          <w:b/>
          <w:i/>
          <w:caps w:val="0"/>
          <w:color w:val="0E2147"/>
          <w:szCs w:val="21"/>
        </w:rPr>
        <w:t>Gestamp Automoción</w:t>
      </w:r>
      <w:r w:rsidR="00CD6305">
        <w:rPr>
          <w:caps w:val="0"/>
          <w:color w:val="0E2147"/>
          <w:szCs w:val="21"/>
        </w:rPr>
        <w:t xml:space="preserve"> or the </w:t>
      </w:r>
      <w:r w:rsidR="00CD6305" w:rsidRPr="00CD6305">
        <w:rPr>
          <w:b/>
          <w:i/>
          <w:caps w:val="0"/>
          <w:color w:val="0E2147"/>
          <w:szCs w:val="21"/>
        </w:rPr>
        <w:t>Target</w:t>
      </w:r>
      <w:r w:rsidR="00CD6305">
        <w:rPr>
          <w:caps w:val="0"/>
          <w:color w:val="0E2147"/>
          <w:szCs w:val="21"/>
        </w:rPr>
        <w:t>)</w:t>
      </w:r>
      <w:r w:rsidR="00187EC1" w:rsidRPr="00187EC1">
        <w:rPr>
          <w:caps w:val="0"/>
          <w:color w:val="0E2147"/>
          <w:szCs w:val="21"/>
        </w:rPr>
        <w:t xml:space="preserve"> and </w:t>
      </w:r>
      <w:r w:rsidR="00CD6305">
        <w:rPr>
          <w:caps w:val="0"/>
          <w:color w:val="0E2147"/>
          <w:szCs w:val="21"/>
        </w:rPr>
        <w:t xml:space="preserve">certain selected group companies </w:t>
      </w:r>
      <w:r w:rsidRPr="00187EC1">
        <w:rPr>
          <w:caps w:val="0"/>
          <w:color w:val="0E2147"/>
          <w:szCs w:val="21"/>
        </w:rPr>
        <w:t xml:space="preserve">(the </w:t>
      </w:r>
      <w:r w:rsidR="00CD6305">
        <w:rPr>
          <w:b/>
          <w:i/>
          <w:caps w:val="0"/>
          <w:color w:val="0E2147"/>
          <w:szCs w:val="21"/>
        </w:rPr>
        <w:t xml:space="preserve">Selected Subsidiaries </w:t>
      </w:r>
      <w:r w:rsidR="00CD6305" w:rsidRPr="00CD6305">
        <w:rPr>
          <w:caps w:val="0"/>
          <w:color w:val="0E2147"/>
          <w:szCs w:val="21"/>
        </w:rPr>
        <w:t>and, together with Gestamp Automoción, the</w:t>
      </w:r>
      <w:r w:rsidR="00CD6305">
        <w:rPr>
          <w:b/>
          <w:i/>
          <w:caps w:val="0"/>
          <w:color w:val="0E2147"/>
          <w:szCs w:val="21"/>
        </w:rPr>
        <w:t xml:space="preserve"> </w:t>
      </w:r>
      <w:r w:rsidR="002805DC">
        <w:rPr>
          <w:b/>
          <w:i/>
          <w:caps w:val="0"/>
          <w:color w:val="0E2147"/>
          <w:szCs w:val="21"/>
        </w:rPr>
        <w:t xml:space="preserve">Target </w:t>
      </w:r>
      <w:r w:rsidR="00CD6305">
        <w:rPr>
          <w:b/>
          <w:i/>
          <w:caps w:val="0"/>
          <w:color w:val="0E2147"/>
          <w:szCs w:val="21"/>
        </w:rPr>
        <w:t>Group</w:t>
      </w:r>
      <w:r w:rsidRPr="00187EC1">
        <w:rPr>
          <w:caps w:val="0"/>
          <w:color w:val="0E2147"/>
          <w:szCs w:val="21"/>
        </w:rPr>
        <w:t>)</w:t>
      </w:r>
      <w:r w:rsidR="00187EC1" w:rsidRPr="00187EC1">
        <w:rPr>
          <w:caps w:val="0"/>
          <w:color w:val="0E2147"/>
          <w:szCs w:val="21"/>
        </w:rPr>
        <w:t xml:space="preserve"> </w:t>
      </w:r>
      <w:r w:rsidRPr="00187EC1">
        <w:rPr>
          <w:caps w:val="0"/>
          <w:color w:val="0E2147"/>
          <w:szCs w:val="21"/>
        </w:rPr>
        <w:t xml:space="preserve">in the context of the proposed </w:t>
      </w:r>
      <w:r w:rsidR="00CD6305">
        <w:rPr>
          <w:caps w:val="0"/>
          <w:color w:val="0E2147"/>
          <w:szCs w:val="21"/>
        </w:rPr>
        <w:t xml:space="preserve">equity investment </w:t>
      </w:r>
      <w:r w:rsidR="006B0DFE">
        <w:rPr>
          <w:caps w:val="0"/>
          <w:color w:val="0E2147"/>
          <w:szCs w:val="21"/>
        </w:rPr>
        <w:t xml:space="preserve">by the Investor in the Target Group </w:t>
      </w:r>
      <w:r w:rsidR="00CD6305">
        <w:rPr>
          <w:caps w:val="0"/>
          <w:color w:val="0E2147"/>
          <w:szCs w:val="21"/>
        </w:rPr>
        <w:t>pursuant to the memorandum of understanding signed between the Investor and Acek Desarrollo y Gestión Industrial, S.L. (</w:t>
      </w:r>
      <w:r w:rsidR="00CD6305" w:rsidRPr="00CD6305">
        <w:rPr>
          <w:b/>
          <w:i/>
          <w:caps w:val="0"/>
          <w:color w:val="0E2147"/>
          <w:szCs w:val="21"/>
        </w:rPr>
        <w:t>Acek</w:t>
      </w:r>
      <w:r w:rsidR="00CD6305">
        <w:rPr>
          <w:caps w:val="0"/>
          <w:color w:val="0E2147"/>
          <w:szCs w:val="21"/>
        </w:rPr>
        <w:t xml:space="preserve">) dated 5 April 2016 </w:t>
      </w:r>
      <w:r w:rsidR="00FB6B04" w:rsidRPr="00187EC1">
        <w:rPr>
          <w:caps w:val="0"/>
          <w:color w:val="0E2147"/>
          <w:szCs w:val="21"/>
        </w:rPr>
        <w:t>(</w:t>
      </w:r>
      <w:r w:rsidR="00E5312A" w:rsidRPr="00E5312A">
        <w:rPr>
          <w:b/>
          <w:i/>
          <w:caps w:val="0"/>
          <w:color w:val="0E2147"/>
          <w:szCs w:val="21"/>
        </w:rPr>
        <w:t>Project Chassis</w:t>
      </w:r>
      <w:r w:rsidR="00E5312A">
        <w:rPr>
          <w:caps w:val="0"/>
          <w:color w:val="0E2147"/>
          <w:szCs w:val="21"/>
        </w:rPr>
        <w:t xml:space="preserve"> or </w:t>
      </w:r>
      <w:r w:rsidR="00FB6B04" w:rsidRPr="00187EC1">
        <w:rPr>
          <w:caps w:val="0"/>
          <w:color w:val="0E2147"/>
          <w:szCs w:val="21"/>
        </w:rPr>
        <w:t xml:space="preserve">the </w:t>
      </w:r>
      <w:r w:rsidR="00FB6B04" w:rsidRPr="00187EC1">
        <w:rPr>
          <w:b/>
          <w:i/>
          <w:caps w:val="0"/>
          <w:color w:val="0E2147"/>
          <w:szCs w:val="21"/>
        </w:rPr>
        <w:t>Transaction</w:t>
      </w:r>
      <w:r w:rsidR="00FB6B04" w:rsidRPr="00187EC1">
        <w:rPr>
          <w:caps w:val="0"/>
          <w:color w:val="0E2147"/>
          <w:szCs w:val="21"/>
        </w:rPr>
        <w:t>).</w:t>
      </w:r>
      <w:r w:rsidR="00664494">
        <w:rPr>
          <w:caps w:val="0"/>
          <w:color w:val="0E2147"/>
          <w:szCs w:val="21"/>
        </w:rPr>
        <w:t xml:space="preserve"> It</w:t>
      </w:r>
      <w:r w:rsidR="00664494" w:rsidRPr="00664494">
        <w:rPr>
          <w:caps w:val="0"/>
          <w:color w:val="0E2147"/>
          <w:szCs w:val="21"/>
        </w:rPr>
        <w:t xml:space="preserve"> has been prepared exclusively in connection with the Transaction and should not be used for any other purpose.</w:t>
      </w:r>
    </w:p>
    <w:p w:rsidR="00C81F65" w:rsidRDefault="00FB6B04" w:rsidP="00664494">
      <w:pPr>
        <w:pStyle w:val="FWBL1"/>
        <w:numPr>
          <w:ilvl w:val="0"/>
          <w:numId w:val="0"/>
        </w:numPr>
        <w:rPr>
          <w:caps w:val="0"/>
          <w:color w:val="0E2147"/>
          <w:szCs w:val="21"/>
        </w:rPr>
      </w:pPr>
      <w:r w:rsidRPr="001C14AF">
        <w:rPr>
          <w:caps w:val="0"/>
          <w:color w:val="0E2147"/>
          <w:szCs w:val="21"/>
        </w:rPr>
        <w:t>[</w:t>
      </w:r>
      <w:r w:rsidR="00550537">
        <w:rPr>
          <w:caps w:val="0"/>
          <w:color w:val="0E2147"/>
          <w:szCs w:val="21"/>
        </w:rPr>
        <w:t>A group structure chart</w:t>
      </w:r>
      <w:r w:rsidRPr="001C14AF">
        <w:rPr>
          <w:caps w:val="0"/>
          <w:color w:val="0E2147"/>
          <w:szCs w:val="21"/>
        </w:rPr>
        <w:t xml:space="preserve"> is included in </w:t>
      </w:r>
      <w:r w:rsidR="002805DC" w:rsidRPr="001C14AF">
        <w:rPr>
          <w:caps w:val="0"/>
          <w:color w:val="0E2147"/>
          <w:szCs w:val="21"/>
        </w:rPr>
        <w:t>[</w:t>
      </w:r>
      <w:r w:rsidRPr="001C14AF">
        <w:rPr>
          <w:caps w:val="0"/>
          <w:color w:val="0E2147"/>
          <w:szCs w:val="21"/>
          <w:u w:val="single"/>
        </w:rPr>
        <w:fldChar w:fldCharType="begin"/>
      </w:r>
      <w:r w:rsidRPr="001C14AF">
        <w:rPr>
          <w:caps w:val="0"/>
          <w:color w:val="0E2147"/>
          <w:szCs w:val="21"/>
          <w:u w:val="single"/>
        </w:rPr>
        <w:instrText xml:space="preserve"> REF _Ref447036623 \r \h </w:instrText>
      </w:r>
      <w:r w:rsidRPr="001C14AF">
        <w:rPr>
          <w:caps w:val="0"/>
          <w:color w:val="0E2147"/>
          <w:szCs w:val="21"/>
          <w:u w:val="single"/>
        </w:rPr>
      </w:r>
      <w:r w:rsidRPr="001C14AF">
        <w:rPr>
          <w:caps w:val="0"/>
          <w:color w:val="0E2147"/>
          <w:szCs w:val="21"/>
          <w:u w:val="single"/>
        </w:rPr>
        <w:instrText xml:space="preserve"> \* MERGEFORMAT </w:instrText>
      </w:r>
      <w:r w:rsidRPr="001C14AF">
        <w:rPr>
          <w:caps w:val="0"/>
          <w:color w:val="0E2147"/>
          <w:szCs w:val="21"/>
          <w:u w:val="single"/>
        </w:rPr>
        <w:fldChar w:fldCharType="separate"/>
      </w:r>
      <w:r w:rsidR="00F048D7">
        <w:rPr>
          <w:caps w:val="0"/>
          <w:color w:val="0E2147"/>
          <w:szCs w:val="21"/>
          <w:u w:val="single"/>
        </w:rPr>
        <w:t>Annex 1</w:t>
      </w:r>
      <w:r w:rsidRPr="001C14AF">
        <w:rPr>
          <w:caps w:val="0"/>
          <w:color w:val="0E2147"/>
          <w:szCs w:val="21"/>
          <w:u w:val="single"/>
        </w:rPr>
        <w:fldChar w:fldCharType="end"/>
      </w:r>
      <w:r w:rsidR="002805DC" w:rsidRPr="001C14AF">
        <w:rPr>
          <w:caps w:val="0"/>
          <w:color w:val="0E2147"/>
          <w:szCs w:val="21"/>
          <w:u w:val="single"/>
        </w:rPr>
        <w:t>]</w:t>
      </w:r>
      <w:r w:rsidR="00664494" w:rsidRPr="001C14AF">
        <w:rPr>
          <w:caps w:val="0"/>
          <w:color w:val="0E2147"/>
          <w:szCs w:val="21"/>
          <w:u w:val="single"/>
        </w:rPr>
        <w:t>.</w:t>
      </w:r>
      <w:r w:rsidRPr="001C14AF">
        <w:rPr>
          <w:caps w:val="0"/>
          <w:color w:val="0E2147"/>
          <w:szCs w:val="21"/>
        </w:rPr>
        <w:t>]</w:t>
      </w:r>
    </w:p>
    <w:p w:rsidR="00664494" w:rsidRPr="00654DA9" w:rsidRDefault="003F4778" w:rsidP="00664494">
      <w:pPr>
        <w:pStyle w:val="FWBL1"/>
        <w:numPr>
          <w:ilvl w:val="0"/>
          <w:numId w:val="0"/>
        </w:numPr>
        <w:rPr>
          <w:caps w:val="0"/>
          <w:color w:val="0E214A"/>
          <w:szCs w:val="21"/>
        </w:rPr>
      </w:pPr>
      <w:r>
        <w:rPr>
          <w:caps w:val="0"/>
          <w:color w:val="0E214A"/>
          <w:szCs w:val="21"/>
        </w:rPr>
        <w:t xml:space="preserve">This Report begins on page 6 with an executive summary summarising </w:t>
      </w:r>
      <w:r w:rsidR="00664494">
        <w:rPr>
          <w:caps w:val="0"/>
          <w:color w:val="0E214A"/>
          <w:szCs w:val="21"/>
        </w:rPr>
        <w:t>“</w:t>
      </w:r>
      <w:r>
        <w:rPr>
          <w:caps w:val="0"/>
          <w:color w:val="0E214A"/>
          <w:szCs w:val="21"/>
        </w:rPr>
        <w:t>r</w:t>
      </w:r>
      <w:r w:rsidR="00664494">
        <w:rPr>
          <w:caps w:val="0"/>
          <w:color w:val="0E214A"/>
          <w:szCs w:val="21"/>
        </w:rPr>
        <w:t>ed-</w:t>
      </w:r>
      <w:r w:rsidR="00664494" w:rsidRPr="00654DA9">
        <w:rPr>
          <w:caps w:val="0"/>
          <w:color w:val="0E214A"/>
          <w:szCs w:val="21"/>
        </w:rPr>
        <w:t>flag</w:t>
      </w:r>
      <w:r w:rsidR="00664494">
        <w:rPr>
          <w:caps w:val="0"/>
          <w:color w:val="0E214A"/>
          <w:szCs w:val="21"/>
        </w:rPr>
        <w:t>”</w:t>
      </w:r>
      <w:r w:rsidR="00664494" w:rsidRPr="00654DA9">
        <w:rPr>
          <w:caps w:val="0"/>
          <w:color w:val="0E214A"/>
          <w:szCs w:val="21"/>
        </w:rPr>
        <w:t xml:space="preserve"> issues </w:t>
      </w:r>
      <w:r w:rsidR="00664494">
        <w:rPr>
          <w:caps w:val="0"/>
          <w:color w:val="0E214A"/>
          <w:szCs w:val="21"/>
        </w:rPr>
        <w:t xml:space="preserve">(the </w:t>
      </w:r>
      <w:r w:rsidR="00664494" w:rsidRPr="00E66B57">
        <w:rPr>
          <w:b/>
          <w:i/>
          <w:caps w:val="0"/>
          <w:color w:val="0E214A"/>
          <w:szCs w:val="21"/>
        </w:rPr>
        <w:t>Executive Summary</w:t>
      </w:r>
      <w:r w:rsidR="00664494">
        <w:rPr>
          <w:caps w:val="0"/>
          <w:color w:val="0E214A"/>
          <w:szCs w:val="21"/>
        </w:rPr>
        <w:t>)</w:t>
      </w:r>
      <w:r w:rsidR="00664494" w:rsidRPr="00654DA9">
        <w:rPr>
          <w:caps w:val="0"/>
          <w:color w:val="0E214A"/>
          <w:szCs w:val="21"/>
        </w:rPr>
        <w:t xml:space="preserve">. These are issues which we </w:t>
      </w:r>
      <w:r w:rsidR="00664494">
        <w:rPr>
          <w:caps w:val="0"/>
          <w:color w:val="0E214A"/>
          <w:szCs w:val="21"/>
        </w:rPr>
        <w:t xml:space="preserve">consider to be the most significant matters identified as a result of our work and which we </w:t>
      </w:r>
      <w:r w:rsidR="00664494" w:rsidRPr="00654DA9">
        <w:rPr>
          <w:caps w:val="0"/>
          <w:color w:val="0E214A"/>
          <w:szCs w:val="21"/>
        </w:rPr>
        <w:t>believe could have an impact on the valuation of the Target</w:t>
      </w:r>
      <w:r w:rsidR="00664494">
        <w:rPr>
          <w:caps w:val="0"/>
          <w:color w:val="0E214A"/>
          <w:szCs w:val="21"/>
        </w:rPr>
        <w:t xml:space="preserve"> Group</w:t>
      </w:r>
      <w:r w:rsidR="00664494" w:rsidRPr="00654DA9">
        <w:rPr>
          <w:caps w:val="0"/>
          <w:color w:val="0E214A"/>
          <w:szCs w:val="21"/>
        </w:rPr>
        <w:t xml:space="preserve"> or pose </w:t>
      </w:r>
      <w:r w:rsidR="00664494">
        <w:rPr>
          <w:caps w:val="0"/>
          <w:color w:val="0E214A"/>
          <w:szCs w:val="21"/>
        </w:rPr>
        <w:t>potential</w:t>
      </w:r>
      <w:r w:rsidR="00664494" w:rsidRPr="00654DA9">
        <w:rPr>
          <w:caps w:val="0"/>
          <w:color w:val="0E214A"/>
          <w:szCs w:val="21"/>
        </w:rPr>
        <w:t xml:space="preserve"> future problems </w:t>
      </w:r>
      <w:r w:rsidR="00664494">
        <w:rPr>
          <w:caps w:val="0"/>
          <w:color w:val="0E214A"/>
          <w:szCs w:val="21"/>
        </w:rPr>
        <w:t xml:space="preserve">or situations to be solved </w:t>
      </w:r>
      <w:r w:rsidR="00664494" w:rsidRPr="00654DA9">
        <w:rPr>
          <w:caps w:val="0"/>
          <w:color w:val="0E214A"/>
          <w:szCs w:val="21"/>
        </w:rPr>
        <w:t xml:space="preserve">for the </w:t>
      </w:r>
      <w:r w:rsidR="00664494">
        <w:rPr>
          <w:caps w:val="0"/>
          <w:color w:val="0E214A"/>
          <w:szCs w:val="21"/>
        </w:rPr>
        <w:t>Target Group in connection with Project Chassis</w:t>
      </w:r>
      <w:r w:rsidR="00664494" w:rsidRPr="00654DA9">
        <w:rPr>
          <w:caps w:val="0"/>
          <w:color w:val="0E214A"/>
          <w:szCs w:val="21"/>
        </w:rPr>
        <w:t xml:space="preserve">.  </w:t>
      </w:r>
    </w:p>
    <w:p w:rsidR="00664494" w:rsidRPr="00654DA9" w:rsidRDefault="00664494" w:rsidP="00664494">
      <w:pPr>
        <w:pStyle w:val="FWBL1"/>
        <w:numPr>
          <w:ilvl w:val="0"/>
          <w:numId w:val="0"/>
        </w:numPr>
        <w:rPr>
          <w:caps w:val="0"/>
          <w:color w:val="0E214A"/>
          <w:szCs w:val="21"/>
        </w:rPr>
      </w:pPr>
      <w:r w:rsidRPr="00654DA9">
        <w:rPr>
          <w:caps w:val="0"/>
          <w:color w:val="0E214A"/>
          <w:szCs w:val="21"/>
        </w:rPr>
        <w:t xml:space="preserve">We have provided further information on these </w:t>
      </w:r>
      <w:r>
        <w:rPr>
          <w:caps w:val="0"/>
          <w:color w:val="0E214A"/>
          <w:szCs w:val="21"/>
        </w:rPr>
        <w:t>“</w:t>
      </w:r>
      <w:r w:rsidRPr="00654DA9">
        <w:rPr>
          <w:caps w:val="0"/>
          <w:color w:val="0E214A"/>
          <w:szCs w:val="21"/>
        </w:rPr>
        <w:t>red flags</w:t>
      </w:r>
      <w:r>
        <w:rPr>
          <w:caps w:val="0"/>
          <w:color w:val="0E214A"/>
          <w:szCs w:val="21"/>
        </w:rPr>
        <w:t>” in the “Red-</w:t>
      </w:r>
      <w:r w:rsidRPr="00654DA9">
        <w:rPr>
          <w:caps w:val="0"/>
          <w:color w:val="0E214A"/>
          <w:szCs w:val="21"/>
        </w:rPr>
        <w:t>Flag</w:t>
      </w:r>
      <w:r>
        <w:rPr>
          <w:caps w:val="0"/>
          <w:color w:val="0E214A"/>
          <w:szCs w:val="21"/>
        </w:rPr>
        <w:t>” i</w:t>
      </w:r>
      <w:r w:rsidRPr="00654DA9">
        <w:rPr>
          <w:caps w:val="0"/>
          <w:color w:val="0E214A"/>
          <w:szCs w:val="21"/>
        </w:rPr>
        <w:t>ssues table</w:t>
      </w:r>
      <w:r>
        <w:rPr>
          <w:caps w:val="0"/>
          <w:color w:val="0E214A"/>
          <w:szCs w:val="21"/>
        </w:rPr>
        <w:t xml:space="preserve">s below, divided into specific areas and sub-divided further by jurisdiction (following the structure of the </w:t>
      </w:r>
      <w:r w:rsidRPr="003F4778">
        <w:rPr>
          <w:caps w:val="0"/>
          <w:color w:val="0E214A"/>
          <w:szCs w:val="21"/>
        </w:rPr>
        <w:t>Executive Summary</w:t>
      </w:r>
      <w:r>
        <w:rPr>
          <w:caps w:val="0"/>
          <w:color w:val="0E214A"/>
          <w:szCs w:val="21"/>
        </w:rPr>
        <w:t>)</w:t>
      </w:r>
      <w:r w:rsidRPr="00654DA9">
        <w:rPr>
          <w:caps w:val="0"/>
          <w:color w:val="0E214A"/>
          <w:szCs w:val="21"/>
        </w:rPr>
        <w:t xml:space="preserve">, along with </w:t>
      </w:r>
      <w:r>
        <w:rPr>
          <w:caps w:val="0"/>
          <w:color w:val="0E214A"/>
          <w:szCs w:val="21"/>
        </w:rPr>
        <w:t>some comments on actions to be taken or, as and where appropriate,</w:t>
      </w:r>
      <w:r w:rsidRPr="00654DA9">
        <w:rPr>
          <w:caps w:val="0"/>
          <w:color w:val="0E214A"/>
          <w:szCs w:val="21"/>
        </w:rPr>
        <w:t xml:space="preserve"> recommendations</w:t>
      </w:r>
      <w:r>
        <w:rPr>
          <w:caps w:val="0"/>
          <w:color w:val="0E214A"/>
          <w:szCs w:val="21"/>
        </w:rPr>
        <w:t xml:space="preserve"> as to the implications of such issues</w:t>
      </w:r>
      <w:r w:rsidRPr="00654DA9">
        <w:rPr>
          <w:caps w:val="0"/>
          <w:color w:val="0E214A"/>
          <w:szCs w:val="21"/>
        </w:rPr>
        <w:t>.</w:t>
      </w:r>
      <w:r>
        <w:rPr>
          <w:caps w:val="0"/>
          <w:color w:val="0E214A"/>
          <w:szCs w:val="21"/>
        </w:rPr>
        <w:t xml:space="preserve"> This Report contains Schedules and Annexes, which form an integrating part of it.</w:t>
      </w:r>
    </w:p>
    <w:p w:rsidR="00664494" w:rsidRDefault="00664494" w:rsidP="00664494">
      <w:pPr>
        <w:pStyle w:val="FWBL1"/>
        <w:numPr>
          <w:ilvl w:val="0"/>
          <w:numId w:val="0"/>
        </w:numPr>
        <w:rPr>
          <w:caps w:val="0"/>
          <w:color w:val="0E2147"/>
          <w:szCs w:val="21"/>
        </w:rPr>
      </w:pPr>
      <w:r w:rsidRPr="00664494">
        <w:rPr>
          <w:caps w:val="0"/>
          <w:color w:val="0E2147"/>
          <w:szCs w:val="21"/>
        </w:rPr>
        <w:t xml:space="preserve">Our work has been undertaken on the basis of reviewing certain documents made available by </w:t>
      </w:r>
      <w:r>
        <w:rPr>
          <w:caps w:val="0"/>
          <w:color w:val="0E2147"/>
          <w:szCs w:val="21"/>
        </w:rPr>
        <w:t>Gestamp Automoción</w:t>
      </w:r>
      <w:r w:rsidRPr="00664494">
        <w:rPr>
          <w:caps w:val="0"/>
          <w:color w:val="0E2147"/>
          <w:szCs w:val="21"/>
        </w:rPr>
        <w:t xml:space="preserve">, as further described in </w:t>
      </w:r>
      <w:r>
        <w:rPr>
          <w:caps w:val="0"/>
          <w:color w:val="0E2147"/>
          <w:szCs w:val="21"/>
        </w:rPr>
        <w:t>[</w:t>
      </w:r>
      <w:r w:rsidRPr="00664494">
        <w:rPr>
          <w:caps w:val="0"/>
          <w:color w:val="0E2147"/>
          <w:szCs w:val="21"/>
          <w:u w:val="single"/>
        </w:rPr>
        <w:t>Annex 2</w:t>
      </w:r>
      <w:r>
        <w:rPr>
          <w:caps w:val="0"/>
          <w:color w:val="0E2147"/>
          <w:szCs w:val="21"/>
          <w:u w:val="single"/>
        </w:rPr>
        <w:t>]</w:t>
      </w:r>
      <w:r w:rsidRPr="00664494">
        <w:rPr>
          <w:caps w:val="0"/>
          <w:color w:val="0E2147"/>
          <w:szCs w:val="21"/>
        </w:rPr>
        <w:t xml:space="preserve">. Our work is subject to the limits and qualifications explained in </w:t>
      </w:r>
      <w:r>
        <w:rPr>
          <w:caps w:val="0"/>
          <w:color w:val="0E2147"/>
          <w:szCs w:val="21"/>
        </w:rPr>
        <w:t>[</w:t>
      </w:r>
      <w:r w:rsidRPr="00664494">
        <w:rPr>
          <w:caps w:val="0"/>
          <w:color w:val="0E2147"/>
          <w:szCs w:val="21"/>
          <w:u w:val="single"/>
        </w:rPr>
        <w:t>Annex 6</w:t>
      </w:r>
      <w:r>
        <w:rPr>
          <w:caps w:val="0"/>
          <w:color w:val="0E2147"/>
          <w:szCs w:val="21"/>
          <w:u w:val="single"/>
        </w:rPr>
        <w:t>]</w:t>
      </w:r>
      <w:r w:rsidRPr="00664494">
        <w:rPr>
          <w:caps w:val="0"/>
          <w:color w:val="0E2147"/>
          <w:szCs w:val="21"/>
        </w:rPr>
        <w:t>.</w:t>
      </w:r>
    </w:p>
    <w:p w:rsidR="00664494" w:rsidRPr="00654DA9" w:rsidRDefault="00664494" w:rsidP="00664494">
      <w:pPr>
        <w:pStyle w:val="BodyText"/>
        <w:rPr>
          <w:szCs w:val="21"/>
        </w:rPr>
      </w:pPr>
      <w:r w:rsidRPr="00654DA9">
        <w:rPr>
          <w:szCs w:val="21"/>
        </w:rPr>
        <w:t>In th</w:t>
      </w:r>
      <w:r>
        <w:rPr>
          <w:szCs w:val="21"/>
        </w:rPr>
        <w:t>is</w:t>
      </w:r>
      <w:r w:rsidRPr="00654DA9">
        <w:rPr>
          <w:szCs w:val="21"/>
        </w:rPr>
        <w:t xml:space="preserve"> Report we have endeavoured to provide a summary of specific matters identified as </w:t>
      </w:r>
      <w:r>
        <w:rPr>
          <w:szCs w:val="21"/>
        </w:rPr>
        <w:t>potentially relevant to the Investor</w:t>
      </w:r>
      <w:r w:rsidRPr="00654DA9">
        <w:rPr>
          <w:szCs w:val="21"/>
        </w:rPr>
        <w:t xml:space="preserve"> in the context of </w:t>
      </w:r>
      <w:r>
        <w:rPr>
          <w:szCs w:val="21"/>
        </w:rPr>
        <w:t>Project Chassis</w:t>
      </w:r>
      <w:r w:rsidRPr="00654DA9">
        <w:rPr>
          <w:szCs w:val="21"/>
        </w:rPr>
        <w:t xml:space="preserve"> (based on the review described in the Report, as agreed with you). </w:t>
      </w:r>
      <w:r>
        <w:rPr>
          <w:szCs w:val="21"/>
        </w:rPr>
        <w:t>I</w:t>
      </w:r>
      <w:r w:rsidRPr="00654DA9">
        <w:rPr>
          <w:szCs w:val="21"/>
        </w:rPr>
        <w:t xml:space="preserve">n conducting our review, formulating the questions that form the basis of our work and identifying matters for inclusion in this Report, we have exercised our judgment on a no-liability basis in deciding what we believe is likely to be materially relevant </w:t>
      </w:r>
      <w:r>
        <w:rPr>
          <w:szCs w:val="21"/>
        </w:rPr>
        <w:t>to the Investor in connection with Project Chassis</w:t>
      </w:r>
      <w:r w:rsidRPr="00654DA9">
        <w:rPr>
          <w:szCs w:val="21"/>
        </w:rPr>
        <w:t>.</w:t>
      </w:r>
    </w:p>
    <w:p w:rsidR="00C81F65" w:rsidRPr="00654DA9" w:rsidRDefault="00C81F65" w:rsidP="00664494">
      <w:pPr>
        <w:pStyle w:val="FWBL1"/>
        <w:numPr>
          <w:ilvl w:val="0"/>
          <w:numId w:val="0"/>
        </w:numPr>
        <w:rPr>
          <w:caps w:val="0"/>
          <w:color w:val="0E2147"/>
          <w:szCs w:val="21"/>
        </w:rPr>
      </w:pPr>
      <w:r w:rsidRPr="00654DA9">
        <w:rPr>
          <w:caps w:val="0"/>
          <w:color w:val="0E2147"/>
          <w:szCs w:val="21"/>
        </w:rPr>
        <w:t xml:space="preserve">This Report has been prepared for, and on the instructions of the </w:t>
      </w:r>
      <w:r w:rsidR="00187EC1">
        <w:rPr>
          <w:caps w:val="0"/>
          <w:color w:val="0E2147"/>
          <w:szCs w:val="21"/>
        </w:rPr>
        <w:t>Investor</w:t>
      </w:r>
      <w:r w:rsidRPr="00654DA9">
        <w:rPr>
          <w:caps w:val="0"/>
          <w:color w:val="0E2147"/>
          <w:szCs w:val="21"/>
        </w:rPr>
        <w:t xml:space="preserve"> and on the basis set out below, and is addressed to the </w:t>
      </w:r>
      <w:r w:rsidR="00187EC1">
        <w:rPr>
          <w:caps w:val="0"/>
          <w:color w:val="0E2147"/>
          <w:szCs w:val="21"/>
        </w:rPr>
        <w:t>Investor</w:t>
      </w:r>
      <w:r w:rsidRPr="00654DA9">
        <w:rPr>
          <w:caps w:val="0"/>
          <w:color w:val="0E2147"/>
          <w:szCs w:val="21"/>
        </w:rPr>
        <w:t xml:space="preserve"> (the </w:t>
      </w:r>
      <w:r w:rsidRPr="00654DA9">
        <w:rPr>
          <w:b/>
          <w:i/>
          <w:caps w:val="0"/>
          <w:color w:val="0E2147"/>
          <w:szCs w:val="21"/>
        </w:rPr>
        <w:t>Addressee</w:t>
      </w:r>
      <w:r w:rsidRPr="00654DA9">
        <w:rPr>
          <w:caps w:val="0"/>
          <w:color w:val="0E2147"/>
          <w:szCs w:val="21"/>
        </w:rPr>
        <w:t>). This Report is confidential and, save as provided below, is for discussion with, and use by, the Addressee (and no one else) in the context of the Transaction and the Addressee shall not be entitled to disclose, assign, transfer or charge any interest it may have in this Report in a</w:t>
      </w:r>
      <w:r w:rsidR="00D730A9" w:rsidRPr="00654DA9">
        <w:rPr>
          <w:caps w:val="0"/>
          <w:color w:val="0E2147"/>
          <w:szCs w:val="21"/>
        </w:rPr>
        <w:t>ny way. No other person</w:t>
      </w:r>
      <w:r w:rsidR="00187EC1">
        <w:rPr>
          <w:caps w:val="0"/>
          <w:color w:val="0E2147"/>
          <w:szCs w:val="21"/>
        </w:rPr>
        <w:t xml:space="preserve"> </w:t>
      </w:r>
      <w:r w:rsidRPr="00654DA9">
        <w:rPr>
          <w:caps w:val="0"/>
          <w:color w:val="0E2147"/>
          <w:szCs w:val="21"/>
        </w:rPr>
        <w:t>is entitled to rely on this Report for any purpose whatsoever and we and our Associates accept no responsibility, duty or liability to any other person in respect of the contents of this Report.</w:t>
      </w:r>
    </w:p>
    <w:p w:rsidR="00C81F65" w:rsidRDefault="00C81F65" w:rsidP="00664494">
      <w:pPr>
        <w:pStyle w:val="FWBL1"/>
        <w:numPr>
          <w:ilvl w:val="0"/>
          <w:numId w:val="0"/>
        </w:numPr>
        <w:rPr>
          <w:caps w:val="0"/>
          <w:color w:val="0E214A"/>
          <w:szCs w:val="21"/>
        </w:rPr>
      </w:pPr>
      <w:r w:rsidRPr="00654DA9">
        <w:rPr>
          <w:caps w:val="0"/>
          <w:color w:val="0E214A"/>
          <w:szCs w:val="21"/>
        </w:rPr>
        <w:t xml:space="preserve">This Report should not be provided or disclosed in any other way, without our prior written specific consent, to anyone other than the </w:t>
      </w:r>
      <w:r w:rsidRPr="00654DA9">
        <w:rPr>
          <w:caps w:val="0"/>
          <w:color w:val="0E214A"/>
          <w:szCs w:val="21"/>
        </w:rPr>
        <w:lastRenderedPageBreak/>
        <w:t>Addressees’ professional advisers involved in, and for the purposes of, the Transaction and then only on the basis that it is strictly confidential, we and our Associates accept no liability to them, they should not rely on it and they should not provide copies of it or disclose it in any other way to any other person.</w:t>
      </w:r>
    </w:p>
    <w:p w:rsidR="00FB6B04" w:rsidRDefault="00FB6B04" w:rsidP="00664494">
      <w:pPr>
        <w:pStyle w:val="FWBL1"/>
        <w:numPr>
          <w:ilvl w:val="0"/>
          <w:numId w:val="0"/>
        </w:numPr>
        <w:rPr>
          <w:caps w:val="0"/>
          <w:color w:val="0E214A"/>
          <w:szCs w:val="21"/>
        </w:rPr>
      </w:pPr>
      <w:r>
        <w:rPr>
          <w:caps w:val="0"/>
          <w:color w:val="0E214A"/>
          <w:szCs w:val="21"/>
        </w:rPr>
        <w:t xml:space="preserve">As the Transaction involves multiple jurisdictions, </w:t>
      </w:r>
      <w:r w:rsidR="006B0DFE">
        <w:rPr>
          <w:caps w:val="0"/>
          <w:color w:val="0E214A"/>
          <w:szCs w:val="21"/>
        </w:rPr>
        <w:t xml:space="preserve">including a couple where we do not have an office, </w:t>
      </w:r>
      <w:r>
        <w:rPr>
          <w:caps w:val="0"/>
          <w:color w:val="0E214A"/>
          <w:szCs w:val="21"/>
        </w:rPr>
        <w:t>we have involved local counsel (</w:t>
      </w:r>
      <w:r w:rsidR="00E2794F">
        <w:rPr>
          <w:caps w:val="0"/>
          <w:color w:val="0E214A"/>
          <w:szCs w:val="21"/>
        </w:rPr>
        <w:t>t</w:t>
      </w:r>
      <w:r>
        <w:rPr>
          <w:caps w:val="0"/>
          <w:color w:val="0E214A"/>
          <w:szCs w:val="21"/>
        </w:rPr>
        <w:t xml:space="preserve">he </w:t>
      </w:r>
      <w:r w:rsidR="00E2794F">
        <w:rPr>
          <w:b/>
          <w:i/>
          <w:caps w:val="0"/>
          <w:color w:val="0E214A"/>
          <w:szCs w:val="21"/>
        </w:rPr>
        <w:t>Local Counsel</w:t>
      </w:r>
      <w:r>
        <w:rPr>
          <w:caps w:val="0"/>
          <w:color w:val="0E214A"/>
          <w:szCs w:val="21"/>
        </w:rPr>
        <w:t>) to advise on local law issues in connection with the Transaction. Local Counsel are:</w:t>
      </w:r>
    </w:p>
    <w:p w:rsidR="00FB6B04" w:rsidRDefault="00FB6B04" w:rsidP="00E877C6">
      <w:pPr>
        <w:pStyle w:val="FWBL1"/>
        <w:numPr>
          <w:ilvl w:val="0"/>
          <w:numId w:val="17"/>
        </w:numPr>
        <w:rPr>
          <w:caps w:val="0"/>
          <w:color w:val="0E214A"/>
          <w:szCs w:val="21"/>
        </w:rPr>
      </w:pPr>
      <w:r w:rsidRPr="00FB6B04">
        <w:rPr>
          <w:caps w:val="0"/>
          <w:color w:val="0E214A"/>
          <w:szCs w:val="21"/>
        </w:rPr>
        <w:t>PRK Partners s.r.o., attorneys at law (PRK)</w:t>
      </w:r>
      <w:r>
        <w:rPr>
          <w:caps w:val="0"/>
          <w:color w:val="0E214A"/>
          <w:szCs w:val="21"/>
        </w:rPr>
        <w:t xml:space="preserve"> (Czech Republic).</w:t>
      </w:r>
    </w:p>
    <w:p w:rsidR="00FB6B04" w:rsidRDefault="00FB6B04" w:rsidP="00E877C6">
      <w:pPr>
        <w:pStyle w:val="FWBL1"/>
        <w:numPr>
          <w:ilvl w:val="0"/>
          <w:numId w:val="17"/>
        </w:numPr>
        <w:rPr>
          <w:caps w:val="0"/>
          <w:color w:val="0E214A"/>
          <w:szCs w:val="21"/>
        </w:rPr>
      </w:pPr>
      <w:r w:rsidRPr="00FB6B04">
        <w:rPr>
          <w:caps w:val="0"/>
          <w:color w:val="0E214A"/>
          <w:szCs w:val="21"/>
        </w:rPr>
        <w:t>SOŁTYSIŃSKI KAWECKI &amp; SZLĘZAK (SK&amp;S)</w:t>
      </w:r>
      <w:r>
        <w:rPr>
          <w:caps w:val="0"/>
          <w:color w:val="0E214A"/>
          <w:szCs w:val="21"/>
        </w:rPr>
        <w:t xml:space="preserve"> (Poland).</w:t>
      </w:r>
    </w:p>
    <w:p w:rsidR="00FB6B04" w:rsidRDefault="00FB6B04" w:rsidP="00664494">
      <w:pPr>
        <w:pStyle w:val="FWBL1"/>
        <w:numPr>
          <w:ilvl w:val="0"/>
          <w:numId w:val="0"/>
        </w:numPr>
        <w:rPr>
          <w:caps w:val="0"/>
          <w:color w:val="0E214A"/>
          <w:szCs w:val="21"/>
        </w:rPr>
      </w:pPr>
      <w:r>
        <w:rPr>
          <w:caps w:val="0"/>
          <w:color w:val="0E214A"/>
          <w:szCs w:val="21"/>
        </w:rPr>
        <w:t xml:space="preserve">We have covered Spain, Germany, </w:t>
      </w:r>
      <w:r w:rsidR="00944FC7">
        <w:rPr>
          <w:caps w:val="0"/>
          <w:color w:val="0E214A"/>
          <w:szCs w:val="21"/>
        </w:rPr>
        <w:t xml:space="preserve">China, </w:t>
      </w:r>
      <w:r>
        <w:rPr>
          <w:caps w:val="0"/>
          <w:color w:val="0E214A"/>
          <w:szCs w:val="21"/>
        </w:rPr>
        <w:t>France, Russia and UK.</w:t>
      </w:r>
    </w:p>
    <w:p w:rsidR="009167EA" w:rsidRPr="009167EA" w:rsidRDefault="009167EA" w:rsidP="00664494">
      <w:pPr>
        <w:pStyle w:val="FWBL1"/>
        <w:numPr>
          <w:ilvl w:val="0"/>
          <w:numId w:val="0"/>
        </w:numPr>
        <w:rPr>
          <w:caps w:val="0"/>
          <w:color w:val="0E214A"/>
          <w:szCs w:val="21"/>
        </w:rPr>
      </w:pPr>
      <w:r w:rsidRPr="009167EA">
        <w:rPr>
          <w:caps w:val="0"/>
          <w:color w:val="0E214A"/>
          <w:szCs w:val="21"/>
        </w:rPr>
        <w:t>Please let us know if there are further matters which the Addressee would like us to cover or if the Addressee wishes to ask questions, receive further detail or seek clarification of any aspect.</w:t>
      </w:r>
    </w:p>
    <w:p w:rsidR="009167EA" w:rsidRPr="009167EA" w:rsidRDefault="009167EA" w:rsidP="00664494">
      <w:pPr>
        <w:pStyle w:val="FWBL1"/>
        <w:numPr>
          <w:ilvl w:val="0"/>
          <w:numId w:val="0"/>
        </w:numPr>
        <w:rPr>
          <w:caps w:val="0"/>
          <w:color w:val="0E214A"/>
          <w:szCs w:val="21"/>
        </w:rPr>
      </w:pPr>
      <w:r w:rsidRPr="009167EA">
        <w:rPr>
          <w:caps w:val="0"/>
          <w:color w:val="0E214A"/>
          <w:szCs w:val="21"/>
        </w:rPr>
        <w:t>We would be pleased to discuss any of the issues raised above or elsewhere in this Report with you at any time.  Please do not hesitate to contact:</w:t>
      </w:r>
    </w:p>
    <w:p w:rsidR="009167EA" w:rsidRPr="00664494" w:rsidRDefault="009167EA" w:rsidP="001C14AF">
      <w:pPr>
        <w:pStyle w:val="FWBL1"/>
        <w:numPr>
          <w:ilvl w:val="0"/>
          <w:numId w:val="0"/>
        </w:numPr>
        <w:rPr>
          <w:caps w:val="0"/>
          <w:color w:val="0E2147"/>
          <w:szCs w:val="21"/>
        </w:rPr>
      </w:pPr>
      <w:r w:rsidRPr="00664494">
        <w:rPr>
          <w:caps w:val="0"/>
          <w:color w:val="0E2147"/>
          <w:szCs w:val="21"/>
        </w:rPr>
        <w:t>David Franco</w:t>
      </w:r>
      <w:r w:rsidRPr="009167EA">
        <w:rPr>
          <w:rFonts w:eastAsia="MS Mincho"/>
          <w:caps w:val="0"/>
          <w:color w:val="auto"/>
          <w:szCs w:val="21"/>
          <w:lang w:eastAsia="ja-JP"/>
        </w:rPr>
        <w:t xml:space="preserve"> (</w:t>
      </w:r>
      <w:hyperlink r:id="rId14" w:history="1">
        <w:r w:rsidRPr="009167EA">
          <w:rPr>
            <w:rFonts w:eastAsia="MS Mincho"/>
            <w:caps w:val="0"/>
            <w:color w:val="0000FF"/>
            <w:szCs w:val="21"/>
            <w:u w:val="single"/>
            <w:lang w:eastAsia="ja-JP"/>
          </w:rPr>
          <w:t>david.franco@freshfields.com</w:t>
        </w:r>
      </w:hyperlink>
      <w:r w:rsidRPr="009167EA">
        <w:rPr>
          <w:rFonts w:eastAsia="MS Mincho"/>
          <w:caps w:val="0"/>
          <w:color w:val="auto"/>
          <w:szCs w:val="21"/>
          <w:lang w:eastAsia="ja-JP"/>
        </w:rPr>
        <w:t>; +</w:t>
      </w:r>
      <w:r w:rsidRPr="00664494">
        <w:rPr>
          <w:caps w:val="0"/>
          <w:color w:val="0E2147"/>
          <w:szCs w:val="21"/>
        </w:rPr>
        <w:t xml:space="preserve">34 91 700 3704) or Miriam Pérez-Schafer </w:t>
      </w:r>
      <w:r w:rsidRPr="009167EA">
        <w:rPr>
          <w:rFonts w:eastAsia="MS Mincho"/>
          <w:caps w:val="0"/>
          <w:color w:val="auto"/>
          <w:szCs w:val="21"/>
          <w:lang w:eastAsia="ja-JP"/>
        </w:rPr>
        <w:t>(</w:t>
      </w:r>
      <w:hyperlink r:id="rId15" w:history="1">
        <w:r w:rsidRPr="009167EA">
          <w:rPr>
            <w:rFonts w:eastAsia="MS Mincho"/>
            <w:caps w:val="0"/>
            <w:color w:val="0000FF"/>
            <w:szCs w:val="21"/>
            <w:u w:val="single"/>
            <w:lang w:eastAsia="ja-JP"/>
          </w:rPr>
          <w:t>miriam.perez-schafer@freshfields.com</w:t>
        </w:r>
      </w:hyperlink>
      <w:r w:rsidRPr="00664494">
        <w:rPr>
          <w:caps w:val="0"/>
          <w:color w:val="0E2147"/>
          <w:szCs w:val="21"/>
        </w:rPr>
        <w:t>; +34 91 700 3736 or Francisco Bachiller Ströhlein</w:t>
      </w:r>
      <w:r w:rsidRPr="009167EA">
        <w:rPr>
          <w:rFonts w:eastAsia="MS Mincho"/>
          <w:caps w:val="0"/>
          <w:color w:val="auto"/>
          <w:szCs w:val="21"/>
          <w:lang w:eastAsia="ja-JP"/>
        </w:rPr>
        <w:t xml:space="preserve"> (</w:t>
      </w:r>
      <w:hyperlink r:id="rId16" w:history="1">
        <w:r w:rsidRPr="009167EA">
          <w:rPr>
            <w:rFonts w:eastAsia="MS Mincho"/>
            <w:caps w:val="0"/>
            <w:color w:val="0000FF"/>
            <w:szCs w:val="21"/>
            <w:u w:val="single"/>
            <w:lang w:eastAsia="ja-JP"/>
          </w:rPr>
          <w:t>francisco.bachiller@freshfields.com</w:t>
        </w:r>
      </w:hyperlink>
      <w:r w:rsidRPr="00664494">
        <w:rPr>
          <w:caps w:val="0"/>
          <w:color w:val="0E2147"/>
          <w:szCs w:val="21"/>
        </w:rPr>
        <w:t xml:space="preserve">; +34 91 700 3780) </w:t>
      </w:r>
      <w:r w:rsidR="00EC0C00">
        <w:rPr>
          <w:caps w:val="0"/>
          <w:color w:val="0E2147"/>
          <w:szCs w:val="21"/>
        </w:rPr>
        <w:t>[</w:t>
      </w:r>
      <w:r w:rsidRPr="00664494">
        <w:rPr>
          <w:caps w:val="0"/>
          <w:color w:val="0E2147"/>
          <w:szCs w:val="21"/>
        </w:rPr>
        <w:t xml:space="preserve">or any of the persons the contact details of which are set out in </w:t>
      </w:r>
      <w:r w:rsidR="00664494">
        <w:rPr>
          <w:caps w:val="0"/>
          <w:color w:val="0E2147"/>
          <w:szCs w:val="21"/>
        </w:rPr>
        <w:t>[</w:t>
      </w:r>
      <w:r w:rsidRPr="00664494">
        <w:rPr>
          <w:caps w:val="0"/>
          <w:color w:val="0E2147"/>
          <w:szCs w:val="21"/>
          <w:u w:val="single"/>
        </w:rPr>
        <w:t xml:space="preserve">Annex </w:t>
      </w:r>
      <w:r w:rsidR="00664494">
        <w:rPr>
          <w:caps w:val="0"/>
          <w:color w:val="0E2147"/>
          <w:szCs w:val="21"/>
          <w:u w:val="single"/>
        </w:rPr>
        <w:t>8]</w:t>
      </w:r>
      <w:r w:rsidRPr="00664494">
        <w:rPr>
          <w:caps w:val="0"/>
          <w:color w:val="0E2147"/>
          <w:szCs w:val="21"/>
        </w:rPr>
        <w:t xml:space="preserve"> at any time</w:t>
      </w:r>
      <w:r w:rsidR="00EC0C00">
        <w:rPr>
          <w:caps w:val="0"/>
          <w:color w:val="0E2147"/>
          <w:szCs w:val="21"/>
        </w:rPr>
        <w:t>] [</w:t>
      </w:r>
      <w:r w:rsidR="00EC0C00" w:rsidRPr="00EC0C00">
        <w:rPr>
          <w:b/>
          <w:i/>
          <w:caps w:val="0"/>
          <w:color w:val="0E2147"/>
          <w:szCs w:val="21"/>
          <w:highlight w:val="yellow"/>
        </w:rPr>
        <w:t>to be confirmed</w:t>
      </w:r>
      <w:r w:rsidR="00EC0C00">
        <w:rPr>
          <w:caps w:val="0"/>
          <w:color w:val="0E2147"/>
          <w:szCs w:val="21"/>
        </w:rPr>
        <w:t>]</w:t>
      </w:r>
      <w:r w:rsidRPr="00664494">
        <w:rPr>
          <w:caps w:val="0"/>
          <w:color w:val="0E2147"/>
          <w:szCs w:val="21"/>
        </w:rPr>
        <w:t>.</w:t>
      </w:r>
    </w:p>
    <w:p w:rsidR="00A67CFC" w:rsidRDefault="00934C31" w:rsidP="00187EC1">
      <w:pPr>
        <w:pStyle w:val="Heading1"/>
        <w:framePr w:w="0" w:hRule="auto" w:hSpace="0" w:vSpace="0" w:wrap="auto" w:vAnchor="margin" w:hAnchor="text" w:xAlign="left" w:yAlign="inline"/>
        <w:rPr>
          <w:szCs w:val="36"/>
        </w:rPr>
      </w:pPr>
      <w:bookmarkStart w:id="56" w:name="_Toc378339421"/>
      <w:bookmarkStart w:id="57" w:name="_Toc377568797"/>
      <w:bookmarkStart w:id="58" w:name="_Toc450674586"/>
      <w:bookmarkEnd w:id="54"/>
      <w:bookmarkEnd w:id="55"/>
      <w:bookmarkEnd w:id="56"/>
      <w:r>
        <w:rPr>
          <w:szCs w:val="36"/>
        </w:rPr>
        <w:lastRenderedPageBreak/>
        <w:t xml:space="preserve">Executive </w:t>
      </w:r>
      <w:r w:rsidR="00901CF4" w:rsidRPr="00C66111">
        <w:rPr>
          <w:szCs w:val="36"/>
        </w:rPr>
        <w:t>Summary</w:t>
      </w:r>
      <w:bookmarkEnd w:id="58"/>
      <w:r w:rsidR="00901CF4" w:rsidRPr="00C66111">
        <w:rPr>
          <w:szCs w:val="36"/>
        </w:rPr>
        <w:t xml:space="preserve"> </w:t>
      </w:r>
      <w:bookmarkEnd w:id="57"/>
    </w:p>
    <w:p w:rsidR="00E66B57" w:rsidRDefault="00E66B57" w:rsidP="00187EC1">
      <w:pPr>
        <w:pStyle w:val="BodyText"/>
        <w:rPr>
          <w:szCs w:val="21"/>
        </w:rPr>
      </w:pPr>
      <w:r w:rsidRPr="00CA283F">
        <w:rPr>
          <w:szCs w:val="21"/>
        </w:rPr>
        <w:t xml:space="preserve">This Report covers specific matters agreed with you to be reviewed at in connection with </w:t>
      </w:r>
      <w:r>
        <w:rPr>
          <w:szCs w:val="21"/>
        </w:rPr>
        <w:t>the Transaction</w:t>
      </w:r>
      <w:r w:rsidRPr="00CA283F">
        <w:rPr>
          <w:szCs w:val="21"/>
        </w:rPr>
        <w:t xml:space="preserve"> and should be read in full. However, we believe that the matters set out in this Executive Summary may be of particular concern or interest to you.</w:t>
      </w:r>
    </w:p>
    <w:p w:rsidR="00C1465B" w:rsidRPr="00006424" w:rsidRDefault="00861A5F" w:rsidP="00187EC1">
      <w:pPr>
        <w:pStyle w:val="BodyText"/>
        <w:rPr>
          <w:b/>
        </w:rPr>
      </w:pPr>
      <w:r>
        <w:rPr>
          <w:b/>
        </w:rPr>
        <w:t>Backrgound</w:t>
      </w:r>
    </w:p>
    <w:p w:rsidR="00C1465B" w:rsidRPr="00C1465B" w:rsidRDefault="00BD706E" w:rsidP="00187EC1">
      <w:pPr>
        <w:pStyle w:val="BodyText"/>
      </w:pPr>
      <w:r>
        <w:t>[●]</w:t>
      </w:r>
      <w:r w:rsidR="00555513">
        <w:t xml:space="preserve"> </w:t>
      </w:r>
    </w:p>
    <w:p w:rsidR="000C4EB3" w:rsidRPr="00654DA9" w:rsidRDefault="00837124" w:rsidP="000C4EB3">
      <w:pPr>
        <w:pStyle w:val="Heading2"/>
        <w:rPr>
          <w:szCs w:val="21"/>
        </w:rPr>
      </w:pPr>
      <w:bookmarkStart w:id="59" w:name="_Toc450674587"/>
      <w:r>
        <w:rPr>
          <w:szCs w:val="21"/>
        </w:rPr>
        <w:t xml:space="preserve">I. </w:t>
      </w:r>
      <w:r w:rsidR="00E66B57">
        <w:rPr>
          <w:szCs w:val="21"/>
        </w:rPr>
        <w:t>General c</w:t>
      </w:r>
      <w:r w:rsidR="000C4EB3">
        <w:rPr>
          <w:szCs w:val="21"/>
        </w:rPr>
        <w:t>orporate</w:t>
      </w:r>
      <w:r w:rsidR="00E66B57">
        <w:rPr>
          <w:rStyle w:val="FootnoteReference"/>
          <w:szCs w:val="21"/>
        </w:rPr>
        <w:footnoteReference w:id="2"/>
      </w:r>
      <w:bookmarkEnd w:id="59"/>
    </w:p>
    <w:p w:rsidR="00E66B57" w:rsidRDefault="00E66B57" w:rsidP="000C4EB3">
      <w:pPr>
        <w:pStyle w:val="BodyText"/>
      </w:pPr>
      <w:r w:rsidRPr="004F05CE">
        <w:rPr>
          <w:b/>
          <w:i/>
          <w:szCs w:val="21"/>
        </w:rPr>
        <w:t>Spain</w:t>
      </w:r>
    </w:p>
    <w:p w:rsidR="00187EC1" w:rsidRDefault="00006424" w:rsidP="000C4EB3">
      <w:pPr>
        <w:pStyle w:val="BodyText"/>
      </w:pPr>
      <w:r>
        <w:t>We have reviewed the corporate documentation</w:t>
      </w:r>
      <w:r w:rsidR="006B08F7">
        <w:t xml:space="preserve"> made available in the Data Room (as defined in [</w:t>
      </w:r>
      <w:r w:rsidR="006B08F7" w:rsidRPr="006B08F7">
        <w:rPr>
          <w:u w:val="single"/>
        </w:rPr>
        <w:t>Annex 2</w:t>
      </w:r>
      <w:r w:rsidR="006B08F7">
        <w:t>])</w:t>
      </w:r>
      <w:r>
        <w:t xml:space="preserve">, namely deeds of incorporation, share acquisitions, capital increases, etc. in respect of the </w:t>
      </w:r>
      <w:r w:rsidR="00040F79">
        <w:t>Spanish Companies, which are part of the Selected Subsidiaries,</w:t>
      </w:r>
      <w:r w:rsidR="00861A5F" w:rsidRPr="00861A5F">
        <w:t xml:space="preserve"> in order to confirm the title to the shares and other general corpor</w:t>
      </w:r>
      <w:r w:rsidR="00861A5F">
        <w:t xml:space="preserve">ate aspects in relation to </w:t>
      </w:r>
      <w:r w:rsidR="00040F79">
        <w:t>the Spanish Companies</w:t>
      </w:r>
      <w:r w:rsidR="006B08F7">
        <w:t>.</w:t>
      </w:r>
    </w:p>
    <w:p w:rsidR="006B08F7" w:rsidRDefault="006B08F7" w:rsidP="000C4EB3">
      <w:pPr>
        <w:pStyle w:val="BodyText"/>
      </w:pPr>
      <w:r>
        <w:t>We have been able to verify the full title to the shares in all of the Spanish Subsidiaries</w:t>
      </w:r>
      <w:r w:rsidR="00861A5F">
        <w:t xml:space="preserve">, except </w:t>
      </w:r>
      <w:r w:rsidR="00040F79">
        <w:t xml:space="preserve">[one of the public deeds evidencing title to the shares in </w:t>
      </w:r>
      <w:r w:rsidR="00861A5F">
        <w:t>[●]</w:t>
      </w:r>
      <w:r w:rsidR="00040F79">
        <w:t xml:space="preserve">, which has not been made available. </w:t>
      </w:r>
      <w:r w:rsidR="00040F79" w:rsidRPr="00040F79">
        <w:rPr>
          <w:i/>
        </w:rPr>
        <w:t>Please refer to number 1 in the table below corresponding to “I. General corporate”</w:t>
      </w:r>
      <w:r w:rsidR="00040F79">
        <w:rPr>
          <w:i/>
        </w:rPr>
        <w:t xml:space="preserve"> for further information</w:t>
      </w:r>
      <w:r w:rsidR="00040F79">
        <w:t>.</w:t>
      </w:r>
    </w:p>
    <w:p w:rsidR="00040F79" w:rsidRDefault="00D3231C" w:rsidP="000C4EB3">
      <w:pPr>
        <w:pStyle w:val="BodyText"/>
      </w:pPr>
      <w:r>
        <w:t>From the [Reviewed Documents</w:t>
      </w:r>
      <w:r w:rsidR="00053D84">
        <w:t xml:space="preserve"> / information received</w:t>
      </w:r>
      <w:r>
        <w:t>], it appears that certain shares of Gestamp Automoción are pled</w:t>
      </w:r>
      <w:r w:rsidR="00555513">
        <w:t xml:space="preserve">ged. </w:t>
      </w:r>
      <w:r>
        <w:t>Acek has 2 pledges over Gestamp Automoción shares</w:t>
      </w:r>
      <w:r w:rsidR="00904DBB">
        <w:t xml:space="preserve"> representing in total 70 per cent. of its share capital:</w:t>
      </w:r>
      <w:r w:rsidR="00555513">
        <w:t xml:space="preserve"> </w:t>
      </w:r>
      <w:r w:rsidR="00904DBB">
        <w:t>1</w:t>
      </w:r>
      <w:r w:rsidR="00904DBB" w:rsidRPr="00904DBB">
        <w:t>) 35</w:t>
      </w:r>
      <w:r w:rsidR="00904DBB">
        <w:t xml:space="preserve"> per cent.</w:t>
      </w:r>
      <w:r w:rsidR="00904DBB" w:rsidRPr="00904DBB">
        <w:t xml:space="preserve"> of the shares of </w:t>
      </w:r>
      <w:r w:rsidR="00904DBB">
        <w:t>Gestamp Automoción</w:t>
      </w:r>
      <w:r w:rsidR="00904DBB" w:rsidRPr="00904DBB">
        <w:t xml:space="preserve"> (formerly held by Arcelor) are pledged by Acek in favour of Arcelor to secure the deferred payment of the price of such shares and </w:t>
      </w:r>
      <w:r w:rsidR="00904DBB">
        <w:t>2</w:t>
      </w:r>
      <w:r w:rsidR="00904DBB" w:rsidRPr="00904DBB">
        <w:t xml:space="preserve">) </w:t>
      </w:r>
      <w:r w:rsidR="00904DBB">
        <w:t xml:space="preserve">a further </w:t>
      </w:r>
      <w:r w:rsidR="00904DBB" w:rsidRPr="00904DBB">
        <w:t>35</w:t>
      </w:r>
      <w:r w:rsidR="00904DBB">
        <w:t xml:space="preserve"> per cent.</w:t>
      </w:r>
      <w:r w:rsidR="00904DBB" w:rsidRPr="00904DBB">
        <w:t xml:space="preserve"> of the shares of </w:t>
      </w:r>
      <w:r w:rsidR="00904DBB">
        <w:t>Gestamp Automoción</w:t>
      </w:r>
      <w:r w:rsidR="00904DBB" w:rsidRPr="00904DBB">
        <w:t xml:space="preserve"> are pledged by Acek in favour of the bank syndicate that provided to Acek the loan to pay </w:t>
      </w:r>
      <w:r w:rsidR="00904DBB">
        <w:t xml:space="preserve">the purchase price to Arcelor. </w:t>
      </w:r>
      <w:r w:rsidR="00053D84" w:rsidRPr="00040F79">
        <w:rPr>
          <w:i/>
        </w:rPr>
        <w:t xml:space="preserve">Please refer to number </w:t>
      </w:r>
      <w:r w:rsidR="00053D84">
        <w:rPr>
          <w:i/>
        </w:rPr>
        <w:t>2</w:t>
      </w:r>
      <w:r w:rsidR="00053D84" w:rsidRPr="00040F79">
        <w:rPr>
          <w:i/>
        </w:rPr>
        <w:t xml:space="preserve"> in the table below corresponding to “I. General corporate”</w:t>
      </w:r>
      <w:r w:rsidR="00053D84">
        <w:rPr>
          <w:i/>
        </w:rPr>
        <w:t xml:space="preserve"> for further information</w:t>
      </w:r>
      <w:r w:rsidR="00053D84">
        <w:t>.</w:t>
      </w:r>
    </w:p>
    <w:p w:rsidR="000C4EB3" w:rsidRDefault="00837124" w:rsidP="000C4EB3">
      <w:pPr>
        <w:pStyle w:val="Heading2"/>
        <w:rPr>
          <w:szCs w:val="21"/>
        </w:rPr>
      </w:pPr>
      <w:bookmarkStart w:id="60" w:name="_Toc450674588"/>
      <w:r>
        <w:rPr>
          <w:szCs w:val="21"/>
        </w:rPr>
        <w:t xml:space="preserve">II. </w:t>
      </w:r>
      <w:r w:rsidR="00E66B57">
        <w:rPr>
          <w:szCs w:val="21"/>
        </w:rPr>
        <w:t>Material commercial agreements</w:t>
      </w:r>
      <w:r w:rsidR="00E66B57">
        <w:rPr>
          <w:rStyle w:val="FootnoteReference"/>
          <w:szCs w:val="21"/>
        </w:rPr>
        <w:footnoteReference w:id="3"/>
      </w:r>
      <w:bookmarkEnd w:id="60"/>
    </w:p>
    <w:p w:rsidR="00E66B57" w:rsidRDefault="00E66B57" w:rsidP="000C4EB3">
      <w:pPr>
        <w:pStyle w:val="BodyText"/>
      </w:pPr>
      <w:r w:rsidRPr="004F05CE">
        <w:rPr>
          <w:b/>
          <w:i/>
          <w:szCs w:val="21"/>
        </w:rPr>
        <w:t>Spain</w:t>
      </w:r>
    </w:p>
    <w:p w:rsidR="000C4EB3" w:rsidRDefault="000C4EB3" w:rsidP="000C4EB3">
      <w:pPr>
        <w:pStyle w:val="BodyText"/>
      </w:pPr>
      <w:r>
        <w:t>[●]</w:t>
      </w:r>
    </w:p>
    <w:p w:rsidR="000C4EB3" w:rsidRDefault="00837124" w:rsidP="000C4EB3">
      <w:pPr>
        <w:pStyle w:val="Heading2"/>
        <w:rPr>
          <w:szCs w:val="21"/>
        </w:rPr>
      </w:pPr>
      <w:bookmarkStart w:id="61" w:name="_Toc450674589"/>
      <w:r>
        <w:rPr>
          <w:szCs w:val="21"/>
        </w:rPr>
        <w:t xml:space="preserve">III. </w:t>
      </w:r>
      <w:r w:rsidR="00E66B57">
        <w:rPr>
          <w:szCs w:val="21"/>
        </w:rPr>
        <w:t>Employment</w:t>
      </w:r>
      <w:bookmarkEnd w:id="61"/>
    </w:p>
    <w:p w:rsidR="00E66B57" w:rsidRDefault="00E66B57" w:rsidP="000C4EB3">
      <w:pPr>
        <w:pStyle w:val="BodyText"/>
      </w:pPr>
      <w:r w:rsidRPr="004F05CE">
        <w:rPr>
          <w:b/>
          <w:i/>
          <w:szCs w:val="21"/>
        </w:rPr>
        <w:t>Spain</w:t>
      </w:r>
    </w:p>
    <w:p w:rsidR="000C4EB3" w:rsidRDefault="000C4EB3" w:rsidP="000C4EB3">
      <w:pPr>
        <w:pStyle w:val="BodyText"/>
      </w:pPr>
      <w:r>
        <w:t>[●]</w:t>
      </w:r>
    </w:p>
    <w:p w:rsidR="000C4EB3" w:rsidRDefault="00837124" w:rsidP="000C4EB3">
      <w:pPr>
        <w:pStyle w:val="Heading2"/>
        <w:rPr>
          <w:szCs w:val="21"/>
        </w:rPr>
      </w:pPr>
      <w:bookmarkStart w:id="62" w:name="_Toc450674590"/>
      <w:r>
        <w:rPr>
          <w:szCs w:val="21"/>
        </w:rPr>
        <w:t xml:space="preserve">IV. </w:t>
      </w:r>
      <w:r w:rsidR="000C4EB3" w:rsidRPr="000C4EB3">
        <w:rPr>
          <w:szCs w:val="21"/>
        </w:rPr>
        <w:t xml:space="preserve">Real </w:t>
      </w:r>
      <w:r w:rsidR="00E66B57">
        <w:rPr>
          <w:szCs w:val="21"/>
        </w:rPr>
        <w:t>e</w:t>
      </w:r>
      <w:r w:rsidR="000C4EB3" w:rsidRPr="000C4EB3">
        <w:rPr>
          <w:szCs w:val="21"/>
        </w:rPr>
        <w:t>state</w:t>
      </w:r>
      <w:r w:rsidR="00E66B57">
        <w:rPr>
          <w:rStyle w:val="FootnoteReference"/>
          <w:szCs w:val="21"/>
        </w:rPr>
        <w:footnoteReference w:id="4"/>
      </w:r>
      <w:bookmarkEnd w:id="62"/>
    </w:p>
    <w:p w:rsidR="00E66B57" w:rsidRDefault="00E66B57" w:rsidP="000C4EB3">
      <w:pPr>
        <w:pStyle w:val="BodyText"/>
      </w:pPr>
      <w:r w:rsidRPr="004F05CE">
        <w:rPr>
          <w:b/>
          <w:i/>
          <w:szCs w:val="21"/>
        </w:rPr>
        <w:t>Spain</w:t>
      </w:r>
    </w:p>
    <w:p w:rsidR="000C4EB3" w:rsidRDefault="000C4EB3" w:rsidP="000C4EB3">
      <w:pPr>
        <w:pStyle w:val="BodyText"/>
        <w:rPr>
          <w:ins w:id="63" w:author="GRAYSON, Paul" w:date="2016-05-16T18:04:00Z"/>
        </w:rPr>
      </w:pPr>
      <w:r>
        <w:t>[●]</w:t>
      </w:r>
    </w:p>
    <w:p w:rsidR="00B852AE" w:rsidRDefault="00A81ECB" w:rsidP="000C4EB3">
      <w:pPr>
        <w:pStyle w:val="BodyText"/>
        <w:rPr>
          <w:ins w:id="64" w:author="GRAYSON, Paul" w:date="2016-05-17T17:19:00Z"/>
          <w:b/>
          <w:i/>
        </w:rPr>
      </w:pPr>
      <w:ins w:id="65" w:author="GRAYSON, Paul" w:date="2016-05-16T18:04:00Z">
        <w:r>
          <w:rPr>
            <w:b/>
            <w:i/>
          </w:rPr>
          <w:lastRenderedPageBreak/>
          <w:t>England and Wales</w:t>
        </w:r>
      </w:ins>
      <w:ins w:id="66" w:author="GRAYSON, Paul" w:date="2016-05-17T17:06:00Z">
        <w:r w:rsidR="00B852AE">
          <w:rPr>
            <w:b/>
            <w:i/>
          </w:rPr>
          <w:t xml:space="preserve"> </w:t>
        </w:r>
      </w:ins>
    </w:p>
    <w:p w:rsidR="00391929" w:rsidRDefault="00391929" w:rsidP="000C4EB3">
      <w:pPr>
        <w:pStyle w:val="BodyText"/>
        <w:rPr>
          <w:ins w:id="67" w:author="GRAYSON, Paul" w:date="2016-05-18T16:05:00Z"/>
          <w:b/>
          <w:i/>
          <w:szCs w:val="21"/>
          <w:lang w:eastAsia="ja-JP"/>
        </w:rPr>
      </w:pPr>
      <w:ins w:id="68" w:author="GRAYSON, Paul" w:date="2016-05-18T16:02:00Z">
        <w:r>
          <w:rPr>
            <w:b/>
            <w:i/>
            <w:szCs w:val="21"/>
            <w:lang w:eastAsia="ja-JP"/>
          </w:rPr>
          <w:t>1</w:t>
        </w:r>
      </w:ins>
      <w:ins w:id="69" w:author="GRAYSON, Paul" w:date="2016-05-17T17:19:00Z">
        <w:r w:rsidR="00B852AE">
          <w:rPr>
            <w:b/>
            <w:i/>
            <w:szCs w:val="21"/>
            <w:lang w:eastAsia="ja-JP"/>
          </w:rPr>
          <w:t>.</w:t>
        </w:r>
      </w:ins>
      <w:ins w:id="70" w:author="GRAYSON, Paul" w:date="2016-05-17T17:15:00Z">
        <w:r w:rsidR="00B852AE" w:rsidRPr="00B852AE">
          <w:rPr>
            <w:b/>
            <w:i/>
            <w:szCs w:val="21"/>
            <w:lang w:eastAsia="ja-JP"/>
            <w:rPrChange w:id="71" w:author="GRAYSON, Paul" w:date="2016-05-17T17:15:00Z">
              <w:rPr>
                <w:szCs w:val="21"/>
                <w:lang w:eastAsia="ja-JP"/>
              </w:rPr>
            </w:rPrChange>
          </w:rPr>
          <w:t xml:space="preserve"> Missing </w:t>
        </w:r>
      </w:ins>
      <w:ins w:id="72" w:author="GRAYSON, Paul" w:date="2016-05-17T17:19:00Z">
        <w:r w:rsidR="00B852AE">
          <w:rPr>
            <w:b/>
            <w:i/>
            <w:szCs w:val="21"/>
            <w:lang w:eastAsia="ja-JP"/>
          </w:rPr>
          <w:t>l</w:t>
        </w:r>
        <w:r w:rsidR="00C2562F">
          <w:rPr>
            <w:b/>
            <w:i/>
            <w:szCs w:val="21"/>
            <w:lang w:eastAsia="ja-JP"/>
          </w:rPr>
          <w:t>eases/property information</w:t>
        </w:r>
      </w:ins>
    </w:p>
    <w:p w:rsidR="00391929" w:rsidRPr="00C2562F" w:rsidRDefault="00391929" w:rsidP="000D7880">
      <w:pPr>
        <w:pStyle w:val="BodyText"/>
        <w:rPr>
          <w:ins w:id="73" w:author="GRAYSON, Paul" w:date="2016-05-17T17:19:00Z"/>
          <w:szCs w:val="21"/>
          <w:lang w:eastAsia="ja-JP"/>
        </w:rPr>
      </w:pPr>
      <w:ins w:id="74" w:author="GRAYSON, Paul" w:date="2016-05-18T16:05:00Z">
        <w:r w:rsidRPr="00391929">
          <w:rPr>
            <w:szCs w:val="21"/>
            <w:lang w:eastAsia="ja-JP"/>
            <w:rPrChange w:id="75" w:author="GRAYSON, Paul" w:date="2016-05-18T16:05:00Z">
              <w:rPr>
                <w:b/>
                <w:szCs w:val="21"/>
                <w:lang w:eastAsia="ja-JP"/>
              </w:rPr>
            </w:rPrChange>
          </w:rPr>
          <w:t xml:space="preserve">A large amount of </w:t>
        </w:r>
        <w:r>
          <w:rPr>
            <w:szCs w:val="21"/>
            <w:lang w:eastAsia="ja-JP"/>
          </w:rPr>
          <w:t xml:space="preserve">information regarding the Target Group’s </w:t>
        </w:r>
        <w:r w:rsidR="000D7880">
          <w:rPr>
            <w:szCs w:val="21"/>
            <w:lang w:eastAsia="ja-JP"/>
          </w:rPr>
          <w:t xml:space="preserve">property interests in England and Wales is missing from the Data Room. Details of this missing information is set out in </w:t>
        </w:r>
      </w:ins>
      <w:ins w:id="76" w:author="GRAYSON, Paul" w:date="2016-05-18T16:06:00Z">
        <w:r w:rsidR="000D7880">
          <w:rPr>
            <w:szCs w:val="21"/>
            <w:lang w:eastAsia="ja-JP"/>
          </w:rPr>
          <w:t xml:space="preserve">section IV of the </w:t>
        </w:r>
      </w:ins>
      <w:ins w:id="77" w:author="GRAYSON, Paul" w:date="2016-05-18T16:07:00Z">
        <w:r w:rsidR="000D7880">
          <w:rPr>
            <w:szCs w:val="21"/>
            <w:lang w:eastAsia="ja-JP"/>
          </w:rPr>
          <w:t>“Red Flag” Issues Table.</w:t>
        </w:r>
      </w:ins>
      <w:ins w:id="78" w:author="GRAYSON, Paul" w:date="2016-05-16T18:06:00Z">
        <w:r w:rsidR="00A81ECB" w:rsidRPr="00391929">
          <w:rPr>
            <w:szCs w:val="21"/>
            <w:lang w:eastAsia="ja-JP"/>
          </w:rPr>
          <w:t xml:space="preserve"> </w:t>
        </w:r>
      </w:ins>
    </w:p>
    <w:p w:rsidR="00B852AE" w:rsidRPr="00112B35" w:rsidRDefault="00391929" w:rsidP="000C4EB3">
      <w:pPr>
        <w:pStyle w:val="BodyText"/>
        <w:rPr>
          <w:ins w:id="79" w:author="GRAYSON, Paul" w:date="2016-05-16T18:31:00Z"/>
          <w:b/>
          <w:i/>
          <w:szCs w:val="21"/>
          <w:lang w:eastAsia="ja-JP"/>
          <w:rPrChange w:id="80" w:author="GRAYSON, Paul" w:date="2016-05-17T17:32:00Z">
            <w:rPr>
              <w:ins w:id="81" w:author="GRAYSON, Paul" w:date="2016-05-16T18:31:00Z"/>
              <w:szCs w:val="21"/>
              <w:lang w:eastAsia="ja-JP"/>
            </w:rPr>
          </w:rPrChange>
        </w:rPr>
      </w:pPr>
      <w:ins w:id="82" w:author="GRAYSON, Paul" w:date="2016-05-18T16:04:00Z">
        <w:r>
          <w:rPr>
            <w:b/>
            <w:i/>
            <w:szCs w:val="21"/>
            <w:lang w:eastAsia="ja-JP"/>
          </w:rPr>
          <w:t>2</w:t>
        </w:r>
      </w:ins>
      <w:ins w:id="83" w:author="GRAYSON, Paul" w:date="2016-05-17T17:28:00Z">
        <w:r w:rsidR="00C733F1" w:rsidRPr="00A35C2C">
          <w:rPr>
            <w:b/>
            <w:i/>
            <w:szCs w:val="21"/>
            <w:lang w:eastAsia="ja-JP"/>
          </w:rPr>
          <w:t>. Contingent liability</w:t>
        </w:r>
      </w:ins>
    </w:p>
    <w:p w:rsidR="00B852AE" w:rsidDel="00A35C2C" w:rsidRDefault="00B852AE" w:rsidP="00391929">
      <w:pPr>
        <w:pStyle w:val="BodyText"/>
        <w:rPr>
          <w:del w:id="84" w:author="GRAYSON, Paul" w:date="2016-05-17T17:36:00Z"/>
          <w:szCs w:val="21"/>
          <w:lang w:eastAsia="ja-JP"/>
        </w:rPr>
      </w:pPr>
      <w:ins w:id="85" w:author="GRAYSON, Paul" w:date="2016-05-17T17:15:00Z">
        <w:r w:rsidRPr="00112B35">
          <w:rPr>
            <w:szCs w:val="21"/>
            <w:lang w:eastAsia="ja-JP"/>
          </w:rPr>
          <w:t>T</w:t>
        </w:r>
      </w:ins>
      <w:ins w:id="86" w:author="GRAYSON, Paul" w:date="2016-05-16T18:33:00Z">
        <w:r w:rsidR="009C0A6C" w:rsidRPr="00112B35">
          <w:rPr>
            <w:szCs w:val="21"/>
            <w:lang w:eastAsia="ja-JP"/>
          </w:rPr>
          <w:t>he Data Room does not contain any information regarding contingent liability in respect of properties located in Engla</w:t>
        </w:r>
        <w:r w:rsidR="009C0A6C" w:rsidRPr="00A35C2C">
          <w:rPr>
            <w:szCs w:val="21"/>
            <w:lang w:eastAsia="ja-JP"/>
          </w:rPr>
          <w:t xml:space="preserve">nd and Wales. We have asked the Target Group to confirm whether </w:t>
        </w:r>
      </w:ins>
      <w:ins w:id="87" w:author="GRAYSON, Paul" w:date="2016-05-16T18:34:00Z">
        <w:r w:rsidR="009C0A6C" w:rsidRPr="00C2562F">
          <w:rPr>
            <w:szCs w:val="21"/>
            <w:lang w:eastAsia="ja-JP"/>
          </w:rPr>
          <w:t xml:space="preserve">it has ever owned or leased property in </w:t>
        </w:r>
        <w:r w:rsidR="009C0A6C" w:rsidRPr="00682467">
          <w:rPr>
            <w:szCs w:val="21"/>
            <w:lang w:eastAsia="ja-JP"/>
          </w:rPr>
          <w:t>England and Wales which is not disclos</w:t>
        </w:r>
      </w:ins>
      <w:ins w:id="88" w:author="GRAYSON, Paul" w:date="2016-05-16T18:41:00Z">
        <w:r w:rsidR="009C0A6C" w:rsidRPr="00682467">
          <w:rPr>
            <w:szCs w:val="21"/>
            <w:lang w:eastAsia="ja-JP"/>
          </w:rPr>
          <w:t>e</w:t>
        </w:r>
      </w:ins>
      <w:ins w:id="89" w:author="GRAYSON, Paul" w:date="2016-05-16T18:34:00Z">
        <w:r w:rsidR="009C0A6C" w:rsidRPr="000577F5">
          <w:rPr>
            <w:szCs w:val="21"/>
            <w:lang w:eastAsia="ja-JP"/>
          </w:rPr>
          <w:t xml:space="preserve">d in section </w:t>
        </w:r>
        <w:r w:rsidR="009C0A6C" w:rsidRPr="00391929">
          <w:rPr>
            <w:szCs w:val="21"/>
            <w:lang w:eastAsia="ja-JP"/>
          </w:rPr>
          <w:t xml:space="preserve">2.4.1.2.1 of the </w:t>
        </w:r>
      </w:ins>
      <w:ins w:id="90" w:author="GRAYSON, Paul" w:date="2016-05-16T18:35:00Z">
        <w:r w:rsidR="009C0A6C" w:rsidRPr="00391929">
          <w:rPr>
            <w:szCs w:val="21"/>
            <w:lang w:eastAsia="ja-JP"/>
          </w:rPr>
          <w:t>D</w:t>
        </w:r>
      </w:ins>
      <w:ins w:id="91" w:author="GRAYSON, Paul" w:date="2016-05-16T18:34:00Z">
        <w:r w:rsidR="009C0A6C" w:rsidRPr="00391929">
          <w:rPr>
            <w:szCs w:val="21"/>
            <w:lang w:eastAsia="ja-JP"/>
          </w:rPr>
          <w:t xml:space="preserve">ata </w:t>
        </w:r>
      </w:ins>
      <w:ins w:id="92" w:author="GRAYSON, Paul" w:date="2016-05-16T18:35:00Z">
        <w:r w:rsidR="009C0A6C" w:rsidRPr="00391929">
          <w:rPr>
            <w:szCs w:val="21"/>
            <w:lang w:eastAsia="ja-JP"/>
          </w:rPr>
          <w:t>R</w:t>
        </w:r>
      </w:ins>
      <w:ins w:id="93" w:author="GRAYSON, Paul" w:date="2016-05-16T18:34:00Z">
        <w:r w:rsidR="009C0A6C" w:rsidRPr="00391929">
          <w:rPr>
            <w:szCs w:val="21"/>
            <w:lang w:eastAsia="ja-JP"/>
          </w:rPr>
          <w:t>oom for which the Target Group has contingent/residual liability</w:t>
        </w:r>
      </w:ins>
      <w:ins w:id="94" w:author="GRAYSON, Paul" w:date="2016-05-16T18:35:00Z">
        <w:r w:rsidR="009C0A6C" w:rsidRPr="00391929">
          <w:rPr>
            <w:szCs w:val="21"/>
            <w:lang w:eastAsia="ja-JP"/>
          </w:rPr>
          <w:t>.</w:t>
        </w:r>
      </w:ins>
    </w:p>
    <w:p w:rsidR="000C4EB3" w:rsidRPr="000C4EB3" w:rsidRDefault="00837124" w:rsidP="000C4EB3">
      <w:pPr>
        <w:pStyle w:val="Heading2"/>
        <w:rPr>
          <w:szCs w:val="21"/>
        </w:rPr>
      </w:pPr>
      <w:bookmarkStart w:id="95" w:name="_Toc450674591"/>
      <w:r>
        <w:rPr>
          <w:szCs w:val="21"/>
        </w:rPr>
        <w:t xml:space="preserve">V. </w:t>
      </w:r>
      <w:r w:rsidR="00E66B57">
        <w:rPr>
          <w:szCs w:val="21"/>
        </w:rPr>
        <w:t>Litigation and proceedings</w:t>
      </w:r>
      <w:bookmarkEnd w:id="95"/>
    </w:p>
    <w:p w:rsidR="00E66B57" w:rsidRDefault="00E66B57" w:rsidP="000C4EB3">
      <w:pPr>
        <w:pStyle w:val="BodyText"/>
      </w:pPr>
      <w:r w:rsidRPr="004F05CE">
        <w:rPr>
          <w:b/>
          <w:i/>
          <w:szCs w:val="21"/>
        </w:rPr>
        <w:t>Spain</w:t>
      </w:r>
    </w:p>
    <w:p w:rsidR="000C4EB3" w:rsidRDefault="000C4EB3" w:rsidP="000C4EB3">
      <w:pPr>
        <w:pStyle w:val="BodyText"/>
      </w:pPr>
      <w:r>
        <w:t>[●]</w:t>
      </w:r>
    </w:p>
    <w:p w:rsidR="00E66B57" w:rsidRDefault="00837124" w:rsidP="000C4EB3">
      <w:pPr>
        <w:pStyle w:val="Heading2"/>
        <w:rPr>
          <w:szCs w:val="21"/>
        </w:rPr>
      </w:pPr>
      <w:bookmarkStart w:id="96" w:name="_Toc450674592"/>
      <w:r>
        <w:rPr>
          <w:szCs w:val="21"/>
        </w:rPr>
        <w:t xml:space="preserve">VI. </w:t>
      </w:r>
      <w:r w:rsidR="00E66B57">
        <w:rPr>
          <w:szCs w:val="21"/>
        </w:rPr>
        <w:t>Intra-group arrangements</w:t>
      </w:r>
      <w:r w:rsidR="00E66B57">
        <w:rPr>
          <w:rStyle w:val="FootnoteReference"/>
          <w:szCs w:val="21"/>
        </w:rPr>
        <w:footnoteReference w:id="5"/>
      </w:r>
      <w:bookmarkEnd w:id="96"/>
    </w:p>
    <w:p w:rsidR="00E66B57" w:rsidRDefault="00E66B57" w:rsidP="00E66B57">
      <w:pPr>
        <w:pStyle w:val="BodyText"/>
      </w:pPr>
      <w:r w:rsidRPr="004F05CE">
        <w:rPr>
          <w:b/>
          <w:i/>
          <w:szCs w:val="21"/>
        </w:rPr>
        <w:t>Spain</w:t>
      </w:r>
      <w:r>
        <w:t xml:space="preserve"> </w:t>
      </w:r>
    </w:p>
    <w:p w:rsidR="00E66B57" w:rsidRPr="00E66B57" w:rsidRDefault="00E66B57" w:rsidP="00E66B57">
      <w:pPr>
        <w:pStyle w:val="BodyText"/>
      </w:pPr>
      <w:r>
        <w:t>[●]</w:t>
      </w:r>
    </w:p>
    <w:p w:rsidR="00E66B57" w:rsidRPr="000C4EB3" w:rsidRDefault="00837124" w:rsidP="00E66B57">
      <w:pPr>
        <w:pStyle w:val="Heading2"/>
        <w:rPr>
          <w:szCs w:val="21"/>
        </w:rPr>
      </w:pPr>
      <w:bookmarkStart w:id="97" w:name="_Toc450674593"/>
      <w:r>
        <w:rPr>
          <w:szCs w:val="21"/>
        </w:rPr>
        <w:t xml:space="preserve">VII. </w:t>
      </w:r>
      <w:r w:rsidR="00E66B57">
        <w:rPr>
          <w:szCs w:val="21"/>
        </w:rPr>
        <w:t>Financing</w:t>
      </w:r>
      <w:r w:rsidR="004C0003">
        <w:rPr>
          <w:rStyle w:val="FootnoteReference"/>
          <w:szCs w:val="21"/>
        </w:rPr>
        <w:footnoteReference w:id="6"/>
      </w:r>
      <w:bookmarkEnd w:id="97"/>
    </w:p>
    <w:p w:rsidR="00E66B57" w:rsidRDefault="00E66B57" w:rsidP="00E66B57">
      <w:pPr>
        <w:pStyle w:val="BodyText"/>
      </w:pPr>
      <w:r w:rsidRPr="004F05CE">
        <w:rPr>
          <w:b/>
          <w:i/>
          <w:szCs w:val="21"/>
        </w:rPr>
        <w:t>Spain</w:t>
      </w:r>
      <w:r>
        <w:t xml:space="preserve"> </w:t>
      </w:r>
    </w:p>
    <w:p w:rsidR="00E66B57" w:rsidRDefault="00E66B57" w:rsidP="00E66B57">
      <w:pPr>
        <w:pStyle w:val="BodyText"/>
      </w:pPr>
      <w:r>
        <w:t>[●]</w:t>
      </w:r>
    </w:p>
    <w:p w:rsidR="004C0003" w:rsidRDefault="00837124" w:rsidP="004C0003">
      <w:pPr>
        <w:pStyle w:val="Heading2"/>
        <w:rPr>
          <w:szCs w:val="21"/>
        </w:rPr>
      </w:pPr>
      <w:bookmarkStart w:id="98" w:name="_Toc450674594"/>
      <w:r>
        <w:t xml:space="preserve">VIII. </w:t>
      </w:r>
      <w:r w:rsidR="004C0003">
        <w:t>Insurance</w:t>
      </w:r>
      <w:r w:rsidR="004C0003">
        <w:rPr>
          <w:rStyle w:val="FootnoteReference"/>
        </w:rPr>
        <w:footnoteReference w:id="7"/>
      </w:r>
      <w:bookmarkEnd w:id="98"/>
    </w:p>
    <w:p w:rsidR="004C0003" w:rsidRDefault="004C0003" w:rsidP="004C0003">
      <w:pPr>
        <w:pStyle w:val="BodyText"/>
      </w:pPr>
      <w:r w:rsidRPr="004F05CE">
        <w:rPr>
          <w:b/>
          <w:i/>
          <w:szCs w:val="21"/>
        </w:rPr>
        <w:t>Spain</w:t>
      </w:r>
      <w:r>
        <w:t xml:space="preserve"> </w:t>
      </w:r>
    </w:p>
    <w:p w:rsidR="004C0003" w:rsidRDefault="004C0003" w:rsidP="004C0003">
      <w:pPr>
        <w:pStyle w:val="BodyText"/>
      </w:pPr>
      <w:r>
        <w:t>[●]</w:t>
      </w:r>
    </w:p>
    <w:p w:rsidR="004C0003" w:rsidRDefault="00837124" w:rsidP="004C0003">
      <w:pPr>
        <w:pStyle w:val="Heading2"/>
        <w:rPr>
          <w:szCs w:val="21"/>
        </w:rPr>
      </w:pPr>
      <w:bookmarkStart w:id="99" w:name="_Toc450674595"/>
      <w:r>
        <w:t xml:space="preserve">IX. </w:t>
      </w:r>
      <w:r w:rsidR="004C0003">
        <w:t>Compliance</w:t>
      </w:r>
      <w:r w:rsidR="004C0003">
        <w:rPr>
          <w:rStyle w:val="FootnoteReference"/>
        </w:rPr>
        <w:footnoteReference w:id="8"/>
      </w:r>
      <w:bookmarkEnd w:id="99"/>
    </w:p>
    <w:p w:rsidR="004C0003" w:rsidRDefault="004C0003" w:rsidP="004C0003">
      <w:pPr>
        <w:pStyle w:val="BodyText"/>
      </w:pPr>
      <w:r w:rsidRPr="004F05CE">
        <w:rPr>
          <w:b/>
          <w:i/>
          <w:szCs w:val="21"/>
        </w:rPr>
        <w:t>Spain</w:t>
      </w:r>
      <w:r>
        <w:t xml:space="preserve"> </w:t>
      </w:r>
    </w:p>
    <w:p w:rsidR="004C0003" w:rsidRDefault="00837124" w:rsidP="004C0003">
      <w:pPr>
        <w:pStyle w:val="Heading2"/>
      </w:pPr>
      <w:bookmarkStart w:id="100" w:name="_Toc450674596"/>
      <w:r>
        <w:t xml:space="preserve">X. </w:t>
      </w:r>
      <w:r w:rsidR="004C0003">
        <w:t>Permits, licenses and authorizations</w:t>
      </w:r>
      <w:r w:rsidR="004C0003">
        <w:rPr>
          <w:rStyle w:val="FootnoteReference"/>
        </w:rPr>
        <w:footnoteReference w:id="9"/>
      </w:r>
      <w:bookmarkEnd w:id="100"/>
    </w:p>
    <w:p w:rsidR="00E66B57" w:rsidRDefault="00E66B57" w:rsidP="000C4EB3">
      <w:pPr>
        <w:pStyle w:val="BodyText"/>
      </w:pPr>
      <w:r w:rsidRPr="004F05CE">
        <w:rPr>
          <w:b/>
          <w:i/>
          <w:szCs w:val="21"/>
        </w:rPr>
        <w:t>Spain</w:t>
      </w:r>
      <w:r>
        <w:t xml:space="preserve"> </w:t>
      </w:r>
    </w:p>
    <w:p w:rsidR="000C4EB3" w:rsidRDefault="000C4EB3" w:rsidP="000C4EB3">
      <w:pPr>
        <w:pStyle w:val="BodyText"/>
      </w:pPr>
      <w:r>
        <w:t>[●]</w:t>
      </w:r>
    </w:p>
    <w:p w:rsidR="009A3A2A" w:rsidRDefault="009A3A2A">
      <w:pPr>
        <w:pStyle w:val="BodyText"/>
        <w:rPr>
          <w:szCs w:val="21"/>
        </w:rPr>
      </w:pPr>
    </w:p>
    <w:p w:rsidR="009A3A2A" w:rsidRPr="00654DA9" w:rsidRDefault="009A3A2A">
      <w:pPr>
        <w:pStyle w:val="BodyText"/>
        <w:rPr>
          <w:szCs w:val="21"/>
        </w:rPr>
        <w:sectPr w:rsidR="009A3A2A" w:rsidRPr="00654DA9" w:rsidSect="004A0CC0">
          <w:footerReference w:type="default" r:id="rId17"/>
          <w:type w:val="continuous"/>
          <w:pgSz w:w="16838" w:h="11906" w:orient="landscape" w:code="9"/>
          <w:pgMar w:top="1440" w:right="1440" w:bottom="1440" w:left="2520" w:header="706" w:footer="706" w:gutter="0"/>
          <w:cols w:num="2" w:space="720"/>
          <w:docGrid w:linePitch="360"/>
        </w:sectPr>
      </w:pPr>
    </w:p>
    <w:p w:rsidR="00A67CFC" w:rsidRPr="00C66111" w:rsidRDefault="00944FC7">
      <w:pPr>
        <w:pStyle w:val="Heading1"/>
        <w:framePr w:wrap="around"/>
        <w:rPr>
          <w:szCs w:val="36"/>
        </w:rPr>
      </w:pPr>
      <w:bookmarkStart w:id="101" w:name="_Toc450674597"/>
      <w:r>
        <w:rPr>
          <w:szCs w:val="36"/>
        </w:rPr>
        <w:lastRenderedPageBreak/>
        <w:t>“Red-</w:t>
      </w:r>
      <w:r w:rsidR="006920AA" w:rsidRPr="00C66111">
        <w:rPr>
          <w:szCs w:val="36"/>
        </w:rPr>
        <w:t>Flag</w:t>
      </w:r>
      <w:r>
        <w:rPr>
          <w:szCs w:val="36"/>
        </w:rPr>
        <w:t>”</w:t>
      </w:r>
      <w:r w:rsidR="00A67CFC" w:rsidRPr="00C66111">
        <w:rPr>
          <w:szCs w:val="36"/>
        </w:rPr>
        <w:t xml:space="preserve"> </w:t>
      </w:r>
      <w:r w:rsidR="00901CF4" w:rsidRPr="00C66111">
        <w:rPr>
          <w:szCs w:val="36"/>
        </w:rPr>
        <w:t xml:space="preserve">Issues </w:t>
      </w:r>
      <w:r w:rsidR="00837008">
        <w:rPr>
          <w:szCs w:val="36"/>
        </w:rPr>
        <w:t>- Tables</w:t>
      </w:r>
      <w:bookmarkEnd w:id="101"/>
    </w:p>
    <w:p w:rsidR="009A3A2A" w:rsidRDefault="00934C31" w:rsidP="009A3A2A">
      <w:pPr>
        <w:pStyle w:val="BodyText"/>
      </w:pPr>
      <w:r>
        <w:t>In the table</w:t>
      </w:r>
      <w:r w:rsidR="00B90519">
        <w:t>s</w:t>
      </w:r>
      <w:r>
        <w:t xml:space="preserve"> </w:t>
      </w:r>
      <w:r w:rsidR="00AA7C14">
        <w:t xml:space="preserve">below </w:t>
      </w:r>
      <w:r>
        <w:t xml:space="preserve">we refer to certain issues that affect </w:t>
      </w:r>
      <w:r w:rsidR="00040F79">
        <w:t xml:space="preserve">the </w:t>
      </w:r>
      <w:r w:rsidR="00187EC1">
        <w:t>Target</w:t>
      </w:r>
      <w:r w:rsidR="009A3A2A">
        <w:t xml:space="preserve"> and its </w:t>
      </w:r>
      <w:r w:rsidR="00944FC7">
        <w:t>Selected Su</w:t>
      </w:r>
      <w:r w:rsidR="009A3A2A">
        <w:t>bsidiaries</w:t>
      </w:r>
      <w:r w:rsidR="00B90519">
        <w:t>.</w:t>
      </w:r>
    </w:p>
    <w:p w:rsidR="00837124" w:rsidRPr="00837124" w:rsidRDefault="00837124" w:rsidP="009A3A2A">
      <w:pPr>
        <w:pStyle w:val="BodyText"/>
        <w:rPr>
          <w:rFonts w:ascii="Georgia" w:hAnsi="Georgia" w:cs="Times New Roman Bold"/>
          <w:b/>
          <w:color w:val="3A8FC5"/>
          <w:szCs w:val="21"/>
        </w:rPr>
      </w:pPr>
      <w:r w:rsidRPr="00837124">
        <w:rPr>
          <w:rFonts w:ascii="Georgia" w:hAnsi="Georgia" w:cs="Times New Roman Bold"/>
          <w:b/>
          <w:color w:val="3A8FC5"/>
          <w:szCs w:val="21"/>
        </w:rPr>
        <w:t>I. General corporate</w:t>
      </w:r>
    </w:p>
    <w:p w:rsidR="00187EC1" w:rsidRDefault="00187EC1" w:rsidP="00187EC1">
      <w:pPr>
        <w:pStyle w:val="BodyText"/>
        <w:sectPr w:rsidR="00187EC1" w:rsidSect="004A0CC0">
          <w:footerReference w:type="default" r:id="rId18"/>
          <w:pgSz w:w="16838" w:h="11906" w:orient="landscape" w:code="9"/>
          <w:pgMar w:top="1440" w:right="1440" w:bottom="1440" w:left="2520" w:header="706" w:footer="706" w:gutter="0"/>
          <w:cols w:space="720"/>
          <w:docGrid w:linePitch="360"/>
        </w:sectPr>
      </w:pPr>
    </w:p>
    <w:tbl>
      <w:tblPr>
        <w:tblW w:w="13184"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1"/>
        <w:gridCol w:w="1559"/>
        <w:gridCol w:w="1701"/>
        <w:gridCol w:w="5387"/>
        <w:gridCol w:w="3566"/>
      </w:tblGrid>
      <w:tr w:rsidR="006B0DFE" w:rsidRPr="00837008" w:rsidTr="00EF0074">
        <w:trPr>
          <w:cantSplit/>
          <w:tblHeader/>
        </w:trPr>
        <w:tc>
          <w:tcPr>
            <w:tcW w:w="971" w:type="dxa"/>
            <w:shd w:val="clear" w:color="auto" w:fill="3A8FC5"/>
          </w:tcPr>
          <w:p w:rsidR="006B0DFE" w:rsidRPr="00837008" w:rsidRDefault="006B0DFE" w:rsidP="00006424">
            <w:pPr>
              <w:keepNext/>
              <w:spacing w:before="60" w:after="180"/>
              <w:jc w:val="center"/>
              <w:rPr>
                <w:b/>
                <w:color w:val="FFFFFF"/>
                <w:sz w:val="21"/>
                <w:szCs w:val="21"/>
              </w:rPr>
            </w:pPr>
            <w:r w:rsidRPr="00837008">
              <w:rPr>
                <w:b/>
                <w:color w:val="FFFFFF"/>
                <w:sz w:val="21"/>
                <w:szCs w:val="21"/>
              </w:rPr>
              <w:t>No.</w:t>
            </w:r>
          </w:p>
        </w:tc>
        <w:tc>
          <w:tcPr>
            <w:tcW w:w="1559" w:type="dxa"/>
            <w:shd w:val="clear" w:color="auto" w:fill="3A8FC5"/>
          </w:tcPr>
          <w:p w:rsidR="006B0DFE" w:rsidRPr="00837008" w:rsidRDefault="006B0DFE" w:rsidP="00006424">
            <w:pPr>
              <w:keepNext/>
              <w:spacing w:before="60" w:after="180"/>
              <w:jc w:val="center"/>
              <w:rPr>
                <w:b/>
                <w:color w:val="FFFFFF"/>
                <w:sz w:val="21"/>
                <w:szCs w:val="21"/>
              </w:rPr>
            </w:pPr>
            <w:r w:rsidRPr="00837008">
              <w:rPr>
                <w:b/>
                <w:color w:val="FFFFFF"/>
                <w:sz w:val="21"/>
                <w:szCs w:val="21"/>
              </w:rPr>
              <w:t xml:space="preserve">VDR doc no. </w:t>
            </w:r>
          </w:p>
        </w:tc>
        <w:tc>
          <w:tcPr>
            <w:tcW w:w="1701" w:type="dxa"/>
            <w:shd w:val="clear" w:color="auto" w:fill="3A8FC5"/>
          </w:tcPr>
          <w:p w:rsidR="006B0DFE" w:rsidRPr="00837008" w:rsidRDefault="006B0DFE" w:rsidP="00006424">
            <w:pPr>
              <w:keepNext/>
              <w:spacing w:before="60" w:after="180"/>
              <w:jc w:val="center"/>
              <w:rPr>
                <w:b/>
                <w:color w:val="FFFFFF"/>
                <w:sz w:val="21"/>
                <w:szCs w:val="21"/>
              </w:rPr>
            </w:pPr>
            <w:r w:rsidRPr="00837008">
              <w:rPr>
                <w:b/>
                <w:color w:val="FFFFFF"/>
                <w:sz w:val="21"/>
                <w:szCs w:val="21"/>
              </w:rPr>
              <w:t>Subject</w:t>
            </w:r>
          </w:p>
        </w:tc>
        <w:tc>
          <w:tcPr>
            <w:tcW w:w="5387" w:type="dxa"/>
            <w:shd w:val="clear" w:color="auto" w:fill="3A8FC5"/>
          </w:tcPr>
          <w:p w:rsidR="006B0DFE" w:rsidRPr="00837008" w:rsidRDefault="006B0DFE" w:rsidP="00006424">
            <w:pPr>
              <w:keepNext/>
              <w:spacing w:before="60" w:after="180"/>
              <w:jc w:val="center"/>
              <w:rPr>
                <w:b/>
                <w:color w:val="FFFFFF"/>
                <w:sz w:val="21"/>
                <w:szCs w:val="21"/>
              </w:rPr>
            </w:pPr>
            <w:r w:rsidRPr="00837008">
              <w:rPr>
                <w:b/>
                <w:color w:val="FFFFFF"/>
                <w:sz w:val="21"/>
                <w:szCs w:val="21"/>
              </w:rPr>
              <w:t>Finding / Implication</w:t>
            </w:r>
          </w:p>
        </w:tc>
        <w:tc>
          <w:tcPr>
            <w:tcW w:w="3566" w:type="dxa"/>
            <w:shd w:val="clear" w:color="auto" w:fill="3A8FC5"/>
          </w:tcPr>
          <w:p w:rsidR="006B0DFE" w:rsidRPr="00837008" w:rsidRDefault="006B0DFE" w:rsidP="00006424">
            <w:pPr>
              <w:keepNext/>
              <w:spacing w:before="60" w:after="180"/>
              <w:jc w:val="center"/>
              <w:rPr>
                <w:b/>
                <w:color w:val="FFFFFF"/>
                <w:sz w:val="21"/>
                <w:szCs w:val="21"/>
              </w:rPr>
            </w:pPr>
            <w:r w:rsidRPr="00837008">
              <w:rPr>
                <w:b/>
                <w:color w:val="FFFFFF"/>
                <w:sz w:val="21"/>
                <w:szCs w:val="21"/>
              </w:rPr>
              <w:t>Comments / Recommendations</w:t>
            </w:r>
          </w:p>
        </w:tc>
      </w:tr>
      <w:tr w:rsidR="006B0DFE" w:rsidRPr="00837008" w:rsidTr="00EF0074">
        <w:tc>
          <w:tcPr>
            <w:tcW w:w="13184" w:type="dxa"/>
            <w:gridSpan w:val="5"/>
            <w:shd w:val="clear" w:color="auto" w:fill="8DB3E2"/>
          </w:tcPr>
          <w:p w:rsidR="006B0DFE" w:rsidRPr="00837008" w:rsidRDefault="006B0DFE" w:rsidP="00006424">
            <w:pPr>
              <w:spacing w:before="60" w:after="180"/>
              <w:jc w:val="both"/>
              <w:rPr>
                <w:b/>
                <w:i/>
                <w:sz w:val="21"/>
                <w:szCs w:val="21"/>
                <w:lang w:val="en-US"/>
              </w:rPr>
            </w:pPr>
            <w:r w:rsidRPr="00837008">
              <w:rPr>
                <w:b/>
                <w:i/>
                <w:sz w:val="21"/>
                <w:szCs w:val="21"/>
                <w:lang w:val="en-US"/>
              </w:rPr>
              <w:t>Spain</w:t>
            </w:r>
          </w:p>
        </w:tc>
      </w:tr>
      <w:tr w:rsidR="006B0DFE" w:rsidRPr="00837008" w:rsidTr="00EF0074">
        <w:tc>
          <w:tcPr>
            <w:tcW w:w="971" w:type="dxa"/>
          </w:tcPr>
          <w:p w:rsidR="006B0DFE" w:rsidRPr="00837008" w:rsidRDefault="006B0DFE" w:rsidP="00E877C6">
            <w:pPr>
              <w:pStyle w:val="FWNL1"/>
              <w:numPr>
                <w:ilvl w:val="0"/>
                <w:numId w:val="20"/>
              </w:numPr>
              <w:spacing w:before="60" w:after="180"/>
              <w:ind w:hanging="566"/>
              <w:jc w:val="center"/>
              <w:rPr>
                <w:szCs w:val="21"/>
              </w:rPr>
            </w:pPr>
          </w:p>
        </w:tc>
        <w:tc>
          <w:tcPr>
            <w:tcW w:w="1559" w:type="dxa"/>
          </w:tcPr>
          <w:p w:rsidR="006B0DFE" w:rsidRPr="00837008" w:rsidRDefault="00040F79" w:rsidP="00040F79">
            <w:pPr>
              <w:pStyle w:val="FWNL1"/>
              <w:numPr>
                <w:ilvl w:val="0"/>
                <w:numId w:val="0"/>
              </w:numPr>
              <w:spacing w:before="60" w:after="180"/>
              <w:jc w:val="left"/>
              <w:rPr>
                <w:szCs w:val="21"/>
              </w:rPr>
            </w:pPr>
            <w:r w:rsidRPr="00837008">
              <w:rPr>
                <w:szCs w:val="21"/>
              </w:rPr>
              <w:t>[●]</w:t>
            </w:r>
          </w:p>
        </w:tc>
        <w:tc>
          <w:tcPr>
            <w:tcW w:w="1701" w:type="dxa"/>
          </w:tcPr>
          <w:p w:rsidR="006B0DFE" w:rsidRPr="00837008" w:rsidRDefault="00040F79" w:rsidP="00040F79">
            <w:pPr>
              <w:spacing w:before="60" w:after="180"/>
              <w:rPr>
                <w:b/>
                <w:i/>
                <w:sz w:val="21"/>
                <w:szCs w:val="21"/>
              </w:rPr>
            </w:pPr>
            <w:r w:rsidRPr="00837008">
              <w:rPr>
                <w:b/>
                <w:i/>
                <w:sz w:val="21"/>
                <w:szCs w:val="21"/>
              </w:rPr>
              <w:t xml:space="preserve">Title to the shares in </w:t>
            </w:r>
            <w:r w:rsidRPr="00837008">
              <w:rPr>
                <w:sz w:val="21"/>
                <w:szCs w:val="21"/>
              </w:rPr>
              <w:t>[●]</w:t>
            </w:r>
          </w:p>
        </w:tc>
        <w:tc>
          <w:tcPr>
            <w:tcW w:w="5387" w:type="dxa"/>
          </w:tcPr>
          <w:p w:rsidR="00040F79" w:rsidRPr="00837008" w:rsidRDefault="00040F79" w:rsidP="00040F79">
            <w:pPr>
              <w:widowControl w:val="0"/>
              <w:spacing w:after="210" w:line="264" w:lineRule="auto"/>
              <w:jc w:val="both"/>
              <w:rPr>
                <w:sz w:val="21"/>
                <w:szCs w:val="21"/>
              </w:rPr>
            </w:pPr>
            <w:r w:rsidRPr="00837008">
              <w:rPr>
                <w:sz w:val="21"/>
                <w:szCs w:val="21"/>
              </w:rPr>
              <w:t xml:space="preserve">We have not been able to verify the full legal title to the shares in </w:t>
            </w:r>
            <w:r w:rsidR="00837008" w:rsidRPr="00837008">
              <w:rPr>
                <w:sz w:val="21"/>
                <w:szCs w:val="21"/>
              </w:rPr>
              <w:t>[●]</w:t>
            </w:r>
            <w:r w:rsidRPr="00837008">
              <w:rPr>
                <w:sz w:val="21"/>
                <w:szCs w:val="21"/>
              </w:rPr>
              <w:t xml:space="preserve">. </w:t>
            </w:r>
          </w:p>
          <w:p w:rsidR="006B0DFE" w:rsidRPr="00837008" w:rsidRDefault="006B0DFE" w:rsidP="00040F79">
            <w:pPr>
              <w:widowControl w:val="0"/>
              <w:spacing w:before="60" w:after="180"/>
              <w:rPr>
                <w:sz w:val="21"/>
                <w:szCs w:val="21"/>
              </w:rPr>
            </w:pPr>
          </w:p>
        </w:tc>
        <w:tc>
          <w:tcPr>
            <w:tcW w:w="3566" w:type="dxa"/>
          </w:tcPr>
          <w:p w:rsidR="006B0DFE" w:rsidRDefault="00837008" w:rsidP="00837008">
            <w:pPr>
              <w:widowControl w:val="0"/>
              <w:spacing w:after="210" w:line="264" w:lineRule="auto"/>
              <w:jc w:val="both"/>
              <w:rPr>
                <w:sz w:val="21"/>
                <w:szCs w:val="21"/>
              </w:rPr>
            </w:pPr>
            <w:r w:rsidRPr="00837008">
              <w:rPr>
                <w:sz w:val="21"/>
                <w:szCs w:val="21"/>
              </w:rPr>
              <w:t xml:space="preserve">Further due diligence required, in particular, the review of the missing public deed of merger granted on [●], before the Notary of Madrid Mr. [●], under number </w:t>
            </w:r>
            <w:r w:rsidR="00D3231C" w:rsidRPr="00837008">
              <w:rPr>
                <w:sz w:val="21"/>
                <w:szCs w:val="21"/>
              </w:rPr>
              <w:t>[●]</w:t>
            </w:r>
            <w:r w:rsidRPr="00837008">
              <w:rPr>
                <w:sz w:val="21"/>
                <w:szCs w:val="21"/>
              </w:rPr>
              <w:t xml:space="preserve"> of his official records.</w:t>
            </w:r>
          </w:p>
          <w:p w:rsidR="00D3231C" w:rsidRDefault="00D3231C" w:rsidP="00837008">
            <w:pPr>
              <w:widowControl w:val="0"/>
              <w:spacing w:after="210" w:line="264" w:lineRule="auto"/>
              <w:jc w:val="both"/>
              <w:rPr>
                <w:sz w:val="21"/>
                <w:szCs w:val="21"/>
              </w:rPr>
            </w:pPr>
            <w:r w:rsidRPr="00837008">
              <w:rPr>
                <w:sz w:val="21"/>
                <w:szCs w:val="21"/>
              </w:rPr>
              <w:t xml:space="preserve">In any case, </w:t>
            </w:r>
            <w:r>
              <w:rPr>
                <w:sz w:val="21"/>
                <w:szCs w:val="21"/>
              </w:rPr>
              <w:t xml:space="preserve">we note that </w:t>
            </w:r>
            <w:r w:rsidRPr="00837008">
              <w:rPr>
                <w:sz w:val="21"/>
                <w:szCs w:val="21"/>
              </w:rPr>
              <w:t xml:space="preserve">according to the information publicly available at the Commercial Registry, the Target is the owner of </w:t>
            </w:r>
            <w:r>
              <w:rPr>
                <w:sz w:val="21"/>
                <w:szCs w:val="21"/>
              </w:rPr>
              <w:t>[</w:t>
            </w:r>
            <w:r w:rsidRPr="00837008">
              <w:rPr>
                <w:sz w:val="21"/>
                <w:szCs w:val="21"/>
              </w:rPr>
              <w:t>100</w:t>
            </w:r>
            <w:r>
              <w:rPr>
                <w:sz w:val="21"/>
                <w:szCs w:val="21"/>
              </w:rPr>
              <w:t>]</w:t>
            </w:r>
            <w:r w:rsidRPr="00837008">
              <w:rPr>
                <w:sz w:val="21"/>
                <w:szCs w:val="21"/>
              </w:rPr>
              <w:t xml:space="preserve"> per cent. of the shares in [●].</w:t>
            </w:r>
          </w:p>
          <w:p w:rsidR="00D3231C" w:rsidRPr="00837008" w:rsidRDefault="00D3231C" w:rsidP="00837008">
            <w:pPr>
              <w:widowControl w:val="0"/>
              <w:spacing w:after="210" w:line="264" w:lineRule="auto"/>
              <w:jc w:val="both"/>
              <w:rPr>
                <w:sz w:val="21"/>
                <w:szCs w:val="21"/>
              </w:rPr>
            </w:pPr>
            <w:r>
              <w:rPr>
                <w:sz w:val="21"/>
                <w:szCs w:val="21"/>
              </w:rPr>
              <w:t xml:space="preserve">Regardless, investment agreement to contain adequate repersentations and warranties as regards ownership of the relevant stakes in all </w:t>
            </w:r>
            <w:r w:rsidR="00BD706E">
              <w:rPr>
                <w:sz w:val="21"/>
                <w:szCs w:val="21"/>
              </w:rPr>
              <w:t xml:space="preserve">group companies – as per the group structure chart provided in the Data Room – including the </w:t>
            </w:r>
            <w:r>
              <w:rPr>
                <w:sz w:val="21"/>
                <w:szCs w:val="21"/>
              </w:rPr>
              <w:t>Selected Subsidiaries.</w:t>
            </w:r>
          </w:p>
        </w:tc>
      </w:tr>
      <w:tr w:rsidR="006B0DFE" w:rsidRPr="00837008" w:rsidTr="00EF0074">
        <w:tc>
          <w:tcPr>
            <w:tcW w:w="971" w:type="dxa"/>
          </w:tcPr>
          <w:p w:rsidR="006B0DFE" w:rsidRPr="00837008" w:rsidRDefault="006B0DFE" w:rsidP="00E877C6">
            <w:pPr>
              <w:pStyle w:val="FWNL1"/>
              <w:numPr>
                <w:ilvl w:val="0"/>
                <w:numId w:val="20"/>
              </w:numPr>
              <w:spacing w:before="60" w:after="180"/>
              <w:ind w:hanging="566"/>
              <w:jc w:val="center"/>
              <w:rPr>
                <w:szCs w:val="21"/>
              </w:rPr>
            </w:pPr>
          </w:p>
        </w:tc>
        <w:tc>
          <w:tcPr>
            <w:tcW w:w="1559" w:type="dxa"/>
          </w:tcPr>
          <w:p w:rsidR="006B0DFE" w:rsidRPr="00837008" w:rsidRDefault="00D3231C" w:rsidP="00040F79">
            <w:pPr>
              <w:pStyle w:val="FWNL1"/>
              <w:numPr>
                <w:ilvl w:val="0"/>
                <w:numId w:val="0"/>
              </w:numPr>
              <w:spacing w:before="60" w:after="180"/>
              <w:jc w:val="left"/>
              <w:rPr>
                <w:szCs w:val="21"/>
              </w:rPr>
            </w:pPr>
            <w:r w:rsidRPr="00837008">
              <w:rPr>
                <w:szCs w:val="21"/>
              </w:rPr>
              <w:t>[●]</w:t>
            </w:r>
          </w:p>
        </w:tc>
        <w:tc>
          <w:tcPr>
            <w:tcW w:w="1701" w:type="dxa"/>
          </w:tcPr>
          <w:p w:rsidR="006B0DFE" w:rsidRPr="00837008" w:rsidRDefault="00053D84" w:rsidP="00595462">
            <w:pPr>
              <w:spacing w:before="60" w:after="180"/>
              <w:rPr>
                <w:b/>
                <w:i/>
                <w:sz w:val="21"/>
                <w:szCs w:val="21"/>
              </w:rPr>
            </w:pPr>
            <w:r>
              <w:rPr>
                <w:b/>
                <w:i/>
                <w:sz w:val="21"/>
                <w:szCs w:val="21"/>
              </w:rPr>
              <w:t xml:space="preserve">Certain shares of Gestamp Automoción </w:t>
            </w:r>
            <w:r w:rsidR="00D3231C" w:rsidRPr="00D3231C">
              <w:rPr>
                <w:b/>
                <w:i/>
                <w:sz w:val="21"/>
                <w:szCs w:val="21"/>
              </w:rPr>
              <w:t xml:space="preserve">are pledged as security to guarantee </w:t>
            </w:r>
            <w:r w:rsidR="00595462" w:rsidRPr="00595462">
              <w:rPr>
                <w:b/>
                <w:i/>
                <w:sz w:val="21"/>
                <w:szCs w:val="21"/>
              </w:rPr>
              <w:t xml:space="preserve">deferred payment </w:t>
            </w:r>
            <w:r w:rsidR="00595462">
              <w:rPr>
                <w:b/>
                <w:i/>
                <w:sz w:val="21"/>
                <w:szCs w:val="21"/>
              </w:rPr>
              <w:t xml:space="preserve">obligation </w:t>
            </w:r>
            <w:r w:rsidR="00595462" w:rsidRPr="00595462">
              <w:rPr>
                <w:b/>
                <w:i/>
                <w:sz w:val="21"/>
                <w:szCs w:val="21"/>
              </w:rPr>
              <w:t xml:space="preserve">of the price </w:t>
            </w:r>
            <w:r w:rsidR="00214BBE">
              <w:rPr>
                <w:b/>
                <w:i/>
                <w:sz w:val="21"/>
                <w:szCs w:val="21"/>
              </w:rPr>
              <w:t>and [the bank loan]</w:t>
            </w:r>
          </w:p>
        </w:tc>
        <w:tc>
          <w:tcPr>
            <w:tcW w:w="5387" w:type="dxa"/>
          </w:tcPr>
          <w:p w:rsidR="00214BBE" w:rsidRPr="00214BBE" w:rsidRDefault="00214BBE" w:rsidP="00214BBE">
            <w:pPr>
              <w:spacing w:before="60" w:after="180"/>
              <w:jc w:val="both"/>
              <w:rPr>
                <w:sz w:val="21"/>
                <w:highlight w:val="yellow"/>
              </w:rPr>
            </w:pPr>
            <w:r w:rsidRPr="00214BBE">
              <w:rPr>
                <w:sz w:val="21"/>
              </w:rPr>
              <w:t>The existence of charges over the shares</w:t>
            </w:r>
            <w:r w:rsidR="0070208F">
              <w:rPr>
                <w:sz w:val="21"/>
              </w:rPr>
              <w:t xml:space="preserve"> </w:t>
            </w:r>
            <w:r w:rsidRPr="00214BBE">
              <w:rPr>
                <w:sz w:val="21"/>
              </w:rPr>
              <w:t xml:space="preserve">may imply restrictions on the transferability of the shares.  In addition, if the pledge is executed, title to the </w:t>
            </w:r>
            <w:r w:rsidR="0070208F">
              <w:rPr>
                <w:sz w:val="21"/>
              </w:rPr>
              <w:t xml:space="preserve">relevant </w:t>
            </w:r>
            <w:r w:rsidRPr="00214BBE">
              <w:rPr>
                <w:sz w:val="21"/>
              </w:rPr>
              <w:t>shares would be transferred to the creditor.</w:t>
            </w:r>
            <w:r w:rsidRPr="00214BBE">
              <w:rPr>
                <w:sz w:val="21"/>
                <w:highlight w:val="yellow"/>
              </w:rPr>
              <w:t xml:space="preserve"> </w:t>
            </w:r>
          </w:p>
          <w:p w:rsidR="006B0DFE" w:rsidRPr="00837008" w:rsidRDefault="00214BBE" w:rsidP="0070208F">
            <w:pPr>
              <w:widowControl w:val="0"/>
              <w:spacing w:after="210" w:line="264" w:lineRule="auto"/>
              <w:jc w:val="both"/>
              <w:rPr>
                <w:sz w:val="21"/>
                <w:szCs w:val="21"/>
              </w:rPr>
            </w:pPr>
            <w:r w:rsidRPr="0070208F">
              <w:rPr>
                <w:sz w:val="21"/>
              </w:rPr>
              <w:t>[</w:t>
            </w:r>
            <w:r w:rsidR="0070208F">
              <w:rPr>
                <w:sz w:val="21"/>
              </w:rPr>
              <w:t xml:space="preserve">If not released before, </w:t>
            </w:r>
            <w:r w:rsidR="00BD706E">
              <w:rPr>
                <w:sz w:val="21"/>
              </w:rPr>
              <w:t xml:space="preserve">and to the extent that the shares sold to Mitsui are pledged, </w:t>
            </w:r>
            <w:r w:rsidR="0070208F">
              <w:rPr>
                <w:sz w:val="21"/>
              </w:rPr>
              <w:t>c</w:t>
            </w:r>
            <w:r w:rsidRPr="0070208F">
              <w:rPr>
                <w:sz w:val="21"/>
              </w:rPr>
              <w:t xml:space="preserve">ompletion will require the consent of </w:t>
            </w:r>
            <w:r w:rsidR="0070208F">
              <w:rPr>
                <w:sz w:val="21"/>
              </w:rPr>
              <w:t xml:space="preserve">Arcelor and </w:t>
            </w:r>
            <w:r w:rsidRPr="0070208F">
              <w:rPr>
                <w:sz w:val="21"/>
              </w:rPr>
              <w:t>the lenders.]</w:t>
            </w:r>
          </w:p>
        </w:tc>
        <w:tc>
          <w:tcPr>
            <w:tcW w:w="3566" w:type="dxa"/>
          </w:tcPr>
          <w:p w:rsidR="006E12A9" w:rsidRDefault="006E12A9" w:rsidP="006E12A9">
            <w:pPr>
              <w:spacing w:before="60" w:after="180"/>
              <w:jc w:val="both"/>
              <w:rPr>
                <w:sz w:val="21"/>
              </w:rPr>
            </w:pPr>
            <w:r>
              <w:rPr>
                <w:sz w:val="21"/>
              </w:rPr>
              <w:t>Our understanding is that t</w:t>
            </w:r>
            <w:r w:rsidRPr="006E12A9">
              <w:rPr>
                <w:sz w:val="21"/>
              </w:rPr>
              <w:t xml:space="preserve">he pledge described in </w:t>
            </w:r>
            <w:r>
              <w:rPr>
                <w:sz w:val="21"/>
              </w:rPr>
              <w:t>1</w:t>
            </w:r>
            <w:r w:rsidRPr="006E12A9">
              <w:rPr>
                <w:sz w:val="21"/>
              </w:rPr>
              <w:t xml:space="preserve">) should be released once Arcelor receives the deferred payment.  The pledge described in </w:t>
            </w:r>
            <w:r>
              <w:rPr>
                <w:sz w:val="21"/>
              </w:rPr>
              <w:t>2</w:t>
            </w:r>
            <w:r w:rsidRPr="006E12A9">
              <w:rPr>
                <w:sz w:val="21"/>
              </w:rPr>
              <w:t>) should be released once the outstanding amount of the loan obtained by Acek is reduced to EUR 300</w:t>
            </w:r>
            <w:r>
              <w:rPr>
                <w:sz w:val="21"/>
              </w:rPr>
              <w:t>,000,000</w:t>
            </w:r>
            <w:r w:rsidR="00BD706E">
              <w:rPr>
                <w:sz w:val="21"/>
              </w:rPr>
              <w:t xml:space="preserve">. </w:t>
            </w:r>
            <w:r>
              <w:rPr>
                <w:sz w:val="21"/>
              </w:rPr>
              <w:t>[</w:t>
            </w:r>
            <w:r w:rsidRPr="006E12A9">
              <w:rPr>
                <w:b/>
                <w:i/>
                <w:sz w:val="21"/>
                <w:highlight w:val="yellow"/>
              </w:rPr>
              <w:t>To be confirmed</w:t>
            </w:r>
            <w:r>
              <w:rPr>
                <w:sz w:val="21"/>
              </w:rPr>
              <w:t>]</w:t>
            </w:r>
          </w:p>
          <w:p w:rsidR="006B0DFE" w:rsidRPr="0070208F" w:rsidRDefault="006E12A9" w:rsidP="006E12A9">
            <w:pPr>
              <w:spacing w:before="60" w:after="180"/>
              <w:jc w:val="both"/>
              <w:rPr>
                <w:sz w:val="21"/>
              </w:rPr>
            </w:pPr>
            <w:r>
              <w:rPr>
                <w:sz w:val="21"/>
              </w:rPr>
              <w:t>[</w:t>
            </w:r>
            <w:r w:rsidR="0070208F">
              <w:rPr>
                <w:sz w:val="21"/>
              </w:rPr>
              <w:t>Gestamp Automoción and the Investor</w:t>
            </w:r>
            <w:r w:rsidR="0070208F" w:rsidRPr="0070208F">
              <w:rPr>
                <w:sz w:val="21"/>
              </w:rPr>
              <w:t xml:space="preserve"> should agree if the charges will be cancelled on or prior to </w:t>
            </w:r>
            <w:r w:rsidR="00BD706E">
              <w:rPr>
                <w:sz w:val="21"/>
              </w:rPr>
              <w:t>[closing][signing] or otherwise</w:t>
            </w:r>
            <w:r w:rsidR="0070208F" w:rsidRPr="0070208F">
              <w:rPr>
                <w:sz w:val="21"/>
              </w:rPr>
              <w:t xml:space="preserve">.  If the former will be the case, </w:t>
            </w:r>
            <w:r w:rsidR="0070208F">
              <w:rPr>
                <w:sz w:val="21"/>
              </w:rPr>
              <w:t>Gestamp Automoción</w:t>
            </w:r>
            <w:r w:rsidR="0070208F" w:rsidRPr="0070208F">
              <w:rPr>
                <w:sz w:val="21"/>
              </w:rPr>
              <w:t xml:space="preserve"> shall cancel the charges and record this fact in the relevant [deed</w:t>
            </w:r>
            <w:r w:rsidR="0070208F">
              <w:rPr>
                <w:sz w:val="21"/>
              </w:rPr>
              <w:t xml:space="preserve">s of title] </w:t>
            </w:r>
            <w:r w:rsidR="0070208F" w:rsidRPr="0070208F">
              <w:rPr>
                <w:sz w:val="21"/>
              </w:rPr>
              <w:t>as a condition precedent to [closing][signing]</w:t>
            </w:r>
            <w:r w:rsidR="0070208F">
              <w:rPr>
                <w:sz w:val="21"/>
              </w:rPr>
              <w:t>.</w:t>
            </w:r>
          </w:p>
        </w:tc>
      </w:tr>
      <w:tr w:rsidR="00D3231C" w:rsidRPr="00837008" w:rsidTr="00EF0074">
        <w:tc>
          <w:tcPr>
            <w:tcW w:w="971" w:type="dxa"/>
          </w:tcPr>
          <w:p w:rsidR="00D3231C" w:rsidRPr="00837008" w:rsidRDefault="00D3231C" w:rsidP="00E877C6">
            <w:pPr>
              <w:pStyle w:val="FWNL1"/>
              <w:numPr>
                <w:ilvl w:val="0"/>
                <w:numId w:val="20"/>
              </w:numPr>
              <w:spacing w:before="60" w:after="180"/>
              <w:ind w:hanging="566"/>
              <w:jc w:val="center"/>
              <w:rPr>
                <w:szCs w:val="21"/>
              </w:rPr>
            </w:pPr>
          </w:p>
        </w:tc>
        <w:tc>
          <w:tcPr>
            <w:tcW w:w="1559" w:type="dxa"/>
          </w:tcPr>
          <w:p w:rsidR="00D3231C" w:rsidRPr="00837008" w:rsidRDefault="00D3231C" w:rsidP="00040F79">
            <w:pPr>
              <w:pStyle w:val="FWNL1"/>
              <w:numPr>
                <w:ilvl w:val="0"/>
                <w:numId w:val="0"/>
              </w:numPr>
              <w:spacing w:before="60" w:after="180"/>
              <w:jc w:val="left"/>
              <w:rPr>
                <w:szCs w:val="21"/>
              </w:rPr>
            </w:pPr>
          </w:p>
        </w:tc>
        <w:tc>
          <w:tcPr>
            <w:tcW w:w="1701" w:type="dxa"/>
          </w:tcPr>
          <w:p w:rsidR="00D3231C" w:rsidRPr="00837008" w:rsidRDefault="00D3231C" w:rsidP="00040F79">
            <w:pPr>
              <w:spacing w:before="60" w:after="180"/>
              <w:rPr>
                <w:b/>
                <w:i/>
                <w:sz w:val="21"/>
                <w:szCs w:val="21"/>
              </w:rPr>
            </w:pPr>
          </w:p>
        </w:tc>
        <w:tc>
          <w:tcPr>
            <w:tcW w:w="5387" w:type="dxa"/>
          </w:tcPr>
          <w:p w:rsidR="00D3231C" w:rsidRPr="00837008" w:rsidRDefault="00D3231C" w:rsidP="00837008">
            <w:pPr>
              <w:widowControl w:val="0"/>
              <w:spacing w:after="210" w:line="264" w:lineRule="auto"/>
              <w:jc w:val="both"/>
              <w:rPr>
                <w:sz w:val="21"/>
                <w:szCs w:val="21"/>
              </w:rPr>
            </w:pPr>
          </w:p>
        </w:tc>
        <w:tc>
          <w:tcPr>
            <w:tcW w:w="3566" w:type="dxa"/>
          </w:tcPr>
          <w:p w:rsidR="00D3231C" w:rsidRPr="00837008" w:rsidRDefault="00D3231C" w:rsidP="00837008">
            <w:pPr>
              <w:spacing w:after="210" w:line="264" w:lineRule="auto"/>
              <w:jc w:val="both"/>
              <w:rPr>
                <w:sz w:val="21"/>
                <w:szCs w:val="21"/>
              </w:rPr>
            </w:pPr>
          </w:p>
        </w:tc>
      </w:tr>
      <w:tr w:rsidR="006B0DFE"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6B0DFE" w:rsidRPr="00837008" w:rsidRDefault="006B0DFE" w:rsidP="00006424">
            <w:pPr>
              <w:spacing w:before="60" w:after="180"/>
              <w:jc w:val="both"/>
              <w:rPr>
                <w:b/>
                <w:i/>
                <w:sz w:val="21"/>
                <w:szCs w:val="21"/>
              </w:rPr>
            </w:pPr>
            <w:r w:rsidRPr="00837008">
              <w:rPr>
                <w:b/>
                <w:i/>
                <w:sz w:val="21"/>
                <w:szCs w:val="21"/>
              </w:rPr>
              <w:t>Germany</w:t>
            </w: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0"/>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0"/>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6B0DFE" w:rsidRPr="00837008" w:rsidRDefault="006B0DFE" w:rsidP="00006424">
            <w:pPr>
              <w:spacing w:before="60" w:after="180"/>
              <w:jc w:val="both"/>
              <w:rPr>
                <w:b/>
                <w:i/>
                <w:sz w:val="21"/>
                <w:szCs w:val="21"/>
              </w:rPr>
            </w:pPr>
            <w:r w:rsidRPr="00837008">
              <w:rPr>
                <w:b/>
                <w:i/>
                <w:sz w:val="21"/>
                <w:szCs w:val="21"/>
              </w:rPr>
              <w:t>China</w:t>
            </w: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0"/>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0"/>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6B0DFE" w:rsidRPr="00837008" w:rsidRDefault="006B0DFE" w:rsidP="00006424">
            <w:pPr>
              <w:spacing w:before="60" w:after="180"/>
              <w:jc w:val="both"/>
              <w:rPr>
                <w:b/>
                <w:i/>
                <w:sz w:val="21"/>
                <w:szCs w:val="21"/>
              </w:rPr>
            </w:pPr>
            <w:r w:rsidRPr="00837008">
              <w:rPr>
                <w:b/>
                <w:i/>
                <w:sz w:val="21"/>
                <w:szCs w:val="21"/>
              </w:rPr>
              <w:t>France</w:t>
            </w: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0"/>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0"/>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6B0DFE" w:rsidRPr="00837008" w:rsidRDefault="006B0DFE" w:rsidP="00006424">
            <w:pPr>
              <w:spacing w:before="60" w:after="180"/>
              <w:jc w:val="both"/>
              <w:rPr>
                <w:b/>
                <w:i/>
                <w:sz w:val="21"/>
                <w:szCs w:val="21"/>
              </w:rPr>
            </w:pPr>
            <w:r w:rsidRPr="00837008">
              <w:rPr>
                <w:b/>
                <w:i/>
                <w:sz w:val="21"/>
                <w:szCs w:val="21"/>
              </w:rPr>
              <w:t>Russia</w:t>
            </w: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0"/>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0"/>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6B0DFE" w:rsidRPr="00837008" w:rsidRDefault="006B0DFE" w:rsidP="00006424">
            <w:pPr>
              <w:spacing w:before="60" w:after="180"/>
              <w:jc w:val="both"/>
              <w:rPr>
                <w:b/>
                <w:i/>
                <w:sz w:val="21"/>
                <w:szCs w:val="21"/>
              </w:rPr>
            </w:pPr>
            <w:r w:rsidRPr="00837008">
              <w:rPr>
                <w:b/>
                <w:i/>
                <w:sz w:val="21"/>
                <w:szCs w:val="21"/>
              </w:rPr>
              <w:t>UK</w:t>
            </w: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0"/>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0"/>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6B0DFE" w:rsidRPr="00837008" w:rsidRDefault="006B0DFE" w:rsidP="00006424">
            <w:pPr>
              <w:spacing w:before="60" w:after="180"/>
              <w:jc w:val="both"/>
              <w:rPr>
                <w:b/>
                <w:i/>
                <w:sz w:val="21"/>
                <w:szCs w:val="21"/>
              </w:rPr>
            </w:pPr>
            <w:r w:rsidRPr="00837008">
              <w:rPr>
                <w:b/>
                <w:i/>
                <w:sz w:val="21"/>
                <w:szCs w:val="21"/>
              </w:rPr>
              <w:t>Czech Republic</w:t>
            </w: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0"/>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0"/>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6B0DFE" w:rsidRPr="00837008" w:rsidRDefault="006B0DFE" w:rsidP="00006424">
            <w:pPr>
              <w:spacing w:before="60" w:after="180"/>
              <w:jc w:val="both"/>
              <w:rPr>
                <w:b/>
                <w:i/>
                <w:sz w:val="21"/>
                <w:szCs w:val="21"/>
              </w:rPr>
            </w:pPr>
            <w:r w:rsidRPr="00837008">
              <w:rPr>
                <w:b/>
                <w:i/>
                <w:sz w:val="21"/>
                <w:szCs w:val="21"/>
              </w:rPr>
              <w:t>Poland</w:t>
            </w: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0"/>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0"/>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bl>
    <w:p w:rsidR="009A3A2A" w:rsidRDefault="009A3A2A" w:rsidP="009A3A2A">
      <w:pPr>
        <w:pStyle w:val="BodyText"/>
      </w:pPr>
    </w:p>
    <w:p w:rsidR="009A3A2A" w:rsidRPr="00837124" w:rsidRDefault="00837124" w:rsidP="00837124">
      <w:pPr>
        <w:pStyle w:val="BodyText"/>
        <w:keepNext/>
        <w:rPr>
          <w:rFonts w:ascii="Georgia" w:hAnsi="Georgia" w:cs="Times New Roman Bold"/>
          <w:b/>
          <w:color w:val="3A8FC5"/>
          <w:szCs w:val="21"/>
        </w:rPr>
      </w:pPr>
      <w:r w:rsidRPr="00837124">
        <w:rPr>
          <w:rFonts w:ascii="Georgia" w:hAnsi="Georgia" w:cs="Times New Roman Bold"/>
          <w:b/>
          <w:color w:val="3A8FC5"/>
          <w:szCs w:val="21"/>
        </w:rPr>
        <w:t>II. Material commercial agreements</w:t>
      </w:r>
    </w:p>
    <w:p w:rsidR="009A3A2A" w:rsidRDefault="009A3A2A" w:rsidP="009A3A2A">
      <w:pPr>
        <w:pStyle w:val="BodyText"/>
        <w:sectPr w:rsidR="009A3A2A" w:rsidSect="009A3A2A">
          <w:footerReference w:type="default" r:id="rId19"/>
          <w:type w:val="continuous"/>
          <w:pgSz w:w="16838" w:h="11906" w:orient="landscape" w:code="9"/>
          <w:pgMar w:top="1440" w:right="1440" w:bottom="1440" w:left="2520" w:header="706" w:footer="706" w:gutter="0"/>
          <w:cols w:space="720"/>
          <w:docGrid w:linePitch="360"/>
        </w:sectPr>
      </w:pPr>
    </w:p>
    <w:tbl>
      <w:tblPr>
        <w:tblW w:w="13184"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1"/>
        <w:gridCol w:w="1559"/>
        <w:gridCol w:w="1701"/>
        <w:gridCol w:w="5387"/>
        <w:gridCol w:w="3566"/>
      </w:tblGrid>
      <w:tr w:rsidR="006B0DFE" w:rsidRPr="00837008" w:rsidTr="00EF0074">
        <w:trPr>
          <w:cantSplit/>
          <w:tblHeader/>
        </w:trPr>
        <w:tc>
          <w:tcPr>
            <w:tcW w:w="971" w:type="dxa"/>
            <w:shd w:val="clear" w:color="auto" w:fill="3A8FC5"/>
          </w:tcPr>
          <w:p w:rsidR="006B0DFE" w:rsidRPr="00837008" w:rsidRDefault="006B0DFE" w:rsidP="00006424">
            <w:pPr>
              <w:keepNext/>
              <w:spacing w:before="60" w:after="180"/>
              <w:jc w:val="center"/>
              <w:rPr>
                <w:b/>
                <w:color w:val="FFFFFF"/>
                <w:sz w:val="21"/>
                <w:szCs w:val="21"/>
              </w:rPr>
            </w:pPr>
            <w:r w:rsidRPr="00837008">
              <w:rPr>
                <w:b/>
                <w:color w:val="FFFFFF"/>
                <w:sz w:val="21"/>
                <w:szCs w:val="21"/>
              </w:rPr>
              <w:t>No.</w:t>
            </w:r>
          </w:p>
        </w:tc>
        <w:tc>
          <w:tcPr>
            <w:tcW w:w="1559" w:type="dxa"/>
            <w:shd w:val="clear" w:color="auto" w:fill="3A8FC5"/>
          </w:tcPr>
          <w:p w:rsidR="006B0DFE" w:rsidRPr="00837008" w:rsidRDefault="006B0DFE" w:rsidP="00006424">
            <w:pPr>
              <w:keepNext/>
              <w:spacing w:before="60" w:after="180"/>
              <w:jc w:val="center"/>
              <w:rPr>
                <w:b/>
                <w:color w:val="FFFFFF"/>
                <w:sz w:val="21"/>
                <w:szCs w:val="21"/>
              </w:rPr>
            </w:pPr>
            <w:r w:rsidRPr="00837008">
              <w:rPr>
                <w:b/>
                <w:color w:val="FFFFFF"/>
                <w:sz w:val="21"/>
                <w:szCs w:val="21"/>
              </w:rPr>
              <w:t xml:space="preserve">VDR doc no. </w:t>
            </w:r>
          </w:p>
        </w:tc>
        <w:tc>
          <w:tcPr>
            <w:tcW w:w="1701" w:type="dxa"/>
            <w:shd w:val="clear" w:color="auto" w:fill="3A8FC5"/>
          </w:tcPr>
          <w:p w:rsidR="006B0DFE" w:rsidRPr="00837008" w:rsidRDefault="006B0DFE" w:rsidP="00006424">
            <w:pPr>
              <w:keepNext/>
              <w:spacing w:before="60" w:after="180"/>
              <w:jc w:val="center"/>
              <w:rPr>
                <w:b/>
                <w:color w:val="FFFFFF"/>
                <w:sz w:val="21"/>
                <w:szCs w:val="21"/>
              </w:rPr>
            </w:pPr>
            <w:r w:rsidRPr="00837008">
              <w:rPr>
                <w:b/>
                <w:color w:val="FFFFFF"/>
                <w:sz w:val="21"/>
                <w:szCs w:val="21"/>
              </w:rPr>
              <w:t>Subject</w:t>
            </w:r>
          </w:p>
        </w:tc>
        <w:tc>
          <w:tcPr>
            <w:tcW w:w="5387" w:type="dxa"/>
            <w:shd w:val="clear" w:color="auto" w:fill="3A8FC5"/>
          </w:tcPr>
          <w:p w:rsidR="006B0DFE" w:rsidRPr="00837008" w:rsidRDefault="006B0DFE" w:rsidP="00006424">
            <w:pPr>
              <w:keepNext/>
              <w:spacing w:before="60" w:after="180"/>
              <w:jc w:val="center"/>
              <w:rPr>
                <w:b/>
                <w:color w:val="FFFFFF"/>
                <w:sz w:val="21"/>
                <w:szCs w:val="21"/>
              </w:rPr>
            </w:pPr>
            <w:r w:rsidRPr="00837008">
              <w:rPr>
                <w:b/>
                <w:color w:val="FFFFFF"/>
                <w:sz w:val="21"/>
                <w:szCs w:val="21"/>
              </w:rPr>
              <w:t>Finding / Implication</w:t>
            </w:r>
          </w:p>
        </w:tc>
        <w:tc>
          <w:tcPr>
            <w:tcW w:w="3566" w:type="dxa"/>
            <w:shd w:val="clear" w:color="auto" w:fill="3A8FC5"/>
          </w:tcPr>
          <w:p w:rsidR="006B0DFE" w:rsidRPr="00837008" w:rsidRDefault="006B0DFE" w:rsidP="00006424">
            <w:pPr>
              <w:keepNext/>
              <w:spacing w:before="60" w:after="180"/>
              <w:jc w:val="center"/>
              <w:rPr>
                <w:b/>
                <w:color w:val="FFFFFF"/>
                <w:sz w:val="21"/>
                <w:szCs w:val="21"/>
              </w:rPr>
            </w:pPr>
            <w:r w:rsidRPr="00837008">
              <w:rPr>
                <w:b/>
                <w:color w:val="FFFFFF"/>
                <w:sz w:val="21"/>
                <w:szCs w:val="21"/>
              </w:rPr>
              <w:t>Comments / Recommendations</w:t>
            </w:r>
          </w:p>
        </w:tc>
      </w:tr>
      <w:tr w:rsidR="006B0DFE" w:rsidRPr="00837008" w:rsidTr="00EF0074">
        <w:tc>
          <w:tcPr>
            <w:tcW w:w="13184" w:type="dxa"/>
            <w:gridSpan w:val="5"/>
            <w:shd w:val="clear" w:color="auto" w:fill="8DB3E2"/>
          </w:tcPr>
          <w:p w:rsidR="006B0DFE" w:rsidRPr="00837008" w:rsidRDefault="006B0DFE" w:rsidP="00006424">
            <w:pPr>
              <w:spacing w:before="60" w:after="180"/>
              <w:jc w:val="both"/>
              <w:rPr>
                <w:b/>
                <w:i/>
                <w:sz w:val="21"/>
                <w:szCs w:val="21"/>
                <w:lang w:val="en-US"/>
              </w:rPr>
            </w:pPr>
            <w:r w:rsidRPr="00837008">
              <w:rPr>
                <w:b/>
                <w:i/>
                <w:sz w:val="21"/>
                <w:szCs w:val="21"/>
                <w:lang w:val="en-US"/>
              </w:rPr>
              <w:t>Spain</w:t>
            </w:r>
          </w:p>
        </w:tc>
      </w:tr>
      <w:tr w:rsidR="006B0DFE" w:rsidRPr="00837008" w:rsidTr="00EF0074">
        <w:tc>
          <w:tcPr>
            <w:tcW w:w="971" w:type="dxa"/>
          </w:tcPr>
          <w:p w:rsidR="006B0DFE" w:rsidRPr="00837008" w:rsidRDefault="006B0DFE" w:rsidP="00E877C6">
            <w:pPr>
              <w:pStyle w:val="FWNL1"/>
              <w:numPr>
                <w:ilvl w:val="0"/>
                <w:numId w:val="21"/>
              </w:numPr>
              <w:spacing w:before="60" w:after="180"/>
              <w:ind w:hanging="566"/>
              <w:jc w:val="center"/>
              <w:rPr>
                <w:szCs w:val="21"/>
              </w:rPr>
            </w:pPr>
          </w:p>
        </w:tc>
        <w:tc>
          <w:tcPr>
            <w:tcW w:w="1559" w:type="dxa"/>
          </w:tcPr>
          <w:p w:rsidR="006B0DFE" w:rsidRPr="00837008" w:rsidRDefault="006B0DFE" w:rsidP="00040F79">
            <w:pPr>
              <w:pStyle w:val="FWNL1"/>
              <w:numPr>
                <w:ilvl w:val="0"/>
                <w:numId w:val="0"/>
              </w:numPr>
              <w:spacing w:before="60" w:after="180"/>
              <w:jc w:val="left"/>
              <w:rPr>
                <w:szCs w:val="21"/>
              </w:rPr>
            </w:pPr>
          </w:p>
        </w:tc>
        <w:tc>
          <w:tcPr>
            <w:tcW w:w="1701" w:type="dxa"/>
          </w:tcPr>
          <w:p w:rsidR="006B0DFE" w:rsidRPr="00837008" w:rsidRDefault="006B0DFE" w:rsidP="00040F79">
            <w:pPr>
              <w:spacing w:before="60" w:after="180"/>
              <w:rPr>
                <w:b/>
                <w:i/>
                <w:sz w:val="21"/>
                <w:szCs w:val="21"/>
              </w:rPr>
            </w:pPr>
          </w:p>
        </w:tc>
        <w:tc>
          <w:tcPr>
            <w:tcW w:w="5387" w:type="dxa"/>
          </w:tcPr>
          <w:p w:rsidR="006B0DFE" w:rsidRPr="00837008" w:rsidRDefault="006B0DFE" w:rsidP="00837008">
            <w:pPr>
              <w:widowControl w:val="0"/>
              <w:spacing w:after="210" w:line="264" w:lineRule="auto"/>
              <w:jc w:val="both"/>
              <w:rPr>
                <w:sz w:val="21"/>
                <w:szCs w:val="21"/>
              </w:rPr>
            </w:pPr>
          </w:p>
        </w:tc>
        <w:tc>
          <w:tcPr>
            <w:tcW w:w="3566" w:type="dxa"/>
          </w:tcPr>
          <w:p w:rsidR="006B0DFE" w:rsidRPr="00837008" w:rsidRDefault="006B0DFE" w:rsidP="00837008">
            <w:pPr>
              <w:spacing w:after="210" w:line="264" w:lineRule="auto"/>
              <w:jc w:val="both"/>
              <w:rPr>
                <w:sz w:val="21"/>
                <w:szCs w:val="21"/>
              </w:rPr>
            </w:pPr>
          </w:p>
        </w:tc>
      </w:tr>
      <w:tr w:rsidR="006B0DFE" w:rsidRPr="00837008" w:rsidTr="00EF0074">
        <w:tc>
          <w:tcPr>
            <w:tcW w:w="971" w:type="dxa"/>
          </w:tcPr>
          <w:p w:rsidR="006B0DFE" w:rsidRPr="00837008" w:rsidRDefault="006B0DFE" w:rsidP="00E877C6">
            <w:pPr>
              <w:pStyle w:val="FWNL1"/>
              <w:numPr>
                <w:ilvl w:val="0"/>
                <w:numId w:val="21"/>
              </w:numPr>
              <w:spacing w:before="60" w:after="180"/>
              <w:ind w:hanging="566"/>
              <w:jc w:val="center"/>
              <w:rPr>
                <w:szCs w:val="21"/>
              </w:rPr>
            </w:pPr>
          </w:p>
        </w:tc>
        <w:tc>
          <w:tcPr>
            <w:tcW w:w="1559" w:type="dxa"/>
          </w:tcPr>
          <w:p w:rsidR="006B0DFE" w:rsidRPr="00837008" w:rsidRDefault="006B0DFE" w:rsidP="00040F79">
            <w:pPr>
              <w:pStyle w:val="FWNL1"/>
              <w:numPr>
                <w:ilvl w:val="0"/>
                <w:numId w:val="0"/>
              </w:numPr>
              <w:spacing w:before="60" w:after="180"/>
              <w:jc w:val="left"/>
              <w:rPr>
                <w:szCs w:val="21"/>
              </w:rPr>
            </w:pPr>
          </w:p>
        </w:tc>
        <w:tc>
          <w:tcPr>
            <w:tcW w:w="1701" w:type="dxa"/>
          </w:tcPr>
          <w:p w:rsidR="006B0DFE" w:rsidRPr="00837008" w:rsidRDefault="006B0DFE" w:rsidP="00040F79">
            <w:pPr>
              <w:spacing w:before="60" w:after="180"/>
              <w:rPr>
                <w:b/>
                <w:i/>
                <w:sz w:val="21"/>
                <w:szCs w:val="21"/>
              </w:rPr>
            </w:pPr>
          </w:p>
        </w:tc>
        <w:tc>
          <w:tcPr>
            <w:tcW w:w="5387" w:type="dxa"/>
          </w:tcPr>
          <w:p w:rsidR="006B0DFE" w:rsidRPr="00837008" w:rsidRDefault="006B0DFE" w:rsidP="00837008">
            <w:pPr>
              <w:widowControl w:val="0"/>
              <w:spacing w:after="210" w:line="264" w:lineRule="auto"/>
              <w:jc w:val="both"/>
              <w:rPr>
                <w:sz w:val="21"/>
                <w:szCs w:val="21"/>
              </w:rPr>
            </w:pPr>
          </w:p>
        </w:tc>
        <w:tc>
          <w:tcPr>
            <w:tcW w:w="3566" w:type="dxa"/>
          </w:tcPr>
          <w:p w:rsidR="006B0DFE" w:rsidRPr="00837008" w:rsidRDefault="006B0DFE" w:rsidP="00837008">
            <w:pPr>
              <w:spacing w:after="210" w:line="264" w:lineRule="auto"/>
              <w:jc w:val="both"/>
              <w:rPr>
                <w:sz w:val="21"/>
                <w:szCs w:val="21"/>
              </w:rPr>
            </w:pPr>
          </w:p>
        </w:tc>
      </w:tr>
      <w:tr w:rsidR="006B0DFE"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6B0DFE" w:rsidRPr="00837008" w:rsidRDefault="006B0DFE" w:rsidP="00006424">
            <w:pPr>
              <w:spacing w:before="60" w:after="180"/>
              <w:jc w:val="both"/>
              <w:rPr>
                <w:b/>
                <w:i/>
                <w:sz w:val="21"/>
                <w:szCs w:val="21"/>
              </w:rPr>
            </w:pPr>
            <w:r w:rsidRPr="00837008">
              <w:rPr>
                <w:b/>
                <w:i/>
                <w:sz w:val="21"/>
                <w:szCs w:val="21"/>
              </w:rPr>
              <w:t>Germany</w:t>
            </w: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1"/>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1"/>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6B0DFE" w:rsidRPr="00837008" w:rsidRDefault="006B0DFE" w:rsidP="00006424">
            <w:pPr>
              <w:spacing w:before="60" w:after="180"/>
              <w:jc w:val="both"/>
              <w:rPr>
                <w:b/>
                <w:i/>
                <w:sz w:val="21"/>
                <w:szCs w:val="21"/>
              </w:rPr>
            </w:pPr>
            <w:r w:rsidRPr="00837008">
              <w:rPr>
                <w:b/>
                <w:i/>
                <w:sz w:val="21"/>
                <w:szCs w:val="21"/>
              </w:rPr>
              <w:t>China</w:t>
            </w: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1"/>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1"/>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6B0DFE" w:rsidRPr="00837008" w:rsidRDefault="006B0DFE" w:rsidP="00006424">
            <w:pPr>
              <w:spacing w:before="60" w:after="180"/>
              <w:jc w:val="both"/>
              <w:rPr>
                <w:b/>
                <w:i/>
                <w:sz w:val="21"/>
                <w:szCs w:val="21"/>
              </w:rPr>
            </w:pPr>
            <w:r w:rsidRPr="00837008">
              <w:rPr>
                <w:b/>
                <w:i/>
                <w:sz w:val="21"/>
                <w:szCs w:val="21"/>
              </w:rPr>
              <w:t>France</w:t>
            </w: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1"/>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006424">
            <w:pPr>
              <w:pStyle w:val="FWNL1"/>
              <w:numPr>
                <w:ilvl w:val="0"/>
                <w:numId w:val="0"/>
              </w:numPr>
              <w:spacing w:before="60" w:after="180"/>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6B0DFE" w:rsidRPr="00837008" w:rsidRDefault="006B0DFE" w:rsidP="00006424">
            <w:pPr>
              <w:spacing w:before="60" w:after="180"/>
              <w:jc w:val="both"/>
              <w:rPr>
                <w:b/>
                <w:i/>
                <w:sz w:val="21"/>
                <w:szCs w:val="21"/>
              </w:rPr>
            </w:pPr>
            <w:r w:rsidRPr="00837008">
              <w:rPr>
                <w:b/>
                <w:i/>
                <w:sz w:val="21"/>
                <w:szCs w:val="21"/>
              </w:rPr>
              <w:t>Russia</w:t>
            </w: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1"/>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1"/>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6B0DFE" w:rsidRPr="00837008" w:rsidRDefault="006B0DFE" w:rsidP="00006424">
            <w:pPr>
              <w:spacing w:before="60" w:after="180"/>
              <w:jc w:val="both"/>
              <w:rPr>
                <w:b/>
                <w:i/>
                <w:sz w:val="21"/>
                <w:szCs w:val="21"/>
              </w:rPr>
            </w:pPr>
            <w:r w:rsidRPr="00837008">
              <w:rPr>
                <w:b/>
                <w:i/>
                <w:sz w:val="21"/>
                <w:szCs w:val="21"/>
              </w:rPr>
              <w:t>UK</w:t>
            </w: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1"/>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1"/>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6B0DFE" w:rsidRPr="00837008" w:rsidRDefault="006B0DFE" w:rsidP="00006424">
            <w:pPr>
              <w:spacing w:before="60" w:after="180"/>
              <w:jc w:val="both"/>
              <w:rPr>
                <w:b/>
                <w:i/>
                <w:sz w:val="21"/>
                <w:szCs w:val="21"/>
              </w:rPr>
            </w:pPr>
            <w:r w:rsidRPr="00837008">
              <w:rPr>
                <w:b/>
                <w:i/>
                <w:sz w:val="21"/>
                <w:szCs w:val="21"/>
              </w:rPr>
              <w:t>Czech Republic</w:t>
            </w: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1"/>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1"/>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6B0DFE" w:rsidRPr="00837008" w:rsidRDefault="006B0DFE" w:rsidP="00006424">
            <w:pPr>
              <w:spacing w:before="60" w:after="180"/>
              <w:jc w:val="both"/>
              <w:rPr>
                <w:b/>
                <w:i/>
                <w:sz w:val="21"/>
                <w:szCs w:val="21"/>
              </w:rPr>
            </w:pPr>
            <w:r w:rsidRPr="00837008">
              <w:rPr>
                <w:b/>
                <w:i/>
                <w:sz w:val="21"/>
                <w:szCs w:val="21"/>
              </w:rPr>
              <w:t>Poland</w:t>
            </w: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1"/>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1"/>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bl>
    <w:p w:rsidR="009A3A2A" w:rsidRDefault="009A3A2A" w:rsidP="009A3A2A">
      <w:pPr>
        <w:pStyle w:val="BodyText"/>
      </w:pPr>
    </w:p>
    <w:p w:rsidR="00837124" w:rsidRDefault="00837124" w:rsidP="00837124">
      <w:pPr>
        <w:pStyle w:val="BodyText"/>
        <w:keepNext/>
        <w:rPr>
          <w:rFonts w:ascii="Georgia" w:hAnsi="Georgia" w:cs="Times New Roman Bold"/>
          <w:b/>
          <w:color w:val="3A8FC5"/>
          <w:szCs w:val="21"/>
        </w:rPr>
      </w:pPr>
      <w:r w:rsidRPr="00837124">
        <w:rPr>
          <w:rFonts w:ascii="Georgia" w:hAnsi="Georgia" w:cs="Times New Roman Bold"/>
          <w:b/>
          <w:color w:val="3A8FC5"/>
          <w:szCs w:val="21"/>
        </w:rPr>
        <w:lastRenderedPageBreak/>
        <w:t>III. Employment</w:t>
      </w:r>
    </w:p>
    <w:tbl>
      <w:tblPr>
        <w:tblW w:w="13184"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1"/>
        <w:gridCol w:w="1559"/>
        <w:gridCol w:w="1701"/>
        <w:gridCol w:w="5387"/>
        <w:gridCol w:w="3566"/>
      </w:tblGrid>
      <w:tr w:rsidR="006B0DFE" w:rsidRPr="00837008" w:rsidTr="00EF0074">
        <w:trPr>
          <w:cantSplit/>
          <w:tblHeader/>
        </w:trPr>
        <w:tc>
          <w:tcPr>
            <w:tcW w:w="971" w:type="dxa"/>
            <w:shd w:val="clear" w:color="auto" w:fill="3A8FC5"/>
          </w:tcPr>
          <w:p w:rsidR="006B0DFE" w:rsidRPr="00837008" w:rsidRDefault="006B0DFE" w:rsidP="00006424">
            <w:pPr>
              <w:keepNext/>
              <w:spacing w:before="60" w:after="180"/>
              <w:jc w:val="center"/>
              <w:rPr>
                <w:b/>
                <w:color w:val="FFFFFF"/>
                <w:sz w:val="21"/>
                <w:szCs w:val="21"/>
              </w:rPr>
            </w:pPr>
            <w:r w:rsidRPr="00837008">
              <w:rPr>
                <w:b/>
                <w:color w:val="FFFFFF"/>
                <w:sz w:val="21"/>
                <w:szCs w:val="21"/>
              </w:rPr>
              <w:t>No.</w:t>
            </w:r>
          </w:p>
        </w:tc>
        <w:tc>
          <w:tcPr>
            <w:tcW w:w="1559" w:type="dxa"/>
            <w:shd w:val="clear" w:color="auto" w:fill="3A8FC5"/>
          </w:tcPr>
          <w:p w:rsidR="006B0DFE" w:rsidRPr="00837008" w:rsidRDefault="006B0DFE" w:rsidP="00006424">
            <w:pPr>
              <w:keepNext/>
              <w:spacing w:before="60" w:after="180"/>
              <w:jc w:val="center"/>
              <w:rPr>
                <w:b/>
                <w:color w:val="FFFFFF"/>
                <w:sz w:val="21"/>
                <w:szCs w:val="21"/>
              </w:rPr>
            </w:pPr>
            <w:r w:rsidRPr="00837008">
              <w:rPr>
                <w:b/>
                <w:color w:val="FFFFFF"/>
                <w:sz w:val="21"/>
                <w:szCs w:val="21"/>
              </w:rPr>
              <w:t xml:space="preserve">VDR doc no. </w:t>
            </w:r>
          </w:p>
        </w:tc>
        <w:tc>
          <w:tcPr>
            <w:tcW w:w="1701" w:type="dxa"/>
            <w:shd w:val="clear" w:color="auto" w:fill="3A8FC5"/>
          </w:tcPr>
          <w:p w:rsidR="006B0DFE" w:rsidRPr="00837008" w:rsidRDefault="006B0DFE" w:rsidP="00006424">
            <w:pPr>
              <w:keepNext/>
              <w:spacing w:before="60" w:after="180"/>
              <w:jc w:val="center"/>
              <w:rPr>
                <w:b/>
                <w:color w:val="FFFFFF"/>
                <w:sz w:val="21"/>
                <w:szCs w:val="21"/>
              </w:rPr>
            </w:pPr>
            <w:r w:rsidRPr="00837008">
              <w:rPr>
                <w:b/>
                <w:color w:val="FFFFFF"/>
                <w:sz w:val="21"/>
                <w:szCs w:val="21"/>
              </w:rPr>
              <w:t>Subject</w:t>
            </w:r>
          </w:p>
        </w:tc>
        <w:tc>
          <w:tcPr>
            <w:tcW w:w="5387" w:type="dxa"/>
            <w:shd w:val="clear" w:color="auto" w:fill="3A8FC5"/>
          </w:tcPr>
          <w:p w:rsidR="006B0DFE" w:rsidRPr="00837008" w:rsidRDefault="006B0DFE" w:rsidP="00006424">
            <w:pPr>
              <w:keepNext/>
              <w:spacing w:before="60" w:after="180"/>
              <w:jc w:val="center"/>
              <w:rPr>
                <w:b/>
                <w:color w:val="FFFFFF"/>
                <w:sz w:val="21"/>
                <w:szCs w:val="21"/>
              </w:rPr>
            </w:pPr>
            <w:r w:rsidRPr="00837008">
              <w:rPr>
                <w:b/>
                <w:color w:val="FFFFFF"/>
                <w:sz w:val="21"/>
                <w:szCs w:val="21"/>
              </w:rPr>
              <w:t>Finding / Implication</w:t>
            </w:r>
          </w:p>
        </w:tc>
        <w:tc>
          <w:tcPr>
            <w:tcW w:w="3566" w:type="dxa"/>
            <w:shd w:val="clear" w:color="auto" w:fill="3A8FC5"/>
          </w:tcPr>
          <w:p w:rsidR="006B0DFE" w:rsidRPr="00837008" w:rsidRDefault="006B0DFE" w:rsidP="00006424">
            <w:pPr>
              <w:keepNext/>
              <w:spacing w:before="60" w:after="180"/>
              <w:jc w:val="center"/>
              <w:rPr>
                <w:b/>
                <w:color w:val="FFFFFF"/>
                <w:sz w:val="21"/>
                <w:szCs w:val="21"/>
              </w:rPr>
            </w:pPr>
            <w:r w:rsidRPr="00837008">
              <w:rPr>
                <w:b/>
                <w:color w:val="FFFFFF"/>
                <w:sz w:val="21"/>
                <w:szCs w:val="21"/>
              </w:rPr>
              <w:t>Comments / Recommendations</w:t>
            </w:r>
          </w:p>
        </w:tc>
      </w:tr>
      <w:tr w:rsidR="006B0DFE" w:rsidRPr="00837008" w:rsidTr="00EF0074">
        <w:tc>
          <w:tcPr>
            <w:tcW w:w="13184" w:type="dxa"/>
            <w:gridSpan w:val="5"/>
            <w:shd w:val="clear" w:color="auto" w:fill="8DB3E2"/>
          </w:tcPr>
          <w:p w:rsidR="006B0DFE" w:rsidRPr="00837008" w:rsidRDefault="006B0DFE" w:rsidP="00006424">
            <w:pPr>
              <w:spacing w:before="60" w:after="180"/>
              <w:jc w:val="both"/>
              <w:rPr>
                <w:b/>
                <w:i/>
                <w:sz w:val="21"/>
                <w:szCs w:val="21"/>
                <w:lang w:val="en-US"/>
              </w:rPr>
            </w:pPr>
            <w:r w:rsidRPr="00837008">
              <w:rPr>
                <w:b/>
                <w:i/>
                <w:sz w:val="21"/>
                <w:szCs w:val="21"/>
                <w:lang w:val="en-US"/>
              </w:rPr>
              <w:t>Spain</w:t>
            </w:r>
          </w:p>
        </w:tc>
      </w:tr>
      <w:tr w:rsidR="006B0DFE" w:rsidRPr="00837008" w:rsidTr="00EF0074">
        <w:tc>
          <w:tcPr>
            <w:tcW w:w="971" w:type="dxa"/>
          </w:tcPr>
          <w:p w:rsidR="006B0DFE" w:rsidRPr="00837008" w:rsidRDefault="006B0DFE" w:rsidP="00E877C6">
            <w:pPr>
              <w:pStyle w:val="FWNL1"/>
              <w:numPr>
                <w:ilvl w:val="0"/>
                <w:numId w:val="22"/>
              </w:numPr>
              <w:spacing w:before="60" w:after="180"/>
              <w:ind w:hanging="566"/>
              <w:jc w:val="center"/>
              <w:rPr>
                <w:szCs w:val="21"/>
              </w:rPr>
            </w:pPr>
          </w:p>
        </w:tc>
        <w:tc>
          <w:tcPr>
            <w:tcW w:w="1559" w:type="dxa"/>
          </w:tcPr>
          <w:p w:rsidR="006B0DFE" w:rsidRPr="00837008" w:rsidRDefault="006B0DFE" w:rsidP="00040F79">
            <w:pPr>
              <w:pStyle w:val="FWNL1"/>
              <w:numPr>
                <w:ilvl w:val="0"/>
                <w:numId w:val="0"/>
              </w:numPr>
              <w:spacing w:before="60" w:after="180"/>
              <w:jc w:val="left"/>
              <w:rPr>
                <w:szCs w:val="21"/>
              </w:rPr>
            </w:pPr>
          </w:p>
        </w:tc>
        <w:tc>
          <w:tcPr>
            <w:tcW w:w="1701" w:type="dxa"/>
          </w:tcPr>
          <w:p w:rsidR="006B0DFE" w:rsidRPr="00837008" w:rsidRDefault="006B0DFE" w:rsidP="00040F79">
            <w:pPr>
              <w:spacing w:before="60" w:after="180"/>
              <w:rPr>
                <w:b/>
                <w:i/>
                <w:sz w:val="21"/>
                <w:szCs w:val="21"/>
              </w:rPr>
            </w:pPr>
          </w:p>
        </w:tc>
        <w:tc>
          <w:tcPr>
            <w:tcW w:w="5387" w:type="dxa"/>
          </w:tcPr>
          <w:p w:rsidR="006B0DFE" w:rsidRPr="00837008" w:rsidRDefault="006B0DFE" w:rsidP="00837008">
            <w:pPr>
              <w:widowControl w:val="0"/>
              <w:spacing w:after="210" w:line="264" w:lineRule="auto"/>
              <w:jc w:val="both"/>
              <w:rPr>
                <w:sz w:val="21"/>
                <w:szCs w:val="21"/>
              </w:rPr>
            </w:pPr>
          </w:p>
        </w:tc>
        <w:tc>
          <w:tcPr>
            <w:tcW w:w="3566" w:type="dxa"/>
          </w:tcPr>
          <w:p w:rsidR="006B0DFE" w:rsidRPr="00837008" w:rsidRDefault="006B0DFE" w:rsidP="00837008">
            <w:pPr>
              <w:spacing w:after="210" w:line="264" w:lineRule="auto"/>
              <w:jc w:val="both"/>
              <w:rPr>
                <w:sz w:val="21"/>
                <w:szCs w:val="21"/>
              </w:rPr>
            </w:pPr>
          </w:p>
        </w:tc>
      </w:tr>
      <w:tr w:rsidR="006B0DFE" w:rsidRPr="00837008" w:rsidTr="00EF0074">
        <w:tc>
          <w:tcPr>
            <w:tcW w:w="971" w:type="dxa"/>
          </w:tcPr>
          <w:p w:rsidR="006B0DFE" w:rsidRPr="00837008" w:rsidRDefault="006B0DFE" w:rsidP="00E877C6">
            <w:pPr>
              <w:pStyle w:val="FWNL1"/>
              <w:numPr>
                <w:ilvl w:val="0"/>
                <w:numId w:val="22"/>
              </w:numPr>
              <w:spacing w:before="60" w:after="180"/>
              <w:ind w:hanging="566"/>
              <w:jc w:val="center"/>
              <w:rPr>
                <w:szCs w:val="21"/>
              </w:rPr>
            </w:pPr>
          </w:p>
        </w:tc>
        <w:tc>
          <w:tcPr>
            <w:tcW w:w="1559" w:type="dxa"/>
          </w:tcPr>
          <w:p w:rsidR="006B0DFE" w:rsidRPr="00837008" w:rsidRDefault="006B0DFE" w:rsidP="00040F79">
            <w:pPr>
              <w:pStyle w:val="FWNL1"/>
              <w:numPr>
                <w:ilvl w:val="0"/>
                <w:numId w:val="0"/>
              </w:numPr>
              <w:spacing w:before="60" w:after="180"/>
              <w:jc w:val="left"/>
              <w:rPr>
                <w:szCs w:val="21"/>
              </w:rPr>
            </w:pPr>
          </w:p>
        </w:tc>
        <w:tc>
          <w:tcPr>
            <w:tcW w:w="1701" w:type="dxa"/>
          </w:tcPr>
          <w:p w:rsidR="006B0DFE" w:rsidRPr="00837008" w:rsidRDefault="006B0DFE" w:rsidP="00040F79">
            <w:pPr>
              <w:spacing w:before="60" w:after="180"/>
              <w:rPr>
                <w:b/>
                <w:i/>
                <w:sz w:val="21"/>
                <w:szCs w:val="21"/>
              </w:rPr>
            </w:pPr>
          </w:p>
        </w:tc>
        <w:tc>
          <w:tcPr>
            <w:tcW w:w="5387" w:type="dxa"/>
          </w:tcPr>
          <w:p w:rsidR="006B0DFE" w:rsidRPr="00837008" w:rsidRDefault="006B0DFE" w:rsidP="00837008">
            <w:pPr>
              <w:widowControl w:val="0"/>
              <w:spacing w:after="210" w:line="264" w:lineRule="auto"/>
              <w:jc w:val="both"/>
              <w:rPr>
                <w:sz w:val="21"/>
                <w:szCs w:val="21"/>
              </w:rPr>
            </w:pPr>
          </w:p>
        </w:tc>
        <w:tc>
          <w:tcPr>
            <w:tcW w:w="3566" w:type="dxa"/>
          </w:tcPr>
          <w:p w:rsidR="006B0DFE" w:rsidRPr="00837008" w:rsidRDefault="006B0DFE" w:rsidP="00837008">
            <w:pPr>
              <w:spacing w:after="210" w:line="264" w:lineRule="auto"/>
              <w:jc w:val="both"/>
              <w:rPr>
                <w:sz w:val="21"/>
                <w:szCs w:val="21"/>
              </w:rPr>
            </w:pPr>
          </w:p>
        </w:tc>
      </w:tr>
      <w:tr w:rsidR="006B0DFE"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6B0DFE" w:rsidRPr="00837008" w:rsidRDefault="006B0DFE" w:rsidP="00006424">
            <w:pPr>
              <w:spacing w:before="60" w:after="180"/>
              <w:jc w:val="both"/>
              <w:rPr>
                <w:b/>
                <w:i/>
                <w:sz w:val="21"/>
                <w:szCs w:val="21"/>
              </w:rPr>
            </w:pPr>
            <w:r w:rsidRPr="00837008">
              <w:rPr>
                <w:b/>
                <w:i/>
                <w:sz w:val="21"/>
                <w:szCs w:val="21"/>
              </w:rPr>
              <w:t>Germany</w:t>
            </w: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2"/>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2"/>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6B0DFE" w:rsidRPr="00837008" w:rsidRDefault="006B0DFE" w:rsidP="00006424">
            <w:pPr>
              <w:spacing w:before="60" w:after="180"/>
              <w:jc w:val="both"/>
              <w:rPr>
                <w:b/>
                <w:i/>
                <w:sz w:val="21"/>
                <w:szCs w:val="21"/>
              </w:rPr>
            </w:pPr>
            <w:r w:rsidRPr="00837008">
              <w:rPr>
                <w:b/>
                <w:i/>
                <w:sz w:val="21"/>
                <w:szCs w:val="21"/>
              </w:rPr>
              <w:t>China</w:t>
            </w: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2"/>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2"/>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6B0DFE" w:rsidRPr="00837008" w:rsidRDefault="006B0DFE" w:rsidP="00006424">
            <w:pPr>
              <w:spacing w:before="60" w:after="180"/>
              <w:jc w:val="both"/>
              <w:rPr>
                <w:b/>
                <w:i/>
                <w:sz w:val="21"/>
                <w:szCs w:val="21"/>
              </w:rPr>
            </w:pPr>
            <w:r w:rsidRPr="00837008">
              <w:rPr>
                <w:b/>
                <w:i/>
                <w:sz w:val="21"/>
                <w:szCs w:val="21"/>
              </w:rPr>
              <w:t>France</w:t>
            </w: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2"/>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2"/>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6B0DFE" w:rsidRPr="00837008" w:rsidRDefault="006B0DFE" w:rsidP="00006424">
            <w:pPr>
              <w:spacing w:before="60" w:after="180"/>
              <w:jc w:val="both"/>
              <w:rPr>
                <w:b/>
                <w:i/>
                <w:sz w:val="21"/>
                <w:szCs w:val="21"/>
              </w:rPr>
            </w:pPr>
            <w:r w:rsidRPr="00837008">
              <w:rPr>
                <w:b/>
                <w:i/>
                <w:sz w:val="21"/>
                <w:szCs w:val="21"/>
              </w:rPr>
              <w:t>Russia</w:t>
            </w: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2"/>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2"/>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6B0DFE" w:rsidRPr="00837008" w:rsidRDefault="006B0DFE" w:rsidP="00006424">
            <w:pPr>
              <w:spacing w:before="60" w:after="180"/>
              <w:jc w:val="both"/>
              <w:rPr>
                <w:b/>
                <w:i/>
                <w:sz w:val="21"/>
                <w:szCs w:val="21"/>
              </w:rPr>
            </w:pPr>
            <w:r w:rsidRPr="00837008">
              <w:rPr>
                <w:b/>
                <w:i/>
                <w:sz w:val="21"/>
                <w:szCs w:val="21"/>
              </w:rPr>
              <w:t>UK</w:t>
            </w: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2"/>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2"/>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6B0DFE" w:rsidRPr="00837008" w:rsidRDefault="006B0DFE" w:rsidP="00006424">
            <w:pPr>
              <w:spacing w:before="60" w:after="180"/>
              <w:jc w:val="both"/>
              <w:rPr>
                <w:b/>
                <w:i/>
                <w:sz w:val="21"/>
                <w:szCs w:val="21"/>
              </w:rPr>
            </w:pPr>
            <w:r w:rsidRPr="00837008">
              <w:rPr>
                <w:b/>
                <w:i/>
                <w:sz w:val="21"/>
                <w:szCs w:val="21"/>
              </w:rPr>
              <w:t>Czech Republic</w:t>
            </w: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2"/>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2"/>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6B0DFE" w:rsidRPr="00837008" w:rsidRDefault="006B0DFE" w:rsidP="00006424">
            <w:pPr>
              <w:spacing w:before="60" w:after="180"/>
              <w:jc w:val="both"/>
              <w:rPr>
                <w:b/>
                <w:i/>
                <w:sz w:val="21"/>
                <w:szCs w:val="21"/>
              </w:rPr>
            </w:pPr>
            <w:r w:rsidRPr="00837008">
              <w:rPr>
                <w:b/>
                <w:i/>
                <w:sz w:val="21"/>
                <w:szCs w:val="21"/>
              </w:rPr>
              <w:t>Poland</w:t>
            </w: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2"/>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2"/>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bl>
    <w:p w:rsidR="00837124" w:rsidRDefault="00837124" w:rsidP="00837124">
      <w:pPr>
        <w:pStyle w:val="BodyText"/>
        <w:keepNext/>
        <w:rPr>
          <w:rFonts w:ascii="Georgia" w:hAnsi="Georgia" w:cs="Times New Roman Bold"/>
          <w:b/>
          <w:color w:val="3A8FC5"/>
          <w:szCs w:val="21"/>
        </w:rPr>
      </w:pPr>
    </w:p>
    <w:p w:rsidR="00837124" w:rsidRDefault="00837124" w:rsidP="00837124">
      <w:pPr>
        <w:pStyle w:val="BodyText"/>
        <w:keepNext/>
        <w:rPr>
          <w:rFonts w:ascii="Georgia" w:hAnsi="Georgia" w:cs="Times New Roman Bold"/>
          <w:b/>
          <w:color w:val="3A8FC5"/>
          <w:szCs w:val="21"/>
        </w:rPr>
      </w:pPr>
      <w:r w:rsidRPr="00837124">
        <w:rPr>
          <w:rFonts w:ascii="Georgia" w:hAnsi="Georgia" w:cs="Times New Roman Bold"/>
          <w:b/>
          <w:color w:val="3A8FC5"/>
          <w:szCs w:val="21"/>
        </w:rPr>
        <w:t>IV. Real estate</w:t>
      </w:r>
    </w:p>
    <w:tbl>
      <w:tblPr>
        <w:tblW w:w="13184"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1"/>
        <w:gridCol w:w="1559"/>
        <w:gridCol w:w="1701"/>
        <w:gridCol w:w="5387"/>
        <w:gridCol w:w="3566"/>
        <w:tblGridChange w:id="102">
          <w:tblGrid>
            <w:gridCol w:w="971"/>
            <w:gridCol w:w="1559"/>
            <w:gridCol w:w="1701"/>
            <w:gridCol w:w="5387"/>
            <w:gridCol w:w="3566"/>
          </w:tblGrid>
        </w:tblGridChange>
      </w:tblGrid>
      <w:tr w:rsidR="006B0DFE" w:rsidRPr="00837008" w:rsidTr="00EF0074">
        <w:trPr>
          <w:cantSplit/>
          <w:tblHeader/>
        </w:trPr>
        <w:tc>
          <w:tcPr>
            <w:tcW w:w="971" w:type="dxa"/>
            <w:shd w:val="clear" w:color="auto" w:fill="3A8FC5"/>
          </w:tcPr>
          <w:p w:rsidR="006B0DFE" w:rsidRPr="00837008" w:rsidRDefault="006B0DFE" w:rsidP="00006424">
            <w:pPr>
              <w:keepNext/>
              <w:spacing w:before="60" w:after="180"/>
              <w:jc w:val="center"/>
              <w:rPr>
                <w:b/>
                <w:color w:val="FFFFFF"/>
                <w:sz w:val="21"/>
                <w:szCs w:val="21"/>
              </w:rPr>
            </w:pPr>
            <w:r w:rsidRPr="00837008">
              <w:rPr>
                <w:b/>
                <w:color w:val="FFFFFF"/>
                <w:sz w:val="21"/>
                <w:szCs w:val="21"/>
              </w:rPr>
              <w:t>No.</w:t>
            </w:r>
          </w:p>
        </w:tc>
        <w:tc>
          <w:tcPr>
            <w:tcW w:w="1559" w:type="dxa"/>
            <w:shd w:val="clear" w:color="auto" w:fill="3A8FC5"/>
          </w:tcPr>
          <w:p w:rsidR="006B0DFE" w:rsidRPr="00837008" w:rsidRDefault="006B0DFE" w:rsidP="00006424">
            <w:pPr>
              <w:keepNext/>
              <w:spacing w:before="60" w:after="180"/>
              <w:jc w:val="center"/>
              <w:rPr>
                <w:b/>
                <w:color w:val="FFFFFF"/>
                <w:sz w:val="21"/>
                <w:szCs w:val="21"/>
              </w:rPr>
            </w:pPr>
            <w:r w:rsidRPr="00837008">
              <w:rPr>
                <w:b/>
                <w:color w:val="FFFFFF"/>
                <w:sz w:val="21"/>
                <w:szCs w:val="21"/>
              </w:rPr>
              <w:t xml:space="preserve">VDR doc no. </w:t>
            </w:r>
          </w:p>
        </w:tc>
        <w:tc>
          <w:tcPr>
            <w:tcW w:w="1701" w:type="dxa"/>
            <w:shd w:val="clear" w:color="auto" w:fill="3A8FC5"/>
          </w:tcPr>
          <w:p w:rsidR="006B0DFE" w:rsidRPr="00837008" w:rsidRDefault="006B0DFE" w:rsidP="00006424">
            <w:pPr>
              <w:keepNext/>
              <w:spacing w:before="60" w:after="180"/>
              <w:jc w:val="center"/>
              <w:rPr>
                <w:b/>
                <w:color w:val="FFFFFF"/>
                <w:sz w:val="21"/>
                <w:szCs w:val="21"/>
              </w:rPr>
            </w:pPr>
            <w:r w:rsidRPr="00837008">
              <w:rPr>
                <w:b/>
                <w:color w:val="FFFFFF"/>
                <w:sz w:val="21"/>
                <w:szCs w:val="21"/>
              </w:rPr>
              <w:t>Subject</w:t>
            </w:r>
          </w:p>
        </w:tc>
        <w:tc>
          <w:tcPr>
            <w:tcW w:w="5387" w:type="dxa"/>
            <w:shd w:val="clear" w:color="auto" w:fill="3A8FC5"/>
          </w:tcPr>
          <w:p w:rsidR="006B0DFE" w:rsidRPr="00837008" w:rsidRDefault="006B0DFE" w:rsidP="00006424">
            <w:pPr>
              <w:keepNext/>
              <w:spacing w:before="60" w:after="180"/>
              <w:jc w:val="center"/>
              <w:rPr>
                <w:b/>
                <w:color w:val="FFFFFF"/>
                <w:sz w:val="21"/>
                <w:szCs w:val="21"/>
              </w:rPr>
            </w:pPr>
            <w:r w:rsidRPr="00837008">
              <w:rPr>
                <w:b/>
                <w:color w:val="FFFFFF"/>
                <w:sz w:val="21"/>
                <w:szCs w:val="21"/>
              </w:rPr>
              <w:t>Finding / Implication</w:t>
            </w:r>
          </w:p>
        </w:tc>
        <w:tc>
          <w:tcPr>
            <w:tcW w:w="3566" w:type="dxa"/>
            <w:shd w:val="clear" w:color="auto" w:fill="3A8FC5"/>
          </w:tcPr>
          <w:p w:rsidR="006B0DFE" w:rsidRPr="00837008" w:rsidRDefault="006B0DFE" w:rsidP="00006424">
            <w:pPr>
              <w:keepNext/>
              <w:spacing w:before="60" w:after="180"/>
              <w:jc w:val="center"/>
              <w:rPr>
                <w:b/>
                <w:color w:val="FFFFFF"/>
                <w:sz w:val="21"/>
                <w:szCs w:val="21"/>
              </w:rPr>
            </w:pPr>
            <w:r w:rsidRPr="00837008">
              <w:rPr>
                <w:b/>
                <w:color w:val="FFFFFF"/>
                <w:sz w:val="21"/>
                <w:szCs w:val="21"/>
              </w:rPr>
              <w:t>Comments / Recommendations</w:t>
            </w:r>
          </w:p>
        </w:tc>
      </w:tr>
      <w:tr w:rsidR="006B0DFE" w:rsidRPr="00837008" w:rsidTr="00EF0074">
        <w:tc>
          <w:tcPr>
            <w:tcW w:w="13184" w:type="dxa"/>
            <w:gridSpan w:val="5"/>
            <w:shd w:val="clear" w:color="auto" w:fill="8DB3E2"/>
          </w:tcPr>
          <w:p w:rsidR="006B0DFE" w:rsidRPr="00837008" w:rsidRDefault="006B0DFE" w:rsidP="00006424">
            <w:pPr>
              <w:spacing w:before="60" w:after="180"/>
              <w:jc w:val="both"/>
              <w:rPr>
                <w:b/>
                <w:i/>
                <w:sz w:val="21"/>
                <w:szCs w:val="21"/>
                <w:lang w:val="en-US"/>
              </w:rPr>
            </w:pPr>
            <w:r w:rsidRPr="00837008">
              <w:rPr>
                <w:b/>
                <w:i/>
                <w:sz w:val="21"/>
                <w:szCs w:val="21"/>
                <w:lang w:val="en-US"/>
              </w:rPr>
              <w:t>Spain</w:t>
            </w:r>
          </w:p>
        </w:tc>
      </w:tr>
      <w:tr w:rsidR="006B0DFE" w:rsidRPr="00837008" w:rsidTr="00EF0074">
        <w:tc>
          <w:tcPr>
            <w:tcW w:w="971" w:type="dxa"/>
          </w:tcPr>
          <w:p w:rsidR="006B0DFE" w:rsidRPr="00837008" w:rsidRDefault="006B0DFE" w:rsidP="00E877C6">
            <w:pPr>
              <w:pStyle w:val="FWNL1"/>
              <w:numPr>
                <w:ilvl w:val="0"/>
                <w:numId w:val="23"/>
              </w:numPr>
              <w:spacing w:before="60" w:after="180"/>
              <w:ind w:hanging="566"/>
              <w:jc w:val="center"/>
              <w:rPr>
                <w:szCs w:val="21"/>
              </w:rPr>
            </w:pPr>
          </w:p>
        </w:tc>
        <w:tc>
          <w:tcPr>
            <w:tcW w:w="1559" w:type="dxa"/>
          </w:tcPr>
          <w:p w:rsidR="006B0DFE" w:rsidRPr="00837008" w:rsidRDefault="006B0DFE" w:rsidP="00040F79">
            <w:pPr>
              <w:pStyle w:val="FWNL1"/>
              <w:numPr>
                <w:ilvl w:val="0"/>
                <w:numId w:val="0"/>
              </w:numPr>
              <w:spacing w:before="60" w:after="180"/>
              <w:jc w:val="left"/>
              <w:rPr>
                <w:szCs w:val="21"/>
              </w:rPr>
            </w:pPr>
          </w:p>
        </w:tc>
        <w:tc>
          <w:tcPr>
            <w:tcW w:w="1701" w:type="dxa"/>
          </w:tcPr>
          <w:p w:rsidR="006B0DFE" w:rsidRPr="00837008" w:rsidRDefault="006B0DFE" w:rsidP="00040F79">
            <w:pPr>
              <w:spacing w:before="60" w:after="180"/>
              <w:rPr>
                <w:b/>
                <w:i/>
                <w:sz w:val="21"/>
                <w:szCs w:val="21"/>
              </w:rPr>
            </w:pPr>
          </w:p>
        </w:tc>
        <w:tc>
          <w:tcPr>
            <w:tcW w:w="5387" w:type="dxa"/>
          </w:tcPr>
          <w:p w:rsidR="006B0DFE" w:rsidRPr="00837008" w:rsidRDefault="006B0DFE" w:rsidP="00837008">
            <w:pPr>
              <w:widowControl w:val="0"/>
              <w:spacing w:after="210" w:line="264" w:lineRule="auto"/>
              <w:jc w:val="both"/>
              <w:rPr>
                <w:sz w:val="21"/>
                <w:szCs w:val="21"/>
              </w:rPr>
            </w:pPr>
          </w:p>
        </w:tc>
        <w:tc>
          <w:tcPr>
            <w:tcW w:w="3566" w:type="dxa"/>
          </w:tcPr>
          <w:p w:rsidR="006B0DFE" w:rsidRPr="00837008" w:rsidRDefault="006B0DFE" w:rsidP="00837008">
            <w:pPr>
              <w:spacing w:after="210" w:line="264" w:lineRule="auto"/>
              <w:jc w:val="both"/>
              <w:rPr>
                <w:sz w:val="21"/>
                <w:szCs w:val="21"/>
              </w:rPr>
            </w:pPr>
          </w:p>
        </w:tc>
      </w:tr>
      <w:tr w:rsidR="006B0DFE" w:rsidRPr="00837008" w:rsidTr="00EF0074">
        <w:tc>
          <w:tcPr>
            <w:tcW w:w="971" w:type="dxa"/>
          </w:tcPr>
          <w:p w:rsidR="006B0DFE" w:rsidRPr="00837008" w:rsidRDefault="006B0DFE" w:rsidP="00E877C6">
            <w:pPr>
              <w:pStyle w:val="FWNL1"/>
              <w:numPr>
                <w:ilvl w:val="0"/>
                <w:numId w:val="23"/>
              </w:numPr>
              <w:spacing w:before="60" w:after="180"/>
              <w:ind w:hanging="566"/>
              <w:jc w:val="center"/>
              <w:rPr>
                <w:szCs w:val="21"/>
              </w:rPr>
            </w:pPr>
          </w:p>
        </w:tc>
        <w:tc>
          <w:tcPr>
            <w:tcW w:w="1559" w:type="dxa"/>
          </w:tcPr>
          <w:p w:rsidR="006B0DFE" w:rsidRPr="00837008" w:rsidRDefault="006B0DFE" w:rsidP="00040F79">
            <w:pPr>
              <w:pStyle w:val="FWNL1"/>
              <w:numPr>
                <w:ilvl w:val="0"/>
                <w:numId w:val="0"/>
              </w:numPr>
              <w:spacing w:before="60" w:after="180"/>
              <w:jc w:val="left"/>
              <w:rPr>
                <w:szCs w:val="21"/>
              </w:rPr>
            </w:pPr>
          </w:p>
        </w:tc>
        <w:tc>
          <w:tcPr>
            <w:tcW w:w="1701" w:type="dxa"/>
          </w:tcPr>
          <w:p w:rsidR="006B0DFE" w:rsidRPr="00837008" w:rsidRDefault="006B0DFE" w:rsidP="00040F79">
            <w:pPr>
              <w:spacing w:before="60" w:after="180"/>
              <w:rPr>
                <w:b/>
                <w:i/>
                <w:sz w:val="21"/>
                <w:szCs w:val="21"/>
              </w:rPr>
            </w:pPr>
          </w:p>
        </w:tc>
        <w:tc>
          <w:tcPr>
            <w:tcW w:w="5387" w:type="dxa"/>
          </w:tcPr>
          <w:p w:rsidR="006B0DFE" w:rsidRPr="00837008" w:rsidRDefault="006B0DFE" w:rsidP="00837008">
            <w:pPr>
              <w:widowControl w:val="0"/>
              <w:spacing w:after="210" w:line="264" w:lineRule="auto"/>
              <w:jc w:val="both"/>
              <w:rPr>
                <w:sz w:val="21"/>
                <w:szCs w:val="21"/>
              </w:rPr>
            </w:pPr>
          </w:p>
        </w:tc>
        <w:tc>
          <w:tcPr>
            <w:tcW w:w="3566" w:type="dxa"/>
          </w:tcPr>
          <w:p w:rsidR="006B0DFE" w:rsidRPr="00837008" w:rsidRDefault="006B0DFE" w:rsidP="00837008">
            <w:pPr>
              <w:spacing w:after="210" w:line="264" w:lineRule="auto"/>
              <w:jc w:val="both"/>
              <w:rPr>
                <w:sz w:val="21"/>
                <w:szCs w:val="21"/>
              </w:rPr>
            </w:pPr>
          </w:p>
        </w:tc>
      </w:tr>
      <w:tr w:rsidR="006B0DFE"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6B0DFE" w:rsidRPr="00837008" w:rsidRDefault="006B0DFE" w:rsidP="00006424">
            <w:pPr>
              <w:spacing w:before="60" w:after="180"/>
              <w:jc w:val="both"/>
              <w:rPr>
                <w:b/>
                <w:i/>
                <w:sz w:val="21"/>
                <w:szCs w:val="21"/>
              </w:rPr>
            </w:pPr>
            <w:r w:rsidRPr="00837008">
              <w:rPr>
                <w:b/>
                <w:i/>
                <w:sz w:val="21"/>
                <w:szCs w:val="21"/>
              </w:rPr>
              <w:t>Germany</w:t>
            </w: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3"/>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3"/>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6B0DFE" w:rsidRPr="00837008" w:rsidRDefault="006B0DFE" w:rsidP="00006424">
            <w:pPr>
              <w:spacing w:before="60" w:after="180"/>
              <w:jc w:val="both"/>
              <w:rPr>
                <w:b/>
                <w:i/>
                <w:sz w:val="21"/>
                <w:szCs w:val="21"/>
              </w:rPr>
            </w:pPr>
            <w:r w:rsidRPr="00837008">
              <w:rPr>
                <w:b/>
                <w:i/>
                <w:sz w:val="21"/>
                <w:szCs w:val="21"/>
              </w:rPr>
              <w:t>China</w:t>
            </w: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3"/>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3"/>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6B0DFE" w:rsidRPr="00837008" w:rsidRDefault="006B0DFE" w:rsidP="00006424">
            <w:pPr>
              <w:spacing w:before="60" w:after="180"/>
              <w:jc w:val="both"/>
              <w:rPr>
                <w:b/>
                <w:i/>
                <w:sz w:val="21"/>
                <w:szCs w:val="21"/>
              </w:rPr>
            </w:pPr>
            <w:r w:rsidRPr="00837008">
              <w:rPr>
                <w:b/>
                <w:i/>
                <w:sz w:val="21"/>
                <w:szCs w:val="21"/>
              </w:rPr>
              <w:t>France</w:t>
            </w: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3"/>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3"/>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6B0DFE" w:rsidRPr="00837008" w:rsidRDefault="006B0DFE" w:rsidP="00006424">
            <w:pPr>
              <w:spacing w:before="60" w:after="180"/>
              <w:jc w:val="both"/>
              <w:rPr>
                <w:b/>
                <w:i/>
                <w:sz w:val="21"/>
                <w:szCs w:val="21"/>
              </w:rPr>
            </w:pPr>
            <w:r w:rsidRPr="00837008">
              <w:rPr>
                <w:b/>
                <w:i/>
                <w:sz w:val="21"/>
                <w:szCs w:val="21"/>
              </w:rPr>
              <w:t>Russia</w:t>
            </w: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3"/>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006424">
            <w:pPr>
              <w:pStyle w:val="FWNL1"/>
              <w:numPr>
                <w:ilvl w:val="0"/>
                <w:numId w:val="0"/>
              </w:numPr>
              <w:spacing w:before="60" w:after="180"/>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6B0DFE" w:rsidRPr="00837008" w:rsidRDefault="006B0DFE" w:rsidP="00006424">
            <w:pPr>
              <w:spacing w:before="60" w:after="180"/>
              <w:jc w:val="both"/>
              <w:rPr>
                <w:b/>
                <w:i/>
                <w:sz w:val="21"/>
                <w:szCs w:val="21"/>
              </w:rPr>
            </w:pPr>
            <w:r w:rsidRPr="00837008">
              <w:rPr>
                <w:b/>
                <w:i/>
                <w:sz w:val="21"/>
                <w:szCs w:val="21"/>
              </w:rPr>
              <w:t>UK</w:t>
            </w:r>
          </w:p>
        </w:tc>
      </w:tr>
      <w:tr w:rsidR="006B0DFE" w:rsidRPr="00837008" w:rsidTr="000D7880">
        <w:tblPrEx>
          <w:tblW w:w="13184"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103" w:author="GRAYSON, Paul" w:date="2016-05-18T16:14:00Z">
            <w:tblPrEx>
              <w:tblW w:w="13184"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c>
          <w:tcPr>
            <w:tcW w:w="971" w:type="dxa"/>
            <w:tcBorders>
              <w:top w:val="single" w:sz="4" w:space="0" w:color="auto"/>
              <w:left w:val="single" w:sz="4" w:space="0" w:color="auto"/>
              <w:bottom w:val="single" w:sz="4" w:space="0" w:color="auto"/>
              <w:right w:val="single" w:sz="4" w:space="0" w:color="auto"/>
            </w:tcBorders>
            <w:tcPrChange w:id="104" w:author="GRAYSON, Paul" w:date="2016-05-18T16:14:00Z">
              <w:tcPr>
                <w:tcW w:w="971" w:type="dxa"/>
                <w:tcBorders>
                  <w:top w:val="single" w:sz="4" w:space="0" w:color="auto"/>
                  <w:left w:val="single" w:sz="4" w:space="0" w:color="auto"/>
                  <w:bottom w:val="single" w:sz="4" w:space="0" w:color="auto"/>
                  <w:right w:val="single" w:sz="4" w:space="0" w:color="auto"/>
                </w:tcBorders>
              </w:tcPr>
            </w:tcPrChange>
          </w:tcPr>
          <w:p w:rsidR="006B0DFE" w:rsidRPr="00837008" w:rsidRDefault="006B0DFE" w:rsidP="00E877C6">
            <w:pPr>
              <w:pStyle w:val="FWNL1"/>
              <w:numPr>
                <w:ilvl w:val="0"/>
                <w:numId w:val="23"/>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Change w:id="105" w:author="GRAYSON, Paul" w:date="2016-05-18T16:14:00Z">
              <w:tcPr>
                <w:tcW w:w="1559" w:type="dxa"/>
                <w:tcBorders>
                  <w:top w:val="single" w:sz="4" w:space="0" w:color="auto"/>
                  <w:left w:val="single" w:sz="4" w:space="0" w:color="auto"/>
                  <w:bottom w:val="single" w:sz="4" w:space="0" w:color="auto"/>
                  <w:right w:val="single" w:sz="4" w:space="0" w:color="auto"/>
                </w:tcBorders>
              </w:tcPr>
            </w:tcPrChange>
          </w:tcPr>
          <w:p w:rsidR="006B0DFE" w:rsidRPr="00837008" w:rsidRDefault="009C0A6C" w:rsidP="00040F79">
            <w:pPr>
              <w:pStyle w:val="FWNL1"/>
              <w:numPr>
                <w:ilvl w:val="0"/>
                <w:numId w:val="0"/>
              </w:numPr>
              <w:spacing w:before="60" w:after="180"/>
              <w:jc w:val="left"/>
              <w:rPr>
                <w:szCs w:val="21"/>
              </w:rPr>
            </w:pPr>
            <w:ins w:id="106" w:author="GRAYSON, Paul" w:date="2016-05-16T18:36:00Z">
              <w:r>
                <w:rPr>
                  <w:szCs w:val="21"/>
                </w:rPr>
                <w:t>2.4.1.2.1</w:t>
              </w:r>
            </w:ins>
          </w:p>
        </w:tc>
        <w:tc>
          <w:tcPr>
            <w:tcW w:w="1701" w:type="dxa"/>
            <w:tcBorders>
              <w:top w:val="single" w:sz="4" w:space="0" w:color="auto"/>
              <w:left w:val="single" w:sz="4" w:space="0" w:color="auto"/>
              <w:bottom w:val="single" w:sz="4" w:space="0" w:color="auto"/>
              <w:right w:val="single" w:sz="4" w:space="0" w:color="auto"/>
            </w:tcBorders>
            <w:tcPrChange w:id="107" w:author="GRAYSON, Paul" w:date="2016-05-18T16:14:00Z">
              <w:tcPr>
                <w:tcW w:w="1701" w:type="dxa"/>
                <w:tcBorders>
                  <w:top w:val="single" w:sz="4" w:space="0" w:color="auto"/>
                  <w:left w:val="single" w:sz="4" w:space="0" w:color="auto"/>
                  <w:bottom w:val="single" w:sz="4" w:space="0" w:color="auto"/>
                  <w:right w:val="single" w:sz="4" w:space="0" w:color="auto"/>
                </w:tcBorders>
              </w:tcPr>
            </w:tcPrChange>
          </w:tcPr>
          <w:p w:rsidR="006B0DFE" w:rsidRPr="009C0A6C" w:rsidRDefault="009C0A6C" w:rsidP="000D7880">
            <w:pPr>
              <w:spacing w:before="60" w:after="180"/>
              <w:rPr>
                <w:sz w:val="21"/>
                <w:szCs w:val="21"/>
                <w:rPrChange w:id="108" w:author="GRAYSON, Paul" w:date="2016-05-16T18:36:00Z">
                  <w:rPr>
                    <w:b/>
                    <w:i/>
                    <w:sz w:val="21"/>
                    <w:szCs w:val="21"/>
                  </w:rPr>
                </w:rPrChange>
              </w:rPr>
            </w:pPr>
            <w:ins w:id="109" w:author="GRAYSON, Paul" w:date="2016-05-16T18:36:00Z">
              <w:r>
                <w:rPr>
                  <w:sz w:val="21"/>
                  <w:szCs w:val="21"/>
                </w:rPr>
                <w:t xml:space="preserve">Missing </w:t>
              </w:r>
            </w:ins>
            <w:ins w:id="110" w:author="GRAYSON, Paul" w:date="2016-05-18T16:08:00Z">
              <w:r w:rsidR="000D7880">
                <w:rPr>
                  <w:sz w:val="21"/>
                  <w:szCs w:val="21"/>
                </w:rPr>
                <w:t xml:space="preserve">leases/property </w:t>
              </w:r>
              <w:r w:rsidR="000D7880">
                <w:rPr>
                  <w:sz w:val="21"/>
                  <w:szCs w:val="21"/>
                </w:rPr>
                <w:lastRenderedPageBreak/>
                <w:t>information</w:t>
              </w:r>
            </w:ins>
          </w:p>
        </w:tc>
        <w:tc>
          <w:tcPr>
            <w:tcW w:w="5387" w:type="dxa"/>
            <w:tcBorders>
              <w:top w:val="single" w:sz="4" w:space="0" w:color="auto"/>
              <w:left w:val="single" w:sz="4" w:space="0" w:color="auto"/>
              <w:bottom w:val="single" w:sz="4" w:space="0" w:color="auto"/>
              <w:right w:val="single" w:sz="4" w:space="0" w:color="auto"/>
            </w:tcBorders>
            <w:tcPrChange w:id="111" w:author="GRAYSON, Paul" w:date="2016-05-18T16:14:00Z">
              <w:tcPr>
                <w:tcW w:w="5387" w:type="dxa"/>
                <w:tcBorders>
                  <w:top w:val="single" w:sz="4" w:space="0" w:color="auto"/>
                  <w:left w:val="single" w:sz="4" w:space="0" w:color="auto"/>
                  <w:bottom w:val="single" w:sz="4" w:space="0" w:color="auto"/>
                  <w:right w:val="single" w:sz="4" w:space="0" w:color="auto"/>
                </w:tcBorders>
              </w:tcPr>
            </w:tcPrChange>
          </w:tcPr>
          <w:p w:rsidR="006B0DFE" w:rsidRPr="00837008" w:rsidRDefault="000D7880" w:rsidP="009C0A6C">
            <w:pPr>
              <w:widowControl w:val="0"/>
              <w:spacing w:after="210" w:line="264" w:lineRule="auto"/>
              <w:jc w:val="both"/>
              <w:rPr>
                <w:sz w:val="21"/>
                <w:szCs w:val="21"/>
              </w:rPr>
            </w:pPr>
            <w:ins w:id="112" w:author="GRAYSON, Paul" w:date="2016-05-18T16:08:00Z">
              <w:r>
                <w:rPr>
                  <w:sz w:val="21"/>
                  <w:szCs w:val="21"/>
                </w:rPr>
                <w:lastRenderedPageBreak/>
                <w:t>The Data Room contains:</w:t>
              </w:r>
            </w:ins>
          </w:p>
        </w:tc>
        <w:tc>
          <w:tcPr>
            <w:tcW w:w="3566" w:type="dxa"/>
            <w:tcBorders>
              <w:top w:val="single" w:sz="4" w:space="0" w:color="auto"/>
              <w:left w:val="single" w:sz="4" w:space="0" w:color="auto"/>
              <w:bottom w:val="single" w:sz="4" w:space="0" w:color="auto"/>
              <w:right w:val="single" w:sz="4" w:space="0" w:color="auto"/>
            </w:tcBorders>
            <w:tcPrChange w:id="113" w:author="GRAYSON, Paul" w:date="2016-05-18T16:14:00Z">
              <w:tcPr>
                <w:tcW w:w="3566" w:type="dxa"/>
                <w:tcBorders>
                  <w:top w:val="single" w:sz="4" w:space="0" w:color="auto"/>
                  <w:left w:val="single" w:sz="4" w:space="0" w:color="auto"/>
                  <w:bottom w:val="single" w:sz="4" w:space="0" w:color="auto"/>
                  <w:right w:val="single" w:sz="4" w:space="0" w:color="auto"/>
                </w:tcBorders>
              </w:tcPr>
            </w:tcPrChange>
          </w:tcPr>
          <w:p w:rsidR="006B0DFE" w:rsidRPr="00837008" w:rsidRDefault="006B0DFE" w:rsidP="00837008">
            <w:pPr>
              <w:widowControl w:val="0"/>
              <w:spacing w:before="60" w:after="210" w:line="264" w:lineRule="auto"/>
              <w:jc w:val="both"/>
              <w:rPr>
                <w:sz w:val="21"/>
                <w:szCs w:val="21"/>
              </w:rPr>
            </w:pPr>
          </w:p>
        </w:tc>
      </w:tr>
      <w:tr w:rsidR="000D7880" w:rsidRPr="00837008" w:rsidTr="000D7880">
        <w:tblPrEx>
          <w:tblW w:w="13184"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114" w:author="GRAYSON, Paul" w:date="2016-05-18T16:15:00Z">
            <w:tblPrEx>
              <w:tblW w:w="13184"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rPr>
          <w:ins w:id="115" w:author="GRAYSON, Paul" w:date="2016-05-18T16:09:00Z"/>
        </w:trPr>
        <w:tc>
          <w:tcPr>
            <w:tcW w:w="971" w:type="dxa"/>
            <w:tcBorders>
              <w:top w:val="single" w:sz="4" w:space="0" w:color="auto"/>
              <w:left w:val="single" w:sz="4" w:space="0" w:color="auto"/>
              <w:bottom w:val="nil"/>
              <w:right w:val="single" w:sz="4" w:space="0" w:color="auto"/>
            </w:tcBorders>
            <w:tcPrChange w:id="116" w:author="GRAYSON, Paul" w:date="2016-05-18T16:15:00Z">
              <w:tcPr>
                <w:tcW w:w="971" w:type="dxa"/>
                <w:tcBorders>
                  <w:top w:val="single" w:sz="4" w:space="0" w:color="auto"/>
                  <w:left w:val="single" w:sz="4" w:space="0" w:color="auto"/>
                  <w:bottom w:val="single" w:sz="4" w:space="0" w:color="auto"/>
                  <w:right w:val="single" w:sz="4" w:space="0" w:color="auto"/>
                </w:tcBorders>
              </w:tcPr>
            </w:tcPrChange>
          </w:tcPr>
          <w:p w:rsidR="000D7880" w:rsidRPr="00837008" w:rsidRDefault="000D7880" w:rsidP="000D7880">
            <w:pPr>
              <w:pStyle w:val="FWNL1"/>
              <w:numPr>
                <w:ilvl w:val="0"/>
                <w:numId w:val="0"/>
              </w:numPr>
              <w:spacing w:before="60" w:after="180"/>
              <w:ind w:left="720"/>
              <w:rPr>
                <w:ins w:id="117" w:author="GRAYSON, Paul" w:date="2016-05-18T16:09:00Z"/>
                <w:szCs w:val="21"/>
              </w:rPr>
              <w:pPrChange w:id="118" w:author="GRAYSON, Paul" w:date="2016-05-18T16:09:00Z">
                <w:pPr>
                  <w:pStyle w:val="FWNL1"/>
                  <w:numPr>
                    <w:numId w:val="23"/>
                  </w:numPr>
                  <w:tabs>
                    <w:tab w:val="clear" w:pos="720"/>
                  </w:tabs>
                  <w:spacing w:before="60" w:after="180"/>
                  <w:ind w:left="720" w:hanging="566"/>
                  <w:jc w:val="center"/>
                </w:pPr>
              </w:pPrChange>
            </w:pPr>
          </w:p>
        </w:tc>
        <w:tc>
          <w:tcPr>
            <w:tcW w:w="1559" w:type="dxa"/>
            <w:tcBorders>
              <w:top w:val="single" w:sz="4" w:space="0" w:color="auto"/>
              <w:left w:val="single" w:sz="4" w:space="0" w:color="auto"/>
              <w:bottom w:val="nil"/>
              <w:right w:val="single" w:sz="4" w:space="0" w:color="auto"/>
            </w:tcBorders>
            <w:tcPrChange w:id="119" w:author="GRAYSON, Paul" w:date="2016-05-18T16:15:00Z">
              <w:tcPr>
                <w:tcW w:w="1559" w:type="dxa"/>
                <w:tcBorders>
                  <w:top w:val="single" w:sz="4" w:space="0" w:color="auto"/>
                  <w:left w:val="single" w:sz="4" w:space="0" w:color="auto"/>
                  <w:bottom w:val="single" w:sz="4" w:space="0" w:color="auto"/>
                  <w:right w:val="single" w:sz="4" w:space="0" w:color="auto"/>
                </w:tcBorders>
              </w:tcPr>
            </w:tcPrChange>
          </w:tcPr>
          <w:p w:rsidR="000D7880" w:rsidRDefault="000D7880" w:rsidP="00040F79">
            <w:pPr>
              <w:pStyle w:val="FWNL1"/>
              <w:numPr>
                <w:ilvl w:val="0"/>
                <w:numId w:val="0"/>
              </w:numPr>
              <w:spacing w:before="60" w:after="180"/>
              <w:jc w:val="left"/>
              <w:rPr>
                <w:ins w:id="120" w:author="GRAYSON, Paul" w:date="2016-05-18T16:09:00Z"/>
                <w:szCs w:val="21"/>
              </w:rPr>
            </w:pPr>
          </w:p>
        </w:tc>
        <w:tc>
          <w:tcPr>
            <w:tcW w:w="1701" w:type="dxa"/>
            <w:tcBorders>
              <w:top w:val="single" w:sz="4" w:space="0" w:color="auto"/>
              <w:left w:val="single" w:sz="4" w:space="0" w:color="auto"/>
              <w:bottom w:val="nil"/>
              <w:right w:val="single" w:sz="4" w:space="0" w:color="auto"/>
            </w:tcBorders>
            <w:tcPrChange w:id="121" w:author="GRAYSON, Paul" w:date="2016-05-18T16:15:00Z">
              <w:tcPr>
                <w:tcW w:w="1701" w:type="dxa"/>
                <w:tcBorders>
                  <w:top w:val="single" w:sz="4" w:space="0" w:color="auto"/>
                  <w:left w:val="single" w:sz="4" w:space="0" w:color="auto"/>
                  <w:bottom w:val="single" w:sz="4" w:space="0" w:color="auto"/>
                  <w:right w:val="single" w:sz="4" w:space="0" w:color="auto"/>
                </w:tcBorders>
              </w:tcPr>
            </w:tcPrChange>
          </w:tcPr>
          <w:p w:rsidR="000D7880" w:rsidRDefault="000D7880" w:rsidP="000D7880">
            <w:pPr>
              <w:spacing w:before="60" w:after="180"/>
              <w:rPr>
                <w:ins w:id="122" w:author="GRAYSON, Paul" w:date="2016-05-18T16:09:00Z"/>
                <w:sz w:val="21"/>
                <w:szCs w:val="21"/>
              </w:rPr>
            </w:pPr>
          </w:p>
        </w:tc>
        <w:tc>
          <w:tcPr>
            <w:tcW w:w="5387" w:type="dxa"/>
            <w:tcBorders>
              <w:top w:val="single" w:sz="4" w:space="0" w:color="auto"/>
              <w:left w:val="single" w:sz="4" w:space="0" w:color="auto"/>
              <w:bottom w:val="nil"/>
              <w:right w:val="single" w:sz="4" w:space="0" w:color="auto"/>
            </w:tcBorders>
            <w:tcPrChange w:id="123" w:author="GRAYSON, Paul" w:date="2016-05-18T16:15:00Z">
              <w:tcPr>
                <w:tcW w:w="5387" w:type="dxa"/>
                <w:tcBorders>
                  <w:top w:val="single" w:sz="4" w:space="0" w:color="auto"/>
                  <w:left w:val="single" w:sz="4" w:space="0" w:color="auto"/>
                  <w:bottom w:val="single" w:sz="4" w:space="0" w:color="auto"/>
                  <w:right w:val="single" w:sz="4" w:space="0" w:color="auto"/>
                </w:tcBorders>
              </w:tcPr>
            </w:tcPrChange>
          </w:tcPr>
          <w:p w:rsidR="000D7880" w:rsidRPr="000D7880" w:rsidRDefault="000D7880" w:rsidP="000D7880">
            <w:pPr>
              <w:spacing w:after="210" w:line="264" w:lineRule="auto"/>
              <w:ind w:left="720" w:hanging="720"/>
              <w:jc w:val="both"/>
              <w:rPr>
                <w:ins w:id="124" w:author="GRAYSON, Paul" w:date="2016-05-18T16:10:00Z"/>
                <w:sz w:val="21"/>
                <w:szCs w:val="21"/>
                <w:lang w:eastAsia="ja-JP"/>
              </w:rPr>
            </w:pPr>
            <w:ins w:id="125" w:author="GRAYSON, Paul" w:date="2016-05-18T16:10:00Z">
              <w:r>
                <w:rPr>
                  <w:sz w:val="21"/>
                  <w:szCs w:val="21"/>
                  <w:lang w:eastAsia="ja-JP"/>
                </w:rPr>
                <w:t xml:space="preserve">(a)         </w:t>
              </w:r>
              <w:r w:rsidRPr="000D7880">
                <w:rPr>
                  <w:sz w:val="21"/>
                  <w:szCs w:val="21"/>
                  <w:lang w:eastAsia="ja-JP"/>
                </w:rPr>
                <w:t>empty sub-folders in relation to properties located in Wa</w:t>
              </w:r>
              <w:r>
                <w:rPr>
                  <w:sz w:val="21"/>
                  <w:szCs w:val="21"/>
                  <w:lang w:eastAsia="ja-JP"/>
                </w:rPr>
                <w:t>shington, Llanelli and Luton;</w:t>
              </w:r>
              <w:r w:rsidRPr="000D7880">
                <w:rPr>
                  <w:sz w:val="21"/>
                  <w:szCs w:val="21"/>
                  <w:lang w:eastAsia="ja-JP"/>
                </w:rPr>
                <w:t xml:space="preserve"> </w:t>
              </w:r>
            </w:ins>
          </w:p>
          <w:p w:rsidR="000D7880" w:rsidRDefault="000D7880" w:rsidP="000D7880">
            <w:pPr>
              <w:spacing w:after="210" w:line="264" w:lineRule="auto"/>
              <w:jc w:val="both"/>
              <w:rPr>
                <w:ins w:id="126" w:author="GRAYSON, Paul" w:date="2016-05-18T16:09:00Z"/>
                <w:sz w:val="21"/>
                <w:szCs w:val="21"/>
              </w:rPr>
              <w:pPrChange w:id="127" w:author="GRAYSON, Paul" w:date="2016-05-18T16:11:00Z">
                <w:pPr>
                  <w:widowControl w:val="0"/>
                  <w:spacing w:after="210" w:line="264" w:lineRule="auto"/>
                  <w:jc w:val="both"/>
                </w:pPr>
              </w:pPrChange>
            </w:pPr>
          </w:p>
        </w:tc>
        <w:tc>
          <w:tcPr>
            <w:tcW w:w="3566" w:type="dxa"/>
            <w:tcBorders>
              <w:top w:val="single" w:sz="4" w:space="0" w:color="auto"/>
              <w:left w:val="single" w:sz="4" w:space="0" w:color="auto"/>
              <w:bottom w:val="nil"/>
              <w:right w:val="single" w:sz="4" w:space="0" w:color="auto"/>
            </w:tcBorders>
            <w:tcPrChange w:id="128" w:author="GRAYSON, Paul" w:date="2016-05-18T16:15:00Z">
              <w:tcPr>
                <w:tcW w:w="3566" w:type="dxa"/>
                <w:tcBorders>
                  <w:top w:val="single" w:sz="4" w:space="0" w:color="auto"/>
                  <w:left w:val="single" w:sz="4" w:space="0" w:color="auto"/>
                  <w:bottom w:val="single" w:sz="4" w:space="0" w:color="auto"/>
                  <w:right w:val="single" w:sz="4" w:space="0" w:color="auto"/>
                </w:tcBorders>
              </w:tcPr>
            </w:tcPrChange>
          </w:tcPr>
          <w:p w:rsidR="000D7880" w:rsidRPr="009C0A6C" w:rsidRDefault="000D7880" w:rsidP="00837008">
            <w:pPr>
              <w:widowControl w:val="0"/>
              <w:spacing w:before="60" w:after="210" w:line="264" w:lineRule="auto"/>
              <w:jc w:val="both"/>
              <w:rPr>
                <w:ins w:id="129" w:author="GRAYSON, Paul" w:date="2016-05-18T16:09:00Z"/>
                <w:sz w:val="21"/>
                <w:szCs w:val="21"/>
              </w:rPr>
            </w:pPr>
            <w:ins w:id="130" w:author="GRAYSON, Paul" w:date="2016-05-18T16:10:00Z">
              <w:r w:rsidRPr="000D7880">
                <w:rPr>
                  <w:sz w:val="21"/>
                  <w:szCs w:val="21"/>
                </w:rPr>
                <w:t>We have asked the Target Group to upload this missing documentation to the Data Room</w:t>
              </w:r>
            </w:ins>
            <w:ins w:id="131" w:author="GRAYSON, Paul" w:date="2016-05-18T16:25:00Z">
              <w:r w:rsidR="00782895">
                <w:rPr>
                  <w:sz w:val="21"/>
                  <w:szCs w:val="21"/>
                </w:rPr>
                <w:t>.</w:t>
              </w:r>
            </w:ins>
          </w:p>
        </w:tc>
      </w:tr>
      <w:tr w:rsidR="000D7880" w:rsidRPr="00837008" w:rsidTr="000D7880">
        <w:tblPrEx>
          <w:tblW w:w="13184"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132" w:author="GRAYSON, Paul" w:date="2016-05-18T16:15:00Z">
            <w:tblPrEx>
              <w:tblW w:w="13184"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rPr>
          <w:ins w:id="133" w:author="GRAYSON, Paul" w:date="2016-05-18T16:10:00Z"/>
        </w:trPr>
        <w:tc>
          <w:tcPr>
            <w:tcW w:w="971" w:type="dxa"/>
            <w:tcBorders>
              <w:top w:val="nil"/>
              <w:left w:val="single" w:sz="4" w:space="0" w:color="auto"/>
              <w:bottom w:val="nil"/>
              <w:right w:val="single" w:sz="4" w:space="0" w:color="auto"/>
            </w:tcBorders>
            <w:tcPrChange w:id="134" w:author="GRAYSON, Paul" w:date="2016-05-18T16:15:00Z">
              <w:tcPr>
                <w:tcW w:w="971" w:type="dxa"/>
                <w:tcBorders>
                  <w:top w:val="single" w:sz="4" w:space="0" w:color="auto"/>
                  <w:left w:val="single" w:sz="4" w:space="0" w:color="auto"/>
                  <w:bottom w:val="single" w:sz="4" w:space="0" w:color="auto"/>
                  <w:right w:val="single" w:sz="4" w:space="0" w:color="auto"/>
                </w:tcBorders>
              </w:tcPr>
            </w:tcPrChange>
          </w:tcPr>
          <w:p w:rsidR="000D7880" w:rsidRPr="00837008" w:rsidRDefault="000D7880" w:rsidP="000D7880">
            <w:pPr>
              <w:pStyle w:val="FWNL1"/>
              <w:numPr>
                <w:ilvl w:val="0"/>
                <w:numId w:val="0"/>
              </w:numPr>
              <w:spacing w:before="60" w:after="180"/>
              <w:ind w:left="720"/>
              <w:rPr>
                <w:ins w:id="135" w:author="GRAYSON, Paul" w:date="2016-05-18T16:10:00Z"/>
                <w:szCs w:val="21"/>
              </w:rPr>
            </w:pPr>
          </w:p>
        </w:tc>
        <w:tc>
          <w:tcPr>
            <w:tcW w:w="1559" w:type="dxa"/>
            <w:tcBorders>
              <w:top w:val="nil"/>
              <w:left w:val="single" w:sz="4" w:space="0" w:color="auto"/>
              <w:bottom w:val="nil"/>
              <w:right w:val="single" w:sz="4" w:space="0" w:color="auto"/>
            </w:tcBorders>
            <w:tcPrChange w:id="136" w:author="GRAYSON, Paul" w:date="2016-05-18T16:15:00Z">
              <w:tcPr>
                <w:tcW w:w="1559" w:type="dxa"/>
                <w:tcBorders>
                  <w:top w:val="single" w:sz="4" w:space="0" w:color="auto"/>
                  <w:left w:val="single" w:sz="4" w:space="0" w:color="auto"/>
                  <w:bottom w:val="single" w:sz="4" w:space="0" w:color="auto"/>
                  <w:right w:val="single" w:sz="4" w:space="0" w:color="auto"/>
                </w:tcBorders>
              </w:tcPr>
            </w:tcPrChange>
          </w:tcPr>
          <w:p w:rsidR="000D7880" w:rsidRDefault="000D7880" w:rsidP="00040F79">
            <w:pPr>
              <w:pStyle w:val="FWNL1"/>
              <w:numPr>
                <w:ilvl w:val="0"/>
                <w:numId w:val="0"/>
              </w:numPr>
              <w:spacing w:before="60" w:after="180"/>
              <w:jc w:val="left"/>
              <w:rPr>
                <w:ins w:id="137" w:author="GRAYSON, Paul" w:date="2016-05-18T16:10:00Z"/>
                <w:szCs w:val="21"/>
              </w:rPr>
            </w:pPr>
          </w:p>
        </w:tc>
        <w:tc>
          <w:tcPr>
            <w:tcW w:w="1701" w:type="dxa"/>
            <w:tcBorders>
              <w:top w:val="nil"/>
              <w:left w:val="single" w:sz="4" w:space="0" w:color="auto"/>
              <w:bottom w:val="nil"/>
              <w:right w:val="single" w:sz="4" w:space="0" w:color="auto"/>
            </w:tcBorders>
            <w:tcPrChange w:id="138" w:author="GRAYSON, Paul" w:date="2016-05-18T16:15:00Z">
              <w:tcPr>
                <w:tcW w:w="1701" w:type="dxa"/>
                <w:tcBorders>
                  <w:top w:val="single" w:sz="4" w:space="0" w:color="auto"/>
                  <w:left w:val="single" w:sz="4" w:space="0" w:color="auto"/>
                  <w:bottom w:val="single" w:sz="4" w:space="0" w:color="auto"/>
                  <w:right w:val="single" w:sz="4" w:space="0" w:color="auto"/>
                </w:tcBorders>
              </w:tcPr>
            </w:tcPrChange>
          </w:tcPr>
          <w:p w:rsidR="000D7880" w:rsidRDefault="000D7880" w:rsidP="000D7880">
            <w:pPr>
              <w:spacing w:before="60" w:after="180"/>
              <w:rPr>
                <w:ins w:id="139" w:author="GRAYSON, Paul" w:date="2016-05-18T16:10:00Z"/>
                <w:sz w:val="21"/>
                <w:szCs w:val="21"/>
              </w:rPr>
            </w:pPr>
          </w:p>
        </w:tc>
        <w:tc>
          <w:tcPr>
            <w:tcW w:w="5387" w:type="dxa"/>
            <w:tcBorders>
              <w:top w:val="nil"/>
              <w:left w:val="single" w:sz="4" w:space="0" w:color="auto"/>
              <w:bottom w:val="nil"/>
              <w:right w:val="single" w:sz="4" w:space="0" w:color="auto"/>
            </w:tcBorders>
            <w:tcPrChange w:id="140" w:author="GRAYSON, Paul" w:date="2016-05-18T16:15:00Z">
              <w:tcPr>
                <w:tcW w:w="5387" w:type="dxa"/>
                <w:tcBorders>
                  <w:top w:val="single" w:sz="4" w:space="0" w:color="auto"/>
                  <w:left w:val="single" w:sz="4" w:space="0" w:color="auto"/>
                  <w:bottom w:val="single" w:sz="4" w:space="0" w:color="auto"/>
                  <w:right w:val="single" w:sz="4" w:space="0" w:color="auto"/>
                </w:tcBorders>
              </w:tcPr>
            </w:tcPrChange>
          </w:tcPr>
          <w:p w:rsidR="000D7880" w:rsidRDefault="000D7880" w:rsidP="000D7880">
            <w:pPr>
              <w:spacing w:after="210" w:line="264" w:lineRule="auto"/>
              <w:ind w:left="720" w:hanging="720"/>
              <w:jc w:val="both"/>
              <w:rPr>
                <w:ins w:id="141" w:author="GRAYSON, Paul" w:date="2016-05-18T16:10:00Z"/>
                <w:sz w:val="21"/>
                <w:szCs w:val="21"/>
                <w:lang w:eastAsia="ja-JP"/>
              </w:rPr>
            </w:pPr>
            <w:ins w:id="142" w:author="GRAYSON, Paul" w:date="2016-05-18T16:11:00Z">
              <w:r>
                <w:rPr>
                  <w:sz w:val="21"/>
                  <w:szCs w:val="21"/>
                  <w:lang w:eastAsia="ja-JP"/>
                </w:rPr>
                <w:t xml:space="preserve">(b)      </w:t>
              </w:r>
              <w:r w:rsidRPr="000D7880">
                <w:rPr>
                  <w:sz w:val="21"/>
                  <w:szCs w:val="21"/>
                  <w:lang w:eastAsia="ja-JP"/>
                </w:rPr>
                <w:t>a TR1 dated 11 November 2013 which purports to transfer two freehold interests and one leasehold interest at Aycliffe from the Royal Bank of Canada Trust Corporation as trustee of the Industrial T</w:t>
              </w:r>
              <w:r>
                <w:rPr>
                  <w:sz w:val="21"/>
                  <w:szCs w:val="21"/>
                  <w:lang w:eastAsia="ja-JP"/>
                </w:rPr>
                <w:t>rust to Gestamp Tallent Limited</w:t>
              </w:r>
              <w:r w:rsidRPr="000D7880">
                <w:rPr>
                  <w:sz w:val="21"/>
                  <w:szCs w:val="21"/>
                  <w:lang w:eastAsia="ja-JP"/>
                </w:rPr>
                <w:t xml:space="preserve">; </w:t>
              </w:r>
            </w:ins>
          </w:p>
        </w:tc>
        <w:tc>
          <w:tcPr>
            <w:tcW w:w="3566" w:type="dxa"/>
            <w:tcBorders>
              <w:top w:val="nil"/>
              <w:left w:val="single" w:sz="4" w:space="0" w:color="auto"/>
              <w:bottom w:val="nil"/>
              <w:right w:val="single" w:sz="4" w:space="0" w:color="auto"/>
            </w:tcBorders>
            <w:tcPrChange w:id="143" w:author="GRAYSON, Paul" w:date="2016-05-18T16:15:00Z">
              <w:tcPr>
                <w:tcW w:w="3566" w:type="dxa"/>
                <w:tcBorders>
                  <w:top w:val="single" w:sz="4" w:space="0" w:color="auto"/>
                  <w:left w:val="single" w:sz="4" w:space="0" w:color="auto"/>
                  <w:bottom w:val="single" w:sz="4" w:space="0" w:color="auto"/>
                  <w:right w:val="single" w:sz="4" w:space="0" w:color="auto"/>
                </w:tcBorders>
              </w:tcPr>
            </w:tcPrChange>
          </w:tcPr>
          <w:p w:rsidR="000D7880" w:rsidRPr="000D7880" w:rsidRDefault="000D7880" w:rsidP="00837008">
            <w:pPr>
              <w:widowControl w:val="0"/>
              <w:spacing w:before="60" w:after="210" w:line="264" w:lineRule="auto"/>
              <w:jc w:val="both"/>
              <w:rPr>
                <w:ins w:id="144" w:author="GRAYSON, Paul" w:date="2016-05-18T16:10:00Z"/>
                <w:sz w:val="21"/>
                <w:szCs w:val="21"/>
              </w:rPr>
            </w:pPr>
            <w:ins w:id="145" w:author="GRAYSON, Paul" w:date="2016-05-18T16:11:00Z">
              <w:r w:rsidRPr="000D7880">
                <w:rPr>
                  <w:sz w:val="21"/>
                  <w:szCs w:val="21"/>
                </w:rPr>
                <w:t>We have asked the Target Group to provide the underlying documentation in relation to these interests as they do not currently appear on the Data Room</w:t>
              </w:r>
            </w:ins>
            <w:ins w:id="146" w:author="GRAYSON, Paul" w:date="2016-05-18T16:25:00Z">
              <w:r w:rsidR="00782895">
                <w:rPr>
                  <w:sz w:val="21"/>
                  <w:szCs w:val="21"/>
                </w:rPr>
                <w:t>.</w:t>
              </w:r>
            </w:ins>
          </w:p>
        </w:tc>
      </w:tr>
      <w:tr w:rsidR="000D7880" w:rsidRPr="00837008" w:rsidTr="000D7880">
        <w:tblPrEx>
          <w:tblW w:w="13184"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147" w:author="GRAYSON, Paul" w:date="2016-05-18T16:15:00Z">
            <w:tblPrEx>
              <w:tblW w:w="13184"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rPr>
          <w:ins w:id="148" w:author="GRAYSON, Paul" w:date="2016-05-18T16:11:00Z"/>
        </w:trPr>
        <w:tc>
          <w:tcPr>
            <w:tcW w:w="971" w:type="dxa"/>
            <w:tcBorders>
              <w:top w:val="nil"/>
              <w:left w:val="single" w:sz="4" w:space="0" w:color="auto"/>
              <w:bottom w:val="nil"/>
              <w:right w:val="single" w:sz="4" w:space="0" w:color="auto"/>
            </w:tcBorders>
            <w:tcPrChange w:id="149" w:author="GRAYSON, Paul" w:date="2016-05-18T16:15:00Z">
              <w:tcPr>
                <w:tcW w:w="971" w:type="dxa"/>
                <w:tcBorders>
                  <w:top w:val="single" w:sz="4" w:space="0" w:color="auto"/>
                  <w:left w:val="single" w:sz="4" w:space="0" w:color="auto"/>
                  <w:bottom w:val="single" w:sz="4" w:space="0" w:color="auto"/>
                  <w:right w:val="single" w:sz="4" w:space="0" w:color="auto"/>
                </w:tcBorders>
              </w:tcPr>
            </w:tcPrChange>
          </w:tcPr>
          <w:p w:rsidR="000D7880" w:rsidRPr="00837008" w:rsidRDefault="000D7880" w:rsidP="000D7880">
            <w:pPr>
              <w:pStyle w:val="FWNL1"/>
              <w:numPr>
                <w:ilvl w:val="0"/>
                <w:numId w:val="0"/>
              </w:numPr>
              <w:spacing w:before="60" w:after="180"/>
              <w:ind w:left="720"/>
              <w:rPr>
                <w:ins w:id="150" w:author="GRAYSON, Paul" w:date="2016-05-18T16:11:00Z"/>
                <w:szCs w:val="21"/>
              </w:rPr>
            </w:pPr>
          </w:p>
        </w:tc>
        <w:tc>
          <w:tcPr>
            <w:tcW w:w="1559" w:type="dxa"/>
            <w:tcBorders>
              <w:top w:val="nil"/>
              <w:left w:val="single" w:sz="4" w:space="0" w:color="auto"/>
              <w:bottom w:val="nil"/>
              <w:right w:val="single" w:sz="4" w:space="0" w:color="auto"/>
            </w:tcBorders>
            <w:tcPrChange w:id="151" w:author="GRAYSON, Paul" w:date="2016-05-18T16:15:00Z">
              <w:tcPr>
                <w:tcW w:w="1559" w:type="dxa"/>
                <w:tcBorders>
                  <w:top w:val="single" w:sz="4" w:space="0" w:color="auto"/>
                  <w:left w:val="single" w:sz="4" w:space="0" w:color="auto"/>
                  <w:bottom w:val="single" w:sz="4" w:space="0" w:color="auto"/>
                  <w:right w:val="single" w:sz="4" w:space="0" w:color="auto"/>
                </w:tcBorders>
              </w:tcPr>
            </w:tcPrChange>
          </w:tcPr>
          <w:p w:rsidR="000D7880" w:rsidRDefault="000D7880" w:rsidP="00040F79">
            <w:pPr>
              <w:pStyle w:val="FWNL1"/>
              <w:numPr>
                <w:ilvl w:val="0"/>
                <w:numId w:val="0"/>
              </w:numPr>
              <w:spacing w:before="60" w:after="180"/>
              <w:jc w:val="left"/>
              <w:rPr>
                <w:ins w:id="152" w:author="GRAYSON, Paul" w:date="2016-05-18T16:11:00Z"/>
                <w:szCs w:val="21"/>
              </w:rPr>
            </w:pPr>
          </w:p>
        </w:tc>
        <w:tc>
          <w:tcPr>
            <w:tcW w:w="1701" w:type="dxa"/>
            <w:tcBorders>
              <w:top w:val="nil"/>
              <w:left w:val="single" w:sz="4" w:space="0" w:color="auto"/>
              <w:bottom w:val="nil"/>
              <w:right w:val="single" w:sz="4" w:space="0" w:color="auto"/>
            </w:tcBorders>
            <w:tcPrChange w:id="153" w:author="GRAYSON, Paul" w:date="2016-05-18T16:15:00Z">
              <w:tcPr>
                <w:tcW w:w="1701" w:type="dxa"/>
                <w:tcBorders>
                  <w:top w:val="single" w:sz="4" w:space="0" w:color="auto"/>
                  <w:left w:val="single" w:sz="4" w:space="0" w:color="auto"/>
                  <w:bottom w:val="single" w:sz="4" w:space="0" w:color="auto"/>
                  <w:right w:val="single" w:sz="4" w:space="0" w:color="auto"/>
                </w:tcBorders>
              </w:tcPr>
            </w:tcPrChange>
          </w:tcPr>
          <w:p w:rsidR="000D7880" w:rsidRDefault="000D7880" w:rsidP="000D7880">
            <w:pPr>
              <w:spacing w:before="60" w:after="180"/>
              <w:rPr>
                <w:ins w:id="154" w:author="GRAYSON, Paul" w:date="2016-05-18T16:11:00Z"/>
                <w:sz w:val="21"/>
                <w:szCs w:val="21"/>
              </w:rPr>
            </w:pPr>
          </w:p>
        </w:tc>
        <w:tc>
          <w:tcPr>
            <w:tcW w:w="5387" w:type="dxa"/>
            <w:tcBorders>
              <w:top w:val="nil"/>
              <w:left w:val="single" w:sz="4" w:space="0" w:color="auto"/>
              <w:bottom w:val="nil"/>
              <w:right w:val="single" w:sz="4" w:space="0" w:color="auto"/>
            </w:tcBorders>
            <w:tcPrChange w:id="155" w:author="GRAYSON, Paul" w:date="2016-05-18T16:15:00Z">
              <w:tcPr>
                <w:tcW w:w="5387" w:type="dxa"/>
                <w:tcBorders>
                  <w:top w:val="single" w:sz="4" w:space="0" w:color="auto"/>
                  <w:left w:val="single" w:sz="4" w:space="0" w:color="auto"/>
                  <w:bottom w:val="single" w:sz="4" w:space="0" w:color="auto"/>
                  <w:right w:val="single" w:sz="4" w:space="0" w:color="auto"/>
                </w:tcBorders>
              </w:tcPr>
            </w:tcPrChange>
          </w:tcPr>
          <w:p w:rsidR="000D7880" w:rsidRDefault="000D7880" w:rsidP="000D7880">
            <w:pPr>
              <w:spacing w:after="210" w:line="264" w:lineRule="auto"/>
              <w:ind w:left="720" w:hanging="720"/>
              <w:jc w:val="both"/>
              <w:rPr>
                <w:ins w:id="156" w:author="GRAYSON, Paul" w:date="2016-05-18T16:11:00Z"/>
                <w:sz w:val="21"/>
                <w:szCs w:val="21"/>
                <w:lang w:eastAsia="ja-JP"/>
              </w:rPr>
            </w:pPr>
            <w:ins w:id="157" w:author="GRAYSON, Paul" w:date="2016-05-18T16:12:00Z">
              <w:r>
                <w:rPr>
                  <w:sz w:val="21"/>
                  <w:szCs w:val="21"/>
                  <w:lang w:eastAsia="ja-JP"/>
                </w:rPr>
                <w:t xml:space="preserve">(c)       </w:t>
              </w:r>
              <w:r w:rsidRPr="000D7880">
                <w:rPr>
                  <w:sz w:val="21"/>
                  <w:szCs w:val="21"/>
                  <w:lang w:eastAsia="ja-JP"/>
                </w:rPr>
                <w:t>an official copy of freehold title number DU156333 which shows the registered proprie</w:t>
              </w:r>
              <w:r>
                <w:rPr>
                  <w:sz w:val="21"/>
                  <w:szCs w:val="21"/>
                  <w:lang w:eastAsia="ja-JP"/>
                </w:rPr>
                <w:t>tor as Tallent Services Limited</w:t>
              </w:r>
              <w:r w:rsidRPr="000D7880">
                <w:rPr>
                  <w:sz w:val="21"/>
                  <w:szCs w:val="21"/>
                  <w:lang w:eastAsia="ja-JP"/>
                </w:rPr>
                <w:t xml:space="preserve">; </w:t>
              </w:r>
            </w:ins>
          </w:p>
        </w:tc>
        <w:tc>
          <w:tcPr>
            <w:tcW w:w="3566" w:type="dxa"/>
            <w:tcBorders>
              <w:top w:val="nil"/>
              <w:left w:val="single" w:sz="4" w:space="0" w:color="auto"/>
              <w:bottom w:val="nil"/>
              <w:right w:val="single" w:sz="4" w:space="0" w:color="auto"/>
            </w:tcBorders>
            <w:tcPrChange w:id="158" w:author="GRAYSON, Paul" w:date="2016-05-18T16:15:00Z">
              <w:tcPr>
                <w:tcW w:w="3566" w:type="dxa"/>
                <w:tcBorders>
                  <w:top w:val="single" w:sz="4" w:space="0" w:color="auto"/>
                  <w:left w:val="single" w:sz="4" w:space="0" w:color="auto"/>
                  <w:bottom w:val="single" w:sz="4" w:space="0" w:color="auto"/>
                  <w:right w:val="single" w:sz="4" w:space="0" w:color="auto"/>
                </w:tcBorders>
              </w:tcPr>
            </w:tcPrChange>
          </w:tcPr>
          <w:p w:rsidR="000D7880" w:rsidRPr="000D7880" w:rsidRDefault="000D7880" w:rsidP="00837008">
            <w:pPr>
              <w:widowControl w:val="0"/>
              <w:spacing w:before="60" w:after="210" w:line="264" w:lineRule="auto"/>
              <w:jc w:val="both"/>
              <w:rPr>
                <w:ins w:id="159" w:author="GRAYSON, Paul" w:date="2016-05-18T16:11:00Z"/>
                <w:sz w:val="21"/>
                <w:szCs w:val="21"/>
              </w:rPr>
            </w:pPr>
            <w:ins w:id="160" w:author="GRAYSON, Paul" w:date="2016-05-18T16:12:00Z">
              <w:r w:rsidRPr="000D7880">
                <w:rPr>
                  <w:sz w:val="21"/>
                  <w:szCs w:val="21"/>
                </w:rPr>
                <w:t>We have asked the Target Group to confirm that it still owns this property</w:t>
              </w:r>
            </w:ins>
            <w:ins w:id="161" w:author="GRAYSON, Paul" w:date="2016-05-18T16:25:00Z">
              <w:r w:rsidR="00782895">
                <w:rPr>
                  <w:sz w:val="21"/>
                  <w:szCs w:val="21"/>
                </w:rPr>
                <w:t>.</w:t>
              </w:r>
            </w:ins>
          </w:p>
        </w:tc>
      </w:tr>
      <w:tr w:rsidR="000D7880" w:rsidRPr="00837008" w:rsidTr="000D7880">
        <w:tblPrEx>
          <w:tblW w:w="13184"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162" w:author="GRAYSON, Paul" w:date="2016-05-18T16:15:00Z">
            <w:tblPrEx>
              <w:tblW w:w="13184"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rPr>
          <w:ins w:id="163" w:author="GRAYSON, Paul" w:date="2016-05-18T16:13:00Z"/>
        </w:trPr>
        <w:tc>
          <w:tcPr>
            <w:tcW w:w="971" w:type="dxa"/>
            <w:tcBorders>
              <w:top w:val="nil"/>
              <w:left w:val="single" w:sz="4" w:space="0" w:color="auto"/>
              <w:bottom w:val="nil"/>
              <w:right w:val="single" w:sz="4" w:space="0" w:color="auto"/>
            </w:tcBorders>
            <w:tcPrChange w:id="164" w:author="GRAYSON, Paul" w:date="2016-05-18T16:15:00Z">
              <w:tcPr>
                <w:tcW w:w="971" w:type="dxa"/>
                <w:tcBorders>
                  <w:top w:val="single" w:sz="4" w:space="0" w:color="auto"/>
                  <w:left w:val="single" w:sz="4" w:space="0" w:color="auto"/>
                  <w:bottom w:val="single" w:sz="4" w:space="0" w:color="auto"/>
                  <w:right w:val="single" w:sz="4" w:space="0" w:color="auto"/>
                </w:tcBorders>
              </w:tcPr>
            </w:tcPrChange>
          </w:tcPr>
          <w:p w:rsidR="000D7880" w:rsidRPr="00837008" w:rsidRDefault="000D7880" w:rsidP="000D7880">
            <w:pPr>
              <w:pStyle w:val="FWNL1"/>
              <w:numPr>
                <w:ilvl w:val="0"/>
                <w:numId w:val="0"/>
              </w:numPr>
              <w:spacing w:before="60" w:after="180"/>
              <w:ind w:left="720"/>
              <w:rPr>
                <w:ins w:id="165" w:author="GRAYSON, Paul" w:date="2016-05-18T16:13:00Z"/>
                <w:szCs w:val="21"/>
              </w:rPr>
            </w:pPr>
          </w:p>
        </w:tc>
        <w:tc>
          <w:tcPr>
            <w:tcW w:w="1559" w:type="dxa"/>
            <w:tcBorders>
              <w:top w:val="nil"/>
              <w:left w:val="single" w:sz="4" w:space="0" w:color="auto"/>
              <w:bottom w:val="nil"/>
              <w:right w:val="single" w:sz="4" w:space="0" w:color="auto"/>
            </w:tcBorders>
            <w:tcPrChange w:id="166" w:author="GRAYSON, Paul" w:date="2016-05-18T16:15:00Z">
              <w:tcPr>
                <w:tcW w:w="1559" w:type="dxa"/>
                <w:tcBorders>
                  <w:top w:val="single" w:sz="4" w:space="0" w:color="auto"/>
                  <w:left w:val="single" w:sz="4" w:space="0" w:color="auto"/>
                  <w:bottom w:val="single" w:sz="4" w:space="0" w:color="auto"/>
                  <w:right w:val="single" w:sz="4" w:space="0" w:color="auto"/>
                </w:tcBorders>
              </w:tcPr>
            </w:tcPrChange>
          </w:tcPr>
          <w:p w:rsidR="000D7880" w:rsidRDefault="000D7880" w:rsidP="00040F79">
            <w:pPr>
              <w:pStyle w:val="FWNL1"/>
              <w:numPr>
                <w:ilvl w:val="0"/>
                <w:numId w:val="0"/>
              </w:numPr>
              <w:spacing w:before="60" w:after="180"/>
              <w:jc w:val="left"/>
              <w:rPr>
                <w:ins w:id="167" w:author="GRAYSON, Paul" w:date="2016-05-18T16:13:00Z"/>
                <w:szCs w:val="21"/>
              </w:rPr>
            </w:pPr>
          </w:p>
        </w:tc>
        <w:tc>
          <w:tcPr>
            <w:tcW w:w="1701" w:type="dxa"/>
            <w:tcBorders>
              <w:top w:val="nil"/>
              <w:left w:val="single" w:sz="4" w:space="0" w:color="auto"/>
              <w:bottom w:val="nil"/>
              <w:right w:val="single" w:sz="4" w:space="0" w:color="auto"/>
            </w:tcBorders>
            <w:tcPrChange w:id="168" w:author="GRAYSON, Paul" w:date="2016-05-18T16:15:00Z">
              <w:tcPr>
                <w:tcW w:w="1701" w:type="dxa"/>
                <w:tcBorders>
                  <w:top w:val="single" w:sz="4" w:space="0" w:color="auto"/>
                  <w:left w:val="single" w:sz="4" w:space="0" w:color="auto"/>
                  <w:bottom w:val="single" w:sz="4" w:space="0" w:color="auto"/>
                  <w:right w:val="single" w:sz="4" w:space="0" w:color="auto"/>
                </w:tcBorders>
              </w:tcPr>
            </w:tcPrChange>
          </w:tcPr>
          <w:p w:rsidR="000D7880" w:rsidRDefault="000D7880" w:rsidP="000D7880">
            <w:pPr>
              <w:spacing w:before="60" w:after="180"/>
              <w:rPr>
                <w:ins w:id="169" w:author="GRAYSON, Paul" w:date="2016-05-18T16:13:00Z"/>
                <w:sz w:val="21"/>
                <w:szCs w:val="21"/>
              </w:rPr>
            </w:pPr>
          </w:p>
        </w:tc>
        <w:tc>
          <w:tcPr>
            <w:tcW w:w="5387" w:type="dxa"/>
            <w:tcBorders>
              <w:top w:val="nil"/>
              <w:left w:val="single" w:sz="4" w:space="0" w:color="auto"/>
              <w:bottom w:val="nil"/>
              <w:right w:val="single" w:sz="4" w:space="0" w:color="auto"/>
            </w:tcBorders>
            <w:tcPrChange w:id="170" w:author="GRAYSON, Paul" w:date="2016-05-18T16:15:00Z">
              <w:tcPr>
                <w:tcW w:w="5387" w:type="dxa"/>
                <w:tcBorders>
                  <w:top w:val="single" w:sz="4" w:space="0" w:color="auto"/>
                  <w:left w:val="single" w:sz="4" w:space="0" w:color="auto"/>
                  <w:bottom w:val="single" w:sz="4" w:space="0" w:color="auto"/>
                  <w:right w:val="single" w:sz="4" w:space="0" w:color="auto"/>
                </w:tcBorders>
              </w:tcPr>
            </w:tcPrChange>
          </w:tcPr>
          <w:p w:rsidR="000D7880" w:rsidRDefault="000D7880" w:rsidP="000D7880">
            <w:pPr>
              <w:spacing w:after="210" w:line="264" w:lineRule="auto"/>
              <w:ind w:left="720" w:hanging="720"/>
              <w:jc w:val="both"/>
              <w:rPr>
                <w:ins w:id="171" w:author="GRAYSON, Paul" w:date="2016-05-18T16:13:00Z"/>
                <w:sz w:val="21"/>
                <w:szCs w:val="21"/>
                <w:lang w:eastAsia="ja-JP"/>
              </w:rPr>
            </w:pPr>
            <w:ins w:id="172" w:author="GRAYSON, Paul" w:date="2016-05-18T16:13:00Z">
              <w:r w:rsidRPr="000D7880">
                <w:rPr>
                  <w:sz w:val="21"/>
                  <w:szCs w:val="21"/>
                  <w:lang w:eastAsia="ja-JP"/>
                </w:rPr>
                <w:t>(d)</w:t>
              </w:r>
              <w:r w:rsidRPr="000D7880">
                <w:rPr>
                  <w:sz w:val="21"/>
                  <w:szCs w:val="21"/>
                  <w:lang w:eastAsia="ja-JP"/>
                </w:rPr>
                <w:tab/>
                <w:t>official copies for leasehold interests at Aycliffe pursuant to which Tallent Engineering Services is the registered proprietor, These leasehold interests</w:t>
              </w:r>
              <w:r>
                <w:rPr>
                  <w:sz w:val="21"/>
                  <w:szCs w:val="21"/>
                  <w:lang w:eastAsia="ja-JP"/>
                </w:rPr>
                <w:t xml:space="preserve"> do not appear on the Data Room</w:t>
              </w:r>
              <w:r w:rsidRPr="000D7880">
                <w:rPr>
                  <w:sz w:val="21"/>
                  <w:szCs w:val="21"/>
                  <w:lang w:eastAsia="ja-JP"/>
                </w:rPr>
                <w:t>; and</w:t>
              </w:r>
            </w:ins>
          </w:p>
        </w:tc>
        <w:tc>
          <w:tcPr>
            <w:tcW w:w="3566" w:type="dxa"/>
            <w:tcBorders>
              <w:top w:val="nil"/>
              <w:left w:val="single" w:sz="4" w:space="0" w:color="auto"/>
              <w:bottom w:val="nil"/>
              <w:right w:val="single" w:sz="4" w:space="0" w:color="auto"/>
            </w:tcBorders>
            <w:tcPrChange w:id="173" w:author="GRAYSON, Paul" w:date="2016-05-18T16:15:00Z">
              <w:tcPr>
                <w:tcW w:w="3566" w:type="dxa"/>
                <w:tcBorders>
                  <w:top w:val="single" w:sz="4" w:space="0" w:color="auto"/>
                  <w:left w:val="single" w:sz="4" w:space="0" w:color="auto"/>
                  <w:bottom w:val="single" w:sz="4" w:space="0" w:color="auto"/>
                  <w:right w:val="single" w:sz="4" w:space="0" w:color="auto"/>
                </w:tcBorders>
              </w:tcPr>
            </w:tcPrChange>
          </w:tcPr>
          <w:p w:rsidR="000D7880" w:rsidRPr="000D7880" w:rsidRDefault="000D7880" w:rsidP="00837008">
            <w:pPr>
              <w:widowControl w:val="0"/>
              <w:spacing w:before="60" w:after="210" w:line="264" w:lineRule="auto"/>
              <w:jc w:val="both"/>
              <w:rPr>
                <w:ins w:id="174" w:author="GRAYSON, Paul" w:date="2016-05-18T16:13:00Z"/>
                <w:sz w:val="21"/>
                <w:szCs w:val="21"/>
              </w:rPr>
            </w:pPr>
            <w:ins w:id="175" w:author="GRAYSON, Paul" w:date="2016-05-18T16:13:00Z">
              <w:r w:rsidRPr="000D7880">
                <w:rPr>
                  <w:sz w:val="21"/>
                  <w:szCs w:val="21"/>
                </w:rPr>
                <w:t>We have asked the Seller to upload these leases to the Data Room</w:t>
              </w:r>
            </w:ins>
            <w:ins w:id="176" w:author="GRAYSON, Paul" w:date="2016-05-18T16:25:00Z">
              <w:r w:rsidR="00782895">
                <w:rPr>
                  <w:sz w:val="21"/>
                  <w:szCs w:val="21"/>
                </w:rPr>
                <w:t>.</w:t>
              </w:r>
            </w:ins>
          </w:p>
        </w:tc>
      </w:tr>
      <w:tr w:rsidR="000D7880" w:rsidRPr="00837008" w:rsidTr="000D7880">
        <w:tblPrEx>
          <w:tblW w:w="13184"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177" w:author="GRAYSON, Paul" w:date="2016-05-18T16:15:00Z">
            <w:tblPrEx>
              <w:tblW w:w="13184"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rPr>
          <w:ins w:id="178" w:author="GRAYSON, Paul" w:date="2016-05-18T16:13:00Z"/>
        </w:trPr>
        <w:tc>
          <w:tcPr>
            <w:tcW w:w="971" w:type="dxa"/>
            <w:tcBorders>
              <w:top w:val="nil"/>
              <w:left w:val="single" w:sz="4" w:space="0" w:color="auto"/>
              <w:bottom w:val="single" w:sz="4" w:space="0" w:color="auto"/>
              <w:right w:val="single" w:sz="4" w:space="0" w:color="auto"/>
            </w:tcBorders>
            <w:tcPrChange w:id="179" w:author="GRAYSON, Paul" w:date="2016-05-18T16:15:00Z">
              <w:tcPr>
                <w:tcW w:w="971" w:type="dxa"/>
                <w:tcBorders>
                  <w:top w:val="single" w:sz="4" w:space="0" w:color="auto"/>
                  <w:left w:val="single" w:sz="4" w:space="0" w:color="auto"/>
                  <w:bottom w:val="single" w:sz="4" w:space="0" w:color="auto"/>
                  <w:right w:val="single" w:sz="4" w:space="0" w:color="auto"/>
                </w:tcBorders>
              </w:tcPr>
            </w:tcPrChange>
          </w:tcPr>
          <w:p w:rsidR="000D7880" w:rsidRPr="00837008" w:rsidRDefault="000D7880" w:rsidP="000D7880">
            <w:pPr>
              <w:pStyle w:val="FWNL1"/>
              <w:numPr>
                <w:ilvl w:val="0"/>
                <w:numId w:val="0"/>
              </w:numPr>
              <w:spacing w:before="60" w:after="180"/>
              <w:ind w:left="720"/>
              <w:rPr>
                <w:ins w:id="180" w:author="GRAYSON, Paul" w:date="2016-05-18T16:13:00Z"/>
                <w:szCs w:val="21"/>
              </w:rPr>
            </w:pPr>
          </w:p>
        </w:tc>
        <w:tc>
          <w:tcPr>
            <w:tcW w:w="1559" w:type="dxa"/>
            <w:tcBorders>
              <w:top w:val="nil"/>
              <w:left w:val="single" w:sz="4" w:space="0" w:color="auto"/>
              <w:bottom w:val="single" w:sz="4" w:space="0" w:color="auto"/>
              <w:right w:val="single" w:sz="4" w:space="0" w:color="auto"/>
            </w:tcBorders>
            <w:tcPrChange w:id="181" w:author="GRAYSON, Paul" w:date="2016-05-18T16:15:00Z">
              <w:tcPr>
                <w:tcW w:w="1559" w:type="dxa"/>
                <w:tcBorders>
                  <w:top w:val="single" w:sz="4" w:space="0" w:color="auto"/>
                  <w:left w:val="single" w:sz="4" w:space="0" w:color="auto"/>
                  <w:bottom w:val="single" w:sz="4" w:space="0" w:color="auto"/>
                  <w:right w:val="single" w:sz="4" w:space="0" w:color="auto"/>
                </w:tcBorders>
              </w:tcPr>
            </w:tcPrChange>
          </w:tcPr>
          <w:p w:rsidR="000D7880" w:rsidRDefault="000D7880" w:rsidP="00040F79">
            <w:pPr>
              <w:pStyle w:val="FWNL1"/>
              <w:numPr>
                <w:ilvl w:val="0"/>
                <w:numId w:val="0"/>
              </w:numPr>
              <w:spacing w:before="60" w:after="180"/>
              <w:jc w:val="left"/>
              <w:rPr>
                <w:ins w:id="182" w:author="GRAYSON, Paul" w:date="2016-05-18T16:13:00Z"/>
                <w:szCs w:val="21"/>
              </w:rPr>
            </w:pPr>
          </w:p>
        </w:tc>
        <w:tc>
          <w:tcPr>
            <w:tcW w:w="1701" w:type="dxa"/>
            <w:tcBorders>
              <w:top w:val="nil"/>
              <w:left w:val="single" w:sz="4" w:space="0" w:color="auto"/>
              <w:bottom w:val="single" w:sz="4" w:space="0" w:color="auto"/>
              <w:right w:val="single" w:sz="4" w:space="0" w:color="auto"/>
            </w:tcBorders>
            <w:tcPrChange w:id="183" w:author="GRAYSON, Paul" w:date="2016-05-18T16:15:00Z">
              <w:tcPr>
                <w:tcW w:w="1701" w:type="dxa"/>
                <w:tcBorders>
                  <w:top w:val="single" w:sz="4" w:space="0" w:color="auto"/>
                  <w:left w:val="single" w:sz="4" w:space="0" w:color="auto"/>
                  <w:bottom w:val="single" w:sz="4" w:space="0" w:color="auto"/>
                  <w:right w:val="single" w:sz="4" w:space="0" w:color="auto"/>
                </w:tcBorders>
              </w:tcPr>
            </w:tcPrChange>
          </w:tcPr>
          <w:p w:rsidR="000D7880" w:rsidRDefault="000D7880" w:rsidP="000D7880">
            <w:pPr>
              <w:spacing w:before="60" w:after="180"/>
              <w:rPr>
                <w:ins w:id="184" w:author="GRAYSON, Paul" w:date="2016-05-18T16:13:00Z"/>
                <w:sz w:val="21"/>
                <w:szCs w:val="21"/>
              </w:rPr>
            </w:pPr>
          </w:p>
        </w:tc>
        <w:tc>
          <w:tcPr>
            <w:tcW w:w="5387" w:type="dxa"/>
            <w:tcBorders>
              <w:top w:val="nil"/>
              <w:left w:val="single" w:sz="4" w:space="0" w:color="auto"/>
              <w:bottom w:val="single" w:sz="4" w:space="0" w:color="auto"/>
              <w:right w:val="single" w:sz="4" w:space="0" w:color="auto"/>
            </w:tcBorders>
            <w:tcPrChange w:id="185" w:author="GRAYSON, Paul" w:date="2016-05-18T16:15:00Z">
              <w:tcPr>
                <w:tcW w:w="5387" w:type="dxa"/>
                <w:tcBorders>
                  <w:top w:val="single" w:sz="4" w:space="0" w:color="auto"/>
                  <w:left w:val="single" w:sz="4" w:space="0" w:color="auto"/>
                  <w:bottom w:val="single" w:sz="4" w:space="0" w:color="auto"/>
                  <w:right w:val="single" w:sz="4" w:space="0" w:color="auto"/>
                </w:tcBorders>
              </w:tcPr>
            </w:tcPrChange>
          </w:tcPr>
          <w:p w:rsidR="000D7880" w:rsidRPr="000D7880" w:rsidRDefault="000D7880" w:rsidP="000D7880">
            <w:pPr>
              <w:spacing w:after="210" w:line="264" w:lineRule="auto"/>
              <w:ind w:left="720" w:hanging="720"/>
              <w:jc w:val="both"/>
              <w:rPr>
                <w:ins w:id="186" w:author="GRAYSON, Paul" w:date="2016-05-18T16:13:00Z"/>
                <w:sz w:val="21"/>
                <w:szCs w:val="21"/>
                <w:lang w:eastAsia="ja-JP"/>
              </w:rPr>
            </w:pPr>
            <w:ins w:id="187" w:author="GRAYSON, Paul" w:date="2016-05-18T16:14:00Z">
              <w:r w:rsidRPr="000D7880">
                <w:rPr>
                  <w:sz w:val="21"/>
                  <w:szCs w:val="21"/>
                  <w:lang w:eastAsia="ja-JP"/>
                </w:rPr>
                <w:t>(e)</w:t>
              </w:r>
              <w:r w:rsidRPr="000D7880">
                <w:rPr>
                  <w:sz w:val="21"/>
                  <w:szCs w:val="21"/>
                  <w:lang w:eastAsia="ja-JP"/>
                </w:rPr>
                <w:tab/>
                <w:t xml:space="preserve">deeds of variation for the leases listed at 12, 13 and 16 of part IV of the UK section of Annex 3 which refer to agreements for reversionary leases which seek to extend the term of the relevant leases so that they expire on 25 June 2037. </w:t>
              </w:r>
            </w:ins>
          </w:p>
        </w:tc>
        <w:tc>
          <w:tcPr>
            <w:tcW w:w="3566" w:type="dxa"/>
            <w:tcBorders>
              <w:top w:val="nil"/>
              <w:left w:val="single" w:sz="4" w:space="0" w:color="auto"/>
              <w:bottom w:val="single" w:sz="4" w:space="0" w:color="auto"/>
              <w:right w:val="single" w:sz="4" w:space="0" w:color="auto"/>
            </w:tcBorders>
            <w:tcPrChange w:id="188" w:author="GRAYSON, Paul" w:date="2016-05-18T16:15:00Z">
              <w:tcPr>
                <w:tcW w:w="3566" w:type="dxa"/>
                <w:tcBorders>
                  <w:top w:val="single" w:sz="4" w:space="0" w:color="auto"/>
                  <w:left w:val="single" w:sz="4" w:space="0" w:color="auto"/>
                  <w:bottom w:val="single" w:sz="4" w:space="0" w:color="auto"/>
                  <w:right w:val="single" w:sz="4" w:space="0" w:color="auto"/>
                </w:tcBorders>
              </w:tcPr>
            </w:tcPrChange>
          </w:tcPr>
          <w:p w:rsidR="000D7880" w:rsidRPr="000D7880" w:rsidRDefault="000D7880" w:rsidP="00837008">
            <w:pPr>
              <w:widowControl w:val="0"/>
              <w:spacing w:before="60" w:after="210" w:line="264" w:lineRule="auto"/>
              <w:jc w:val="both"/>
              <w:rPr>
                <w:ins w:id="189" w:author="GRAYSON, Paul" w:date="2016-05-18T16:13:00Z"/>
                <w:sz w:val="21"/>
                <w:szCs w:val="21"/>
              </w:rPr>
            </w:pPr>
            <w:ins w:id="190" w:author="GRAYSON, Paul" w:date="2016-05-18T16:14:00Z">
              <w:r w:rsidRPr="000D7880">
                <w:rPr>
                  <w:sz w:val="21"/>
                  <w:szCs w:val="21"/>
                </w:rPr>
                <w:t>We have asked the Target Group to upload a copy of the agreements for reversionary lease to the Data Room and to confirm whether the reversionary leases have been entered into.</w:t>
              </w:r>
            </w:ins>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3"/>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9C0A6C" w:rsidP="00040F79">
            <w:pPr>
              <w:pStyle w:val="FWNL1"/>
              <w:numPr>
                <w:ilvl w:val="0"/>
                <w:numId w:val="0"/>
              </w:numPr>
              <w:spacing w:before="60" w:after="180"/>
              <w:jc w:val="left"/>
              <w:rPr>
                <w:szCs w:val="21"/>
              </w:rPr>
            </w:pPr>
            <w:ins w:id="191" w:author="GRAYSON, Paul" w:date="2016-05-16T18:37:00Z">
              <w:r>
                <w:rPr>
                  <w:szCs w:val="21"/>
                </w:rPr>
                <w:t>2.4.1.2.1</w:t>
              </w:r>
            </w:ins>
          </w:p>
        </w:tc>
        <w:tc>
          <w:tcPr>
            <w:tcW w:w="1701" w:type="dxa"/>
            <w:tcBorders>
              <w:top w:val="single" w:sz="4" w:space="0" w:color="auto"/>
              <w:left w:val="single" w:sz="4" w:space="0" w:color="auto"/>
              <w:bottom w:val="single" w:sz="4" w:space="0" w:color="auto"/>
              <w:right w:val="single" w:sz="4" w:space="0" w:color="auto"/>
            </w:tcBorders>
          </w:tcPr>
          <w:p w:rsidR="006B0DFE" w:rsidRPr="009C0A6C" w:rsidRDefault="009C0A6C" w:rsidP="00040F79">
            <w:pPr>
              <w:spacing w:before="60" w:after="180"/>
              <w:rPr>
                <w:sz w:val="21"/>
                <w:szCs w:val="21"/>
                <w:rPrChange w:id="192" w:author="GRAYSON, Paul" w:date="2016-05-16T18:38:00Z">
                  <w:rPr>
                    <w:b/>
                    <w:i/>
                    <w:sz w:val="21"/>
                    <w:szCs w:val="21"/>
                  </w:rPr>
                </w:rPrChange>
              </w:rPr>
            </w:pPr>
            <w:ins w:id="193" w:author="GRAYSON, Paul" w:date="2016-05-16T18:38:00Z">
              <w:r>
                <w:rPr>
                  <w:sz w:val="21"/>
                  <w:szCs w:val="21"/>
                </w:rPr>
                <w:t xml:space="preserve">Contingent liability in </w:t>
              </w:r>
              <w:r>
                <w:rPr>
                  <w:sz w:val="21"/>
                  <w:szCs w:val="21"/>
                </w:rPr>
                <w:lastRenderedPageBreak/>
                <w:t>respect of properties located in England and Wales</w:t>
              </w:r>
            </w:ins>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9C0A6C" w:rsidP="009C0A6C">
            <w:pPr>
              <w:widowControl w:val="0"/>
              <w:spacing w:after="210" w:line="264" w:lineRule="auto"/>
              <w:jc w:val="both"/>
              <w:rPr>
                <w:sz w:val="21"/>
                <w:szCs w:val="21"/>
              </w:rPr>
            </w:pPr>
            <w:ins w:id="194" w:author="GRAYSON, Paul" w:date="2016-05-16T18:39:00Z">
              <w:r w:rsidRPr="009C0A6C">
                <w:rPr>
                  <w:sz w:val="21"/>
                  <w:szCs w:val="21"/>
                </w:rPr>
                <w:lastRenderedPageBreak/>
                <w:t xml:space="preserve">Folder 2.4.1.2.1 of the Data Room does not contain any information regarding contingent liability in respect of </w:t>
              </w:r>
              <w:r w:rsidRPr="009C0A6C">
                <w:rPr>
                  <w:sz w:val="21"/>
                  <w:szCs w:val="21"/>
                </w:rPr>
                <w:lastRenderedPageBreak/>
                <w:t xml:space="preserve">properties located in England and Wales. </w:t>
              </w:r>
            </w:ins>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9C0A6C" w:rsidP="00837008">
            <w:pPr>
              <w:widowControl w:val="0"/>
              <w:spacing w:before="60" w:after="210" w:line="264" w:lineRule="auto"/>
              <w:jc w:val="both"/>
              <w:rPr>
                <w:sz w:val="21"/>
                <w:szCs w:val="21"/>
              </w:rPr>
            </w:pPr>
            <w:ins w:id="195" w:author="GRAYSON, Paul" w:date="2016-05-16T18:39:00Z">
              <w:r w:rsidRPr="009C0A6C">
                <w:rPr>
                  <w:sz w:val="21"/>
                  <w:szCs w:val="21"/>
                </w:rPr>
                <w:lastRenderedPageBreak/>
                <w:t xml:space="preserve">We have asked the Target Group to confirm whether it has ever owned or </w:t>
              </w:r>
              <w:r w:rsidRPr="009C0A6C">
                <w:rPr>
                  <w:sz w:val="21"/>
                  <w:szCs w:val="21"/>
                </w:rPr>
                <w:lastRenderedPageBreak/>
                <w:t>leased property in England and Wales which is not disclos</w:t>
              </w:r>
            </w:ins>
            <w:ins w:id="196" w:author="GRAYSON, Paul" w:date="2016-05-16T18:42:00Z">
              <w:r w:rsidR="00C44C27">
                <w:rPr>
                  <w:sz w:val="21"/>
                  <w:szCs w:val="21"/>
                </w:rPr>
                <w:t>e</w:t>
              </w:r>
            </w:ins>
            <w:ins w:id="197" w:author="GRAYSON, Paul" w:date="2016-05-16T18:39:00Z">
              <w:r w:rsidRPr="009C0A6C">
                <w:rPr>
                  <w:sz w:val="21"/>
                  <w:szCs w:val="21"/>
                </w:rPr>
                <w:t>d in section 2.4.1.2.1 of the Data Room for which the Target Group has contingent/residual liability.</w:t>
              </w:r>
            </w:ins>
          </w:p>
        </w:tc>
      </w:tr>
      <w:tr w:rsidR="00CF71F3" w:rsidRPr="00837008" w:rsidTr="00EF0074">
        <w:trPr>
          <w:ins w:id="198" w:author="GRAYSON, Paul" w:date="2016-05-17T20:09:00Z"/>
        </w:trPr>
        <w:tc>
          <w:tcPr>
            <w:tcW w:w="971" w:type="dxa"/>
            <w:tcBorders>
              <w:top w:val="single" w:sz="4" w:space="0" w:color="auto"/>
              <w:left w:val="single" w:sz="4" w:space="0" w:color="auto"/>
              <w:bottom w:val="single" w:sz="4" w:space="0" w:color="auto"/>
              <w:right w:val="single" w:sz="4" w:space="0" w:color="auto"/>
            </w:tcBorders>
          </w:tcPr>
          <w:p w:rsidR="00CF71F3" w:rsidRPr="00837008" w:rsidRDefault="00CF71F3" w:rsidP="00E877C6">
            <w:pPr>
              <w:pStyle w:val="FWNL1"/>
              <w:numPr>
                <w:ilvl w:val="0"/>
                <w:numId w:val="23"/>
              </w:numPr>
              <w:spacing w:before="60" w:after="180"/>
              <w:ind w:hanging="566"/>
              <w:jc w:val="center"/>
              <w:rPr>
                <w:ins w:id="199" w:author="GRAYSON, Paul" w:date="2016-05-17T20:09:00Z"/>
                <w:szCs w:val="21"/>
              </w:rPr>
            </w:pPr>
          </w:p>
        </w:tc>
        <w:tc>
          <w:tcPr>
            <w:tcW w:w="1559" w:type="dxa"/>
            <w:tcBorders>
              <w:top w:val="single" w:sz="4" w:space="0" w:color="auto"/>
              <w:left w:val="single" w:sz="4" w:space="0" w:color="auto"/>
              <w:bottom w:val="single" w:sz="4" w:space="0" w:color="auto"/>
              <w:right w:val="single" w:sz="4" w:space="0" w:color="auto"/>
            </w:tcBorders>
          </w:tcPr>
          <w:p w:rsidR="00CF71F3" w:rsidRDefault="00CF71F3" w:rsidP="00040F79">
            <w:pPr>
              <w:pStyle w:val="FWNL1"/>
              <w:numPr>
                <w:ilvl w:val="0"/>
                <w:numId w:val="0"/>
              </w:numPr>
              <w:spacing w:before="60" w:after="180"/>
              <w:jc w:val="left"/>
              <w:rPr>
                <w:ins w:id="200" w:author="GRAYSON, Paul" w:date="2016-05-17T20:09:00Z"/>
                <w:szCs w:val="21"/>
              </w:rPr>
            </w:pPr>
            <w:ins w:id="201" w:author="GRAYSON, Paul" w:date="2016-05-17T20:10:00Z">
              <w:r>
                <w:rPr>
                  <w:szCs w:val="21"/>
                </w:rPr>
                <w:t>2.4.1.2.1.2</w:t>
              </w:r>
            </w:ins>
          </w:p>
        </w:tc>
        <w:tc>
          <w:tcPr>
            <w:tcW w:w="1701" w:type="dxa"/>
            <w:tcBorders>
              <w:top w:val="single" w:sz="4" w:space="0" w:color="auto"/>
              <w:left w:val="single" w:sz="4" w:space="0" w:color="auto"/>
              <w:bottom w:val="single" w:sz="4" w:space="0" w:color="auto"/>
              <w:right w:val="single" w:sz="4" w:space="0" w:color="auto"/>
            </w:tcBorders>
          </w:tcPr>
          <w:p w:rsidR="00CF71F3" w:rsidRDefault="00CF71F3" w:rsidP="00040F79">
            <w:pPr>
              <w:spacing w:before="60" w:after="180"/>
              <w:rPr>
                <w:ins w:id="202" w:author="GRAYSON, Paul" w:date="2016-05-17T20:09:00Z"/>
                <w:sz w:val="21"/>
                <w:szCs w:val="21"/>
              </w:rPr>
            </w:pPr>
            <w:ins w:id="203" w:author="GRAYSON, Paul" w:date="2016-05-17T20:11:00Z">
              <w:r>
                <w:rPr>
                  <w:sz w:val="21"/>
                  <w:szCs w:val="21"/>
                </w:rPr>
                <w:t>Target Group property interests at Cannock</w:t>
              </w:r>
            </w:ins>
          </w:p>
        </w:tc>
        <w:tc>
          <w:tcPr>
            <w:tcW w:w="5387" w:type="dxa"/>
            <w:tcBorders>
              <w:top w:val="single" w:sz="4" w:space="0" w:color="auto"/>
              <w:left w:val="single" w:sz="4" w:space="0" w:color="auto"/>
              <w:bottom w:val="single" w:sz="4" w:space="0" w:color="auto"/>
              <w:right w:val="single" w:sz="4" w:space="0" w:color="auto"/>
            </w:tcBorders>
          </w:tcPr>
          <w:p w:rsidR="00CF71F3" w:rsidRPr="00CF71F3" w:rsidRDefault="00CF71F3" w:rsidP="00CF71F3">
            <w:pPr>
              <w:pStyle w:val="BodyText"/>
              <w:rPr>
                <w:ins w:id="204" w:author="GRAYSON, Paul" w:date="2016-05-17T20:09:00Z"/>
                <w:szCs w:val="21"/>
              </w:rPr>
              <w:pPrChange w:id="205" w:author="GRAYSON, Paul" w:date="2016-05-17T20:11:00Z">
                <w:pPr>
                  <w:widowControl w:val="0"/>
                  <w:spacing w:after="210" w:line="264" w:lineRule="auto"/>
                  <w:jc w:val="both"/>
                </w:pPr>
              </w:pPrChange>
            </w:pPr>
            <w:ins w:id="206" w:author="GRAYSON, Paul" w:date="2016-05-17T20:10:00Z">
              <w:r>
                <w:rPr>
                  <w:szCs w:val="21"/>
                </w:rPr>
                <w:t xml:space="preserve">The Data Room </w:t>
              </w:r>
              <w:r w:rsidRPr="00A35C2C">
                <w:rPr>
                  <w:szCs w:val="21"/>
                </w:rPr>
                <w:t>contains historic documentation from 2004 regarding the surrender of various leasehold interests</w:t>
              </w:r>
              <w:r>
                <w:rPr>
                  <w:szCs w:val="21"/>
                </w:rPr>
                <w:t xml:space="preserve"> held by the Target Group in Cannock</w:t>
              </w:r>
              <w:r w:rsidRPr="00A35C2C">
                <w:rPr>
                  <w:szCs w:val="21"/>
                </w:rPr>
                <w:t xml:space="preserve"> in return for a new lease over the entirety of a building that was to be constructed by Pritchard Developments. </w:t>
              </w:r>
            </w:ins>
            <w:ins w:id="207" w:author="GRAYSON, Paul" w:date="2016-05-17T20:11:00Z">
              <w:r>
                <w:rPr>
                  <w:szCs w:val="21"/>
                </w:rPr>
                <w:t xml:space="preserve">It is therefore not clear whether the Target Group has additional property interests at Cannock to those disclosed in the Data Room. </w:t>
              </w:r>
            </w:ins>
          </w:p>
        </w:tc>
        <w:tc>
          <w:tcPr>
            <w:tcW w:w="3566" w:type="dxa"/>
            <w:tcBorders>
              <w:top w:val="single" w:sz="4" w:space="0" w:color="auto"/>
              <w:left w:val="single" w:sz="4" w:space="0" w:color="auto"/>
              <w:bottom w:val="single" w:sz="4" w:space="0" w:color="auto"/>
              <w:right w:val="single" w:sz="4" w:space="0" w:color="auto"/>
            </w:tcBorders>
          </w:tcPr>
          <w:p w:rsidR="00CF71F3" w:rsidRPr="00CF71F3" w:rsidRDefault="00CF71F3" w:rsidP="00837008">
            <w:pPr>
              <w:widowControl w:val="0"/>
              <w:spacing w:before="60" w:after="210" w:line="264" w:lineRule="auto"/>
              <w:jc w:val="both"/>
              <w:rPr>
                <w:ins w:id="208" w:author="GRAYSON, Paul" w:date="2016-05-17T20:09:00Z"/>
                <w:sz w:val="21"/>
                <w:szCs w:val="21"/>
              </w:rPr>
            </w:pPr>
            <w:ins w:id="209" w:author="GRAYSON, Paul" w:date="2016-05-17T20:11:00Z">
              <w:r w:rsidRPr="00CF71F3">
                <w:rPr>
                  <w:sz w:val="21"/>
                  <w:szCs w:val="21"/>
                </w:rPr>
                <w:t>We have asked the Target Group to confirm the current status of this lease with Pritchard Developments as the Data Room currently only discloses the existence of two office leases in Cannock (listed at 2 and 3 of part IV of the UK section of Annex 3).</w:t>
              </w:r>
            </w:ins>
          </w:p>
        </w:tc>
      </w:tr>
      <w:tr w:rsidR="00CF71F3" w:rsidRPr="00837008" w:rsidTr="00EF0074">
        <w:trPr>
          <w:ins w:id="210" w:author="GRAYSON, Paul" w:date="2016-05-17T20:13:00Z"/>
        </w:trPr>
        <w:tc>
          <w:tcPr>
            <w:tcW w:w="971" w:type="dxa"/>
            <w:tcBorders>
              <w:top w:val="single" w:sz="4" w:space="0" w:color="auto"/>
              <w:left w:val="single" w:sz="4" w:space="0" w:color="auto"/>
              <w:bottom w:val="single" w:sz="4" w:space="0" w:color="auto"/>
              <w:right w:val="single" w:sz="4" w:space="0" w:color="auto"/>
            </w:tcBorders>
          </w:tcPr>
          <w:p w:rsidR="00CF71F3" w:rsidRPr="00837008" w:rsidRDefault="00CF71F3" w:rsidP="00E877C6">
            <w:pPr>
              <w:pStyle w:val="FWNL1"/>
              <w:numPr>
                <w:ilvl w:val="0"/>
                <w:numId w:val="23"/>
              </w:numPr>
              <w:spacing w:before="60" w:after="180"/>
              <w:ind w:hanging="566"/>
              <w:jc w:val="center"/>
              <w:rPr>
                <w:ins w:id="211" w:author="GRAYSON, Paul" w:date="2016-05-17T20:13:00Z"/>
                <w:szCs w:val="21"/>
              </w:rPr>
            </w:pPr>
          </w:p>
        </w:tc>
        <w:tc>
          <w:tcPr>
            <w:tcW w:w="1559" w:type="dxa"/>
            <w:tcBorders>
              <w:top w:val="single" w:sz="4" w:space="0" w:color="auto"/>
              <w:left w:val="single" w:sz="4" w:space="0" w:color="auto"/>
              <w:bottom w:val="single" w:sz="4" w:space="0" w:color="auto"/>
              <w:right w:val="single" w:sz="4" w:space="0" w:color="auto"/>
            </w:tcBorders>
          </w:tcPr>
          <w:p w:rsidR="00CF71F3" w:rsidRDefault="00CF71F3" w:rsidP="00040F79">
            <w:pPr>
              <w:pStyle w:val="FWNL1"/>
              <w:numPr>
                <w:ilvl w:val="0"/>
                <w:numId w:val="0"/>
              </w:numPr>
              <w:spacing w:before="60" w:after="180"/>
              <w:jc w:val="left"/>
              <w:rPr>
                <w:ins w:id="212" w:author="GRAYSON, Paul" w:date="2016-05-17T20:13:00Z"/>
                <w:szCs w:val="21"/>
              </w:rPr>
            </w:pPr>
            <w:ins w:id="213" w:author="GRAYSON, Paul" w:date="2016-05-17T20:13:00Z">
              <w:r>
                <w:rPr>
                  <w:szCs w:val="21"/>
                </w:rPr>
                <w:t>2.4.1.2.1.2.5</w:t>
              </w:r>
            </w:ins>
          </w:p>
        </w:tc>
        <w:tc>
          <w:tcPr>
            <w:tcW w:w="1701" w:type="dxa"/>
            <w:tcBorders>
              <w:top w:val="single" w:sz="4" w:space="0" w:color="auto"/>
              <w:left w:val="single" w:sz="4" w:space="0" w:color="auto"/>
              <w:bottom w:val="single" w:sz="4" w:space="0" w:color="auto"/>
              <w:right w:val="single" w:sz="4" w:space="0" w:color="auto"/>
            </w:tcBorders>
          </w:tcPr>
          <w:p w:rsidR="00CF71F3" w:rsidRDefault="00CF71F3" w:rsidP="00CF71F3">
            <w:pPr>
              <w:spacing w:before="60" w:after="180"/>
              <w:jc w:val="both"/>
              <w:rPr>
                <w:ins w:id="214" w:author="GRAYSON, Paul" w:date="2016-05-17T20:13:00Z"/>
                <w:sz w:val="21"/>
                <w:szCs w:val="21"/>
              </w:rPr>
              <w:pPrChange w:id="215" w:author="GRAYSON, Paul" w:date="2016-05-17T20:13:00Z">
                <w:pPr>
                  <w:spacing w:before="60" w:after="180"/>
                </w:pPr>
              </w:pPrChange>
            </w:pPr>
            <w:ins w:id="216" w:author="GRAYSON, Paul" w:date="2016-05-17T20:13:00Z">
              <w:r w:rsidRPr="00CF71F3">
                <w:rPr>
                  <w:sz w:val="21"/>
                  <w:szCs w:val="21"/>
                </w:rPr>
                <w:t>Tenant termination right after commencement of the Landlord’s Works</w:t>
              </w:r>
            </w:ins>
          </w:p>
        </w:tc>
        <w:tc>
          <w:tcPr>
            <w:tcW w:w="5387" w:type="dxa"/>
            <w:tcBorders>
              <w:top w:val="single" w:sz="4" w:space="0" w:color="auto"/>
              <w:left w:val="single" w:sz="4" w:space="0" w:color="auto"/>
              <w:bottom w:val="single" w:sz="4" w:space="0" w:color="auto"/>
              <w:right w:val="single" w:sz="4" w:space="0" w:color="auto"/>
            </w:tcBorders>
          </w:tcPr>
          <w:p w:rsidR="00CF71F3" w:rsidRDefault="00CF71F3" w:rsidP="00CF71F3">
            <w:pPr>
              <w:pStyle w:val="BodyText"/>
              <w:rPr>
                <w:ins w:id="217" w:author="GRAYSON, Paul" w:date="2016-05-17T20:13:00Z"/>
                <w:szCs w:val="21"/>
              </w:rPr>
            </w:pPr>
            <w:ins w:id="218" w:author="GRAYSON, Paul" w:date="2016-05-17T20:14:00Z">
              <w:r w:rsidRPr="00CF71F3">
                <w:rPr>
                  <w:szCs w:val="21"/>
                </w:rPr>
                <w:t xml:space="preserve">Gestamp Tallent Limited has the right to terminate the lease listed at 3 of part IV of the UK section of Annex 3 at any time after commencement of landlord’s works under an agreement for lease  relating to a new office building on the premises and the remainder of the site. </w:t>
              </w:r>
              <w:r>
                <w:rPr>
                  <w:szCs w:val="21"/>
                </w:rPr>
                <w:t xml:space="preserve">It is therefore unclear whether this leasehold interest has been terminated. </w:t>
              </w:r>
            </w:ins>
          </w:p>
        </w:tc>
        <w:tc>
          <w:tcPr>
            <w:tcW w:w="3566" w:type="dxa"/>
            <w:tcBorders>
              <w:top w:val="single" w:sz="4" w:space="0" w:color="auto"/>
              <w:left w:val="single" w:sz="4" w:space="0" w:color="auto"/>
              <w:bottom w:val="single" w:sz="4" w:space="0" w:color="auto"/>
              <w:right w:val="single" w:sz="4" w:space="0" w:color="auto"/>
            </w:tcBorders>
          </w:tcPr>
          <w:p w:rsidR="00CF71F3" w:rsidRPr="00CF71F3" w:rsidRDefault="00CF71F3" w:rsidP="00837008">
            <w:pPr>
              <w:widowControl w:val="0"/>
              <w:spacing w:before="60" w:after="210" w:line="264" w:lineRule="auto"/>
              <w:jc w:val="both"/>
              <w:rPr>
                <w:ins w:id="219" w:author="GRAYSON, Paul" w:date="2016-05-17T20:13:00Z"/>
                <w:sz w:val="21"/>
                <w:szCs w:val="21"/>
              </w:rPr>
            </w:pPr>
            <w:ins w:id="220" w:author="GRAYSON, Paul" w:date="2016-05-17T20:15:00Z">
              <w:r w:rsidRPr="00CF71F3">
                <w:rPr>
                  <w:sz w:val="21"/>
                  <w:szCs w:val="21"/>
                </w:rPr>
                <w:t>We have asked the Target Group to confirm: (a) if the landlord’s works have commenced; (b) if so, whether Gestamp Tallent Limited has served notice to terminate the lease; and (c) to upload a copy of the relevant agreement for lease to the data room.</w:t>
              </w:r>
            </w:ins>
          </w:p>
        </w:tc>
      </w:tr>
      <w:tr w:rsidR="00CF71F3" w:rsidRPr="00837008" w:rsidTr="00EF0074">
        <w:trPr>
          <w:ins w:id="221" w:author="GRAYSON, Paul" w:date="2016-05-17T20:15:00Z"/>
        </w:trPr>
        <w:tc>
          <w:tcPr>
            <w:tcW w:w="971" w:type="dxa"/>
            <w:tcBorders>
              <w:top w:val="single" w:sz="4" w:space="0" w:color="auto"/>
              <w:left w:val="single" w:sz="4" w:space="0" w:color="auto"/>
              <w:bottom w:val="single" w:sz="4" w:space="0" w:color="auto"/>
              <w:right w:val="single" w:sz="4" w:space="0" w:color="auto"/>
            </w:tcBorders>
          </w:tcPr>
          <w:p w:rsidR="00CF71F3" w:rsidRPr="00837008" w:rsidRDefault="00CF71F3" w:rsidP="00E877C6">
            <w:pPr>
              <w:pStyle w:val="FWNL1"/>
              <w:numPr>
                <w:ilvl w:val="0"/>
                <w:numId w:val="23"/>
              </w:numPr>
              <w:spacing w:before="60" w:after="180"/>
              <w:ind w:hanging="566"/>
              <w:jc w:val="center"/>
              <w:rPr>
                <w:ins w:id="222" w:author="GRAYSON, Paul" w:date="2016-05-17T20:15:00Z"/>
                <w:szCs w:val="21"/>
              </w:rPr>
            </w:pPr>
          </w:p>
        </w:tc>
        <w:tc>
          <w:tcPr>
            <w:tcW w:w="1559" w:type="dxa"/>
            <w:tcBorders>
              <w:top w:val="single" w:sz="4" w:space="0" w:color="auto"/>
              <w:left w:val="single" w:sz="4" w:space="0" w:color="auto"/>
              <w:bottom w:val="single" w:sz="4" w:space="0" w:color="auto"/>
              <w:right w:val="single" w:sz="4" w:space="0" w:color="auto"/>
            </w:tcBorders>
          </w:tcPr>
          <w:p w:rsidR="00CF71F3" w:rsidRDefault="00CF71F3" w:rsidP="00040F79">
            <w:pPr>
              <w:pStyle w:val="FWNL1"/>
              <w:numPr>
                <w:ilvl w:val="0"/>
                <w:numId w:val="0"/>
              </w:numPr>
              <w:spacing w:before="60" w:after="180"/>
              <w:jc w:val="left"/>
              <w:rPr>
                <w:ins w:id="223" w:author="GRAYSON, Paul" w:date="2016-05-17T20:15:00Z"/>
                <w:szCs w:val="21"/>
              </w:rPr>
            </w:pPr>
            <w:ins w:id="224" w:author="GRAYSON, Paul" w:date="2016-05-17T20:16:00Z">
              <w:r>
                <w:rPr>
                  <w:szCs w:val="21"/>
                </w:rPr>
                <w:t>2.4.1.2.1.3.22</w:t>
              </w:r>
            </w:ins>
          </w:p>
        </w:tc>
        <w:tc>
          <w:tcPr>
            <w:tcW w:w="1701" w:type="dxa"/>
            <w:tcBorders>
              <w:top w:val="single" w:sz="4" w:space="0" w:color="auto"/>
              <w:left w:val="single" w:sz="4" w:space="0" w:color="auto"/>
              <w:bottom w:val="single" w:sz="4" w:space="0" w:color="auto"/>
              <w:right w:val="single" w:sz="4" w:space="0" w:color="auto"/>
            </w:tcBorders>
          </w:tcPr>
          <w:p w:rsidR="00CF71F3" w:rsidRPr="00CF71F3" w:rsidRDefault="00CF71F3" w:rsidP="00CF71F3">
            <w:pPr>
              <w:spacing w:before="60" w:after="180"/>
              <w:jc w:val="both"/>
              <w:rPr>
                <w:ins w:id="225" w:author="GRAYSON, Paul" w:date="2016-05-17T20:15:00Z"/>
                <w:sz w:val="21"/>
                <w:szCs w:val="21"/>
              </w:rPr>
            </w:pPr>
            <w:ins w:id="226" w:author="GRAYSON, Paul" w:date="2016-05-17T20:15:00Z">
              <w:r>
                <w:rPr>
                  <w:sz w:val="21"/>
                  <w:szCs w:val="21"/>
                </w:rPr>
                <w:t>Terminated lease</w:t>
              </w:r>
            </w:ins>
          </w:p>
        </w:tc>
        <w:tc>
          <w:tcPr>
            <w:tcW w:w="5387" w:type="dxa"/>
            <w:tcBorders>
              <w:top w:val="single" w:sz="4" w:space="0" w:color="auto"/>
              <w:left w:val="single" w:sz="4" w:space="0" w:color="auto"/>
              <w:bottom w:val="single" w:sz="4" w:space="0" w:color="auto"/>
              <w:right w:val="single" w:sz="4" w:space="0" w:color="auto"/>
            </w:tcBorders>
          </w:tcPr>
          <w:p w:rsidR="00CF71F3" w:rsidRPr="00CF71F3" w:rsidRDefault="00CF71F3" w:rsidP="00CF71F3">
            <w:pPr>
              <w:pStyle w:val="BodyText"/>
              <w:rPr>
                <w:ins w:id="227" w:author="GRAYSON, Paul" w:date="2016-05-17T20:15:00Z"/>
                <w:szCs w:val="21"/>
              </w:rPr>
            </w:pPr>
            <w:ins w:id="228" w:author="GRAYSON, Paul" w:date="2016-05-17T20:15:00Z">
              <w:r w:rsidRPr="00CF71F3">
                <w:rPr>
                  <w:szCs w:val="21"/>
                </w:rPr>
                <w:t xml:space="preserve">We understand from the Land Registry that the lease listed at 6 of part IV of the UK section of Annex 3 has been terminated. </w:t>
              </w:r>
            </w:ins>
          </w:p>
        </w:tc>
        <w:tc>
          <w:tcPr>
            <w:tcW w:w="3566" w:type="dxa"/>
            <w:tcBorders>
              <w:top w:val="single" w:sz="4" w:space="0" w:color="auto"/>
              <w:left w:val="single" w:sz="4" w:space="0" w:color="auto"/>
              <w:bottom w:val="single" w:sz="4" w:space="0" w:color="auto"/>
              <w:right w:val="single" w:sz="4" w:space="0" w:color="auto"/>
            </w:tcBorders>
          </w:tcPr>
          <w:p w:rsidR="00CF71F3" w:rsidRPr="00CF71F3" w:rsidRDefault="00CF71F3" w:rsidP="00837008">
            <w:pPr>
              <w:widowControl w:val="0"/>
              <w:spacing w:before="60" w:after="210" w:line="264" w:lineRule="auto"/>
              <w:jc w:val="both"/>
              <w:rPr>
                <w:ins w:id="229" w:author="GRAYSON, Paul" w:date="2016-05-17T20:15:00Z"/>
                <w:sz w:val="21"/>
                <w:szCs w:val="21"/>
              </w:rPr>
            </w:pPr>
            <w:ins w:id="230" w:author="GRAYSON, Paul" w:date="2016-05-17T20:16:00Z">
              <w:r w:rsidRPr="00CF71F3">
                <w:rPr>
                  <w:sz w:val="21"/>
                  <w:szCs w:val="21"/>
                </w:rPr>
                <w:t>We have asked the Target Group to confirm.</w:t>
              </w:r>
            </w:ins>
          </w:p>
        </w:tc>
      </w:tr>
      <w:tr w:rsidR="006B0DFE"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6B0DFE" w:rsidRPr="00837008" w:rsidRDefault="006B0DFE" w:rsidP="00006424">
            <w:pPr>
              <w:spacing w:before="60" w:after="180"/>
              <w:jc w:val="both"/>
              <w:rPr>
                <w:b/>
                <w:i/>
                <w:sz w:val="21"/>
                <w:szCs w:val="21"/>
              </w:rPr>
            </w:pPr>
            <w:r w:rsidRPr="00837008">
              <w:rPr>
                <w:b/>
                <w:i/>
                <w:sz w:val="21"/>
                <w:szCs w:val="21"/>
              </w:rPr>
              <w:t>Czech Republic</w:t>
            </w: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3"/>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3"/>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6B0DFE" w:rsidRPr="00837008" w:rsidRDefault="006B0DFE" w:rsidP="00006424">
            <w:pPr>
              <w:spacing w:before="60" w:after="180"/>
              <w:jc w:val="both"/>
              <w:rPr>
                <w:b/>
                <w:i/>
                <w:sz w:val="21"/>
                <w:szCs w:val="21"/>
              </w:rPr>
            </w:pPr>
            <w:r w:rsidRPr="00837008">
              <w:rPr>
                <w:b/>
                <w:i/>
                <w:sz w:val="21"/>
                <w:szCs w:val="21"/>
              </w:rPr>
              <w:t>Poland</w:t>
            </w: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3"/>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3"/>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bl>
    <w:p w:rsidR="00837124" w:rsidRDefault="00837124" w:rsidP="00837124">
      <w:pPr>
        <w:pStyle w:val="BodyText"/>
        <w:keepNext/>
        <w:rPr>
          <w:rFonts w:ascii="Georgia" w:hAnsi="Georgia" w:cs="Times New Roman Bold"/>
          <w:b/>
          <w:color w:val="3A8FC5"/>
          <w:szCs w:val="21"/>
        </w:rPr>
      </w:pPr>
    </w:p>
    <w:p w:rsidR="00E77F99" w:rsidRDefault="00E77F99" w:rsidP="00837124">
      <w:pPr>
        <w:pStyle w:val="BodyText"/>
        <w:keepNext/>
        <w:rPr>
          <w:rFonts w:ascii="Georgia" w:hAnsi="Georgia" w:cs="Times New Roman Bold"/>
          <w:b/>
          <w:color w:val="3A8FC5"/>
          <w:szCs w:val="21"/>
        </w:rPr>
      </w:pPr>
      <w:r>
        <w:rPr>
          <w:rFonts w:ascii="Georgia" w:hAnsi="Georgia" w:cs="Times New Roman Bold"/>
          <w:b/>
          <w:color w:val="3A8FC5"/>
          <w:szCs w:val="21"/>
        </w:rPr>
        <w:t>V. Litigation and proceedings</w:t>
      </w:r>
    </w:p>
    <w:tbl>
      <w:tblPr>
        <w:tblW w:w="13184"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1"/>
        <w:gridCol w:w="1559"/>
        <w:gridCol w:w="1701"/>
        <w:gridCol w:w="5387"/>
        <w:gridCol w:w="3566"/>
      </w:tblGrid>
      <w:tr w:rsidR="006B0DFE" w:rsidRPr="00837008" w:rsidTr="00EF0074">
        <w:trPr>
          <w:cantSplit/>
          <w:tblHeader/>
        </w:trPr>
        <w:tc>
          <w:tcPr>
            <w:tcW w:w="971" w:type="dxa"/>
            <w:shd w:val="clear" w:color="auto" w:fill="3A8FC5"/>
          </w:tcPr>
          <w:p w:rsidR="006B0DFE" w:rsidRPr="00837008" w:rsidRDefault="006B0DFE" w:rsidP="00006424">
            <w:pPr>
              <w:keepNext/>
              <w:spacing w:before="60" w:after="180"/>
              <w:jc w:val="center"/>
              <w:rPr>
                <w:b/>
                <w:color w:val="FFFFFF"/>
                <w:sz w:val="21"/>
                <w:szCs w:val="21"/>
              </w:rPr>
            </w:pPr>
            <w:r w:rsidRPr="00837008">
              <w:rPr>
                <w:b/>
                <w:color w:val="FFFFFF"/>
                <w:sz w:val="21"/>
                <w:szCs w:val="21"/>
              </w:rPr>
              <w:t>No.</w:t>
            </w:r>
          </w:p>
        </w:tc>
        <w:tc>
          <w:tcPr>
            <w:tcW w:w="1559" w:type="dxa"/>
            <w:shd w:val="clear" w:color="auto" w:fill="3A8FC5"/>
          </w:tcPr>
          <w:p w:rsidR="006B0DFE" w:rsidRPr="00837008" w:rsidRDefault="006B0DFE" w:rsidP="00006424">
            <w:pPr>
              <w:keepNext/>
              <w:spacing w:before="60" w:after="180"/>
              <w:jc w:val="center"/>
              <w:rPr>
                <w:b/>
                <w:color w:val="FFFFFF"/>
                <w:sz w:val="21"/>
                <w:szCs w:val="21"/>
              </w:rPr>
            </w:pPr>
            <w:r w:rsidRPr="00837008">
              <w:rPr>
                <w:b/>
                <w:color w:val="FFFFFF"/>
                <w:sz w:val="21"/>
                <w:szCs w:val="21"/>
              </w:rPr>
              <w:t xml:space="preserve">VDR doc no. </w:t>
            </w:r>
          </w:p>
        </w:tc>
        <w:tc>
          <w:tcPr>
            <w:tcW w:w="1701" w:type="dxa"/>
            <w:shd w:val="clear" w:color="auto" w:fill="3A8FC5"/>
          </w:tcPr>
          <w:p w:rsidR="006B0DFE" w:rsidRPr="00837008" w:rsidRDefault="006B0DFE" w:rsidP="00006424">
            <w:pPr>
              <w:keepNext/>
              <w:spacing w:before="60" w:after="180"/>
              <w:jc w:val="center"/>
              <w:rPr>
                <w:b/>
                <w:color w:val="FFFFFF"/>
                <w:sz w:val="21"/>
                <w:szCs w:val="21"/>
              </w:rPr>
            </w:pPr>
            <w:r w:rsidRPr="00837008">
              <w:rPr>
                <w:b/>
                <w:color w:val="FFFFFF"/>
                <w:sz w:val="21"/>
                <w:szCs w:val="21"/>
              </w:rPr>
              <w:t>Subject</w:t>
            </w:r>
          </w:p>
        </w:tc>
        <w:tc>
          <w:tcPr>
            <w:tcW w:w="5387" w:type="dxa"/>
            <w:shd w:val="clear" w:color="auto" w:fill="3A8FC5"/>
          </w:tcPr>
          <w:p w:rsidR="006B0DFE" w:rsidRPr="00837008" w:rsidRDefault="006B0DFE" w:rsidP="00006424">
            <w:pPr>
              <w:keepNext/>
              <w:spacing w:before="60" w:after="180"/>
              <w:jc w:val="center"/>
              <w:rPr>
                <w:b/>
                <w:color w:val="FFFFFF"/>
                <w:sz w:val="21"/>
                <w:szCs w:val="21"/>
              </w:rPr>
            </w:pPr>
            <w:r w:rsidRPr="00837008">
              <w:rPr>
                <w:b/>
                <w:color w:val="FFFFFF"/>
                <w:sz w:val="21"/>
                <w:szCs w:val="21"/>
              </w:rPr>
              <w:t>Finding / Implication</w:t>
            </w:r>
          </w:p>
        </w:tc>
        <w:tc>
          <w:tcPr>
            <w:tcW w:w="3566" w:type="dxa"/>
            <w:shd w:val="clear" w:color="auto" w:fill="3A8FC5"/>
          </w:tcPr>
          <w:p w:rsidR="006B0DFE" w:rsidRPr="00837008" w:rsidRDefault="006B0DFE" w:rsidP="00006424">
            <w:pPr>
              <w:keepNext/>
              <w:spacing w:before="60" w:after="180"/>
              <w:jc w:val="center"/>
              <w:rPr>
                <w:b/>
                <w:color w:val="FFFFFF"/>
                <w:sz w:val="21"/>
                <w:szCs w:val="21"/>
              </w:rPr>
            </w:pPr>
            <w:r w:rsidRPr="00837008">
              <w:rPr>
                <w:b/>
                <w:color w:val="FFFFFF"/>
                <w:sz w:val="21"/>
                <w:szCs w:val="21"/>
              </w:rPr>
              <w:t>Comments / Recommendations</w:t>
            </w:r>
          </w:p>
        </w:tc>
      </w:tr>
      <w:tr w:rsidR="006B0DFE" w:rsidRPr="00837008" w:rsidTr="00EF0074">
        <w:tc>
          <w:tcPr>
            <w:tcW w:w="13184" w:type="dxa"/>
            <w:gridSpan w:val="5"/>
            <w:shd w:val="clear" w:color="auto" w:fill="8DB3E2"/>
          </w:tcPr>
          <w:p w:rsidR="006B0DFE" w:rsidRPr="00837008" w:rsidRDefault="006B0DFE" w:rsidP="00006424">
            <w:pPr>
              <w:spacing w:before="60" w:after="180"/>
              <w:jc w:val="both"/>
              <w:rPr>
                <w:b/>
                <w:i/>
                <w:sz w:val="21"/>
                <w:szCs w:val="21"/>
                <w:lang w:val="en-US"/>
              </w:rPr>
            </w:pPr>
            <w:r w:rsidRPr="00837008">
              <w:rPr>
                <w:b/>
                <w:i/>
                <w:sz w:val="21"/>
                <w:szCs w:val="21"/>
                <w:lang w:val="en-US"/>
              </w:rPr>
              <w:t>Spain</w:t>
            </w:r>
          </w:p>
        </w:tc>
      </w:tr>
      <w:tr w:rsidR="006B0DFE" w:rsidRPr="00837008" w:rsidTr="00EF0074">
        <w:tc>
          <w:tcPr>
            <w:tcW w:w="971" w:type="dxa"/>
          </w:tcPr>
          <w:p w:rsidR="006B0DFE" w:rsidRPr="00837008" w:rsidRDefault="006B0DFE" w:rsidP="00E877C6">
            <w:pPr>
              <w:pStyle w:val="FWNL1"/>
              <w:numPr>
                <w:ilvl w:val="0"/>
                <w:numId w:val="24"/>
              </w:numPr>
              <w:spacing w:before="60" w:after="180"/>
              <w:ind w:hanging="566"/>
              <w:jc w:val="center"/>
              <w:rPr>
                <w:szCs w:val="21"/>
              </w:rPr>
            </w:pPr>
          </w:p>
        </w:tc>
        <w:tc>
          <w:tcPr>
            <w:tcW w:w="1559" w:type="dxa"/>
          </w:tcPr>
          <w:p w:rsidR="006B0DFE" w:rsidRPr="00837008" w:rsidRDefault="006B0DFE" w:rsidP="00040F79">
            <w:pPr>
              <w:pStyle w:val="FWNL1"/>
              <w:numPr>
                <w:ilvl w:val="0"/>
                <w:numId w:val="0"/>
              </w:numPr>
              <w:spacing w:before="60" w:after="180"/>
              <w:jc w:val="left"/>
              <w:rPr>
                <w:szCs w:val="21"/>
              </w:rPr>
            </w:pPr>
          </w:p>
        </w:tc>
        <w:tc>
          <w:tcPr>
            <w:tcW w:w="1701" w:type="dxa"/>
          </w:tcPr>
          <w:p w:rsidR="006B0DFE" w:rsidRPr="00837008" w:rsidRDefault="006B0DFE" w:rsidP="00040F79">
            <w:pPr>
              <w:spacing w:before="60" w:after="180"/>
              <w:rPr>
                <w:b/>
                <w:i/>
                <w:sz w:val="21"/>
                <w:szCs w:val="21"/>
              </w:rPr>
            </w:pPr>
          </w:p>
        </w:tc>
        <w:tc>
          <w:tcPr>
            <w:tcW w:w="5387" w:type="dxa"/>
          </w:tcPr>
          <w:p w:rsidR="006B0DFE" w:rsidRPr="00837008" w:rsidRDefault="006B0DFE" w:rsidP="00837008">
            <w:pPr>
              <w:widowControl w:val="0"/>
              <w:spacing w:after="210" w:line="264" w:lineRule="auto"/>
              <w:jc w:val="both"/>
              <w:rPr>
                <w:sz w:val="21"/>
                <w:szCs w:val="21"/>
              </w:rPr>
            </w:pPr>
          </w:p>
        </w:tc>
        <w:tc>
          <w:tcPr>
            <w:tcW w:w="3566" w:type="dxa"/>
          </w:tcPr>
          <w:p w:rsidR="006B0DFE" w:rsidRPr="00837008" w:rsidRDefault="006B0DFE" w:rsidP="00837008">
            <w:pPr>
              <w:spacing w:after="210" w:line="264" w:lineRule="auto"/>
              <w:jc w:val="both"/>
              <w:rPr>
                <w:sz w:val="21"/>
                <w:szCs w:val="21"/>
              </w:rPr>
            </w:pPr>
          </w:p>
        </w:tc>
      </w:tr>
      <w:tr w:rsidR="006B0DFE" w:rsidRPr="00837008" w:rsidTr="00EF0074">
        <w:tc>
          <w:tcPr>
            <w:tcW w:w="971" w:type="dxa"/>
          </w:tcPr>
          <w:p w:rsidR="006B0DFE" w:rsidRPr="00837008" w:rsidRDefault="006B0DFE" w:rsidP="00E877C6">
            <w:pPr>
              <w:pStyle w:val="FWNL1"/>
              <w:numPr>
                <w:ilvl w:val="0"/>
                <w:numId w:val="24"/>
              </w:numPr>
              <w:spacing w:before="60" w:after="180"/>
              <w:ind w:hanging="566"/>
              <w:jc w:val="center"/>
              <w:rPr>
                <w:szCs w:val="21"/>
              </w:rPr>
            </w:pPr>
          </w:p>
        </w:tc>
        <w:tc>
          <w:tcPr>
            <w:tcW w:w="1559" w:type="dxa"/>
          </w:tcPr>
          <w:p w:rsidR="006B0DFE" w:rsidRPr="00837008" w:rsidRDefault="006B0DFE" w:rsidP="00040F79">
            <w:pPr>
              <w:pStyle w:val="FWNL1"/>
              <w:numPr>
                <w:ilvl w:val="0"/>
                <w:numId w:val="0"/>
              </w:numPr>
              <w:spacing w:before="60" w:after="180"/>
              <w:jc w:val="left"/>
              <w:rPr>
                <w:szCs w:val="21"/>
              </w:rPr>
            </w:pPr>
          </w:p>
        </w:tc>
        <w:tc>
          <w:tcPr>
            <w:tcW w:w="1701" w:type="dxa"/>
          </w:tcPr>
          <w:p w:rsidR="006B0DFE" w:rsidRPr="00837008" w:rsidRDefault="006B0DFE" w:rsidP="00040F79">
            <w:pPr>
              <w:spacing w:before="60" w:after="180"/>
              <w:rPr>
                <w:b/>
                <w:i/>
                <w:sz w:val="21"/>
                <w:szCs w:val="21"/>
              </w:rPr>
            </w:pPr>
          </w:p>
        </w:tc>
        <w:tc>
          <w:tcPr>
            <w:tcW w:w="5387" w:type="dxa"/>
          </w:tcPr>
          <w:p w:rsidR="006B0DFE" w:rsidRPr="00837008" w:rsidRDefault="006B0DFE" w:rsidP="00837008">
            <w:pPr>
              <w:widowControl w:val="0"/>
              <w:spacing w:after="210" w:line="264" w:lineRule="auto"/>
              <w:jc w:val="both"/>
              <w:rPr>
                <w:sz w:val="21"/>
                <w:szCs w:val="21"/>
              </w:rPr>
            </w:pPr>
          </w:p>
        </w:tc>
        <w:tc>
          <w:tcPr>
            <w:tcW w:w="3566" w:type="dxa"/>
          </w:tcPr>
          <w:p w:rsidR="006B0DFE" w:rsidRPr="00837008" w:rsidRDefault="006B0DFE" w:rsidP="00837008">
            <w:pPr>
              <w:spacing w:after="210" w:line="264" w:lineRule="auto"/>
              <w:jc w:val="both"/>
              <w:rPr>
                <w:sz w:val="21"/>
                <w:szCs w:val="21"/>
              </w:rPr>
            </w:pPr>
          </w:p>
        </w:tc>
      </w:tr>
      <w:tr w:rsidR="006B0DFE"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6B0DFE" w:rsidRPr="00837008" w:rsidRDefault="006B0DFE" w:rsidP="00006424">
            <w:pPr>
              <w:spacing w:before="60" w:after="180"/>
              <w:jc w:val="both"/>
              <w:rPr>
                <w:b/>
                <w:i/>
                <w:sz w:val="21"/>
                <w:szCs w:val="21"/>
              </w:rPr>
            </w:pPr>
            <w:r w:rsidRPr="00837008">
              <w:rPr>
                <w:b/>
                <w:i/>
                <w:sz w:val="21"/>
                <w:szCs w:val="21"/>
              </w:rPr>
              <w:t>Germany</w:t>
            </w: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4"/>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4"/>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6B0DFE" w:rsidRPr="00837008" w:rsidRDefault="006B0DFE" w:rsidP="00006424">
            <w:pPr>
              <w:spacing w:before="60" w:after="180"/>
              <w:jc w:val="both"/>
              <w:rPr>
                <w:b/>
                <w:i/>
                <w:sz w:val="21"/>
                <w:szCs w:val="21"/>
              </w:rPr>
            </w:pPr>
            <w:r w:rsidRPr="00837008">
              <w:rPr>
                <w:b/>
                <w:i/>
                <w:sz w:val="21"/>
                <w:szCs w:val="21"/>
              </w:rPr>
              <w:t>China</w:t>
            </w: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4"/>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4"/>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6B0DFE" w:rsidRPr="00837008" w:rsidRDefault="006B0DFE" w:rsidP="00006424">
            <w:pPr>
              <w:spacing w:before="60" w:after="180"/>
              <w:jc w:val="both"/>
              <w:rPr>
                <w:b/>
                <w:i/>
                <w:sz w:val="21"/>
                <w:szCs w:val="21"/>
              </w:rPr>
            </w:pPr>
            <w:r w:rsidRPr="00837008">
              <w:rPr>
                <w:b/>
                <w:i/>
                <w:sz w:val="21"/>
                <w:szCs w:val="21"/>
              </w:rPr>
              <w:t>France</w:t>
            </w: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4"/>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4"/>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6B0DFE" w:rsidRPr="00837008" w:rsidRDefault="006B0DFE" w:rsidP="00006424">
            <w:pPr>
              <w:spacing w:before="60" w:after="180"/>
              <w:jc w:val="both"/>
              <w:rPr>
                <w:b/>
                <w:i/>
                <w:sz w:val="21"/>
                <w:szCs w:val="21"/>
              </w:rPr>
            </w:pPr>
            <w:r w:rsidRPr="00837008">
              <w:rPr>
                <w:b/>
                <w:i/>
                <w:sz w:val="21"/>
                <w:szCs w:val="21"/>
              </w:rPr>
              <w:t>Russia</w:t>
            </w: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4"/>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4"/>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6B0DFE" w:rsidRPr="00837008" w:rsidRDefault="006B0DFE" w:rsidP="00006424">
            <w:pPr>
              <w:spacing w:before="60" w:after="180"/>
              <w:jc w:val="both"/>
              <w:rPr>
                <w:b/>
                <w:i/>
                <w:sz w:val="21"/>
                <w:szCs w:val="21"/>
              </w:rPr>
            </w:pPr>
            <w:r w:rsidRPr="00837008">
              <w:rPr>
                <w:b/>
                <w:i/>
                <w:sz w:val="21"/>
                <w:szCs w:val="21"/>
              </w:rPr>
              <w:t>UK</w:t>
            </w: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4"/>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4"/>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6B0DFE" w:rsidRPr="00837008" w:rsidRDefault="006B0DFE" w:rsidP="00006424">
            <w:pPr>
              <w:spacing w:before="60" w:after="180"/>
              <w:jc w:val="both"/>
              <w:rPr>
                <w:b/>
                <w:i/>
                <w:sz w:val="21"/>
                <w:szCs w:val="21"/>
              </w:rPr>
            </w:pPr>
            <w:r w:rsidRPr="00837008">
              <w:rPr>
                <w:b/>
                <w:i/>
                <w:sz w:val="21"/>
                <w:szCs w:val="21"/>
              </w:rPr>
              <w:t>Czech Republic</w:t>
            </w: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4"/>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4"/>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6B0DFE" w:rsidRPr="00837008" w:rsidRDefault="006B0DFE" w:rsidP="00006424">
            <w:pPr>
              <w:spacing w:before="60" w:after="180"/>
              <w:jc w:val="both"/>
              <w:rPr>
                <w:b/>
                <w:i/>
                <w:sz w:val="21"/>
                <w:szCs w:val="21"/>
              </w:rPr>
            </w:pPr>
            <w:r w:rsidRPr="00837008">
              <w:rPr>
                <w:b/>
                <w:i/>
                <w:sz w:val="21"/>
                <w:szCs w:val="21"/>
              </w:rPr>
              <w:t>Poland</w:t>
            </w: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4"/>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4"/>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bl>
    <w:p w:rsidR="00E77F99" w:rsidRDefault="00E77F99" w:rsidP="00837124">
      <w:pPr>
        <w:pStyle w:val="BodyText"/>
        <w:keepNext/>
        <w:rPr>
          <w:rFonts w:ascii="Georgia" w:hAnsi="Georgia" w:cs="Times New Roman Bold"/>
          <w:b/>
          <w:color w:val="3A8FC5"/>
          <w:szCs w:val="21"/>
        </w:rPr>
      </w:pPr>
    </w:p>
    <w:p w:rsidR="00E77F99" w:rsidRDefault="00E77F99" w:rsidP="00837124">
      <w:pPr>
        <w:pStyle w:val="BodyText"/>
        <w:keepNext/>
        <w:rPr>
          <w:rFonts w:ascii="Georgia" w:hAnsi="Georgia" w:cs="Times New Roman Bold"/>
          <w:b/>
          <w:color w:val="3A8FC5"/>
          <w:szCs w:val="21"/>
        </w:rPr>
      </w:pPr>
      <w:r>
        <w:rPr>
          <w:rFonts w:ascii="Georgia" w:hAnsi="Georgia" w:cs="Times New Roman Bold"/>
          <w:b/>
          <w:color w:val="3A8FC5"/>
          <w:szCs w:val="21"/>
        </w:rPr>
        <w:t>VI. Intra-group arrangements</w:t>
      </w:r>
    </w:p>
    <w:tbl>
      <w:tblPr>
        <w:tblW w:w="13184"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1"/>
        <w:gridCol w:w="1559"/>
        <w:gridCol w:w="1701"/>
        <w:gridCol w:w="5387"/>
        <w:gridCol w:w="3566"/>
      </w:tblGrid>
      <w:tr w:rsidR="006B0DFE" w:rsidRPr="00837008" w:rsidTr="00EF0074">
        <w:trPr>
          <w:cantSplit/>
          <w:tblHeader/>
        </w:trPr>
        <w:tc>
          <w:tcPr>
            <w:tcW w:w="971" w:type="dxa"/>
            <w:shd w:val="clear" w:color="auto" w:fill="3A8FC5"/>
          </w:tcPr>
          <w:p w:rsidR="006B0DFE" w:rsidRPr="00837008" w:rsidRDefault="006B0DFE" w:rsidP="00006424">
            <w:pPr>
              <w:keepNext/>
              <w:spacing w:before="60" w:after="180"/>
              <w:jc w:val="center"/>
              <w:rPr>
                <w:b/>
                <w:color w:val="FFFFFF"/>
                <w:sz w:val="21"/>
                <w:szCs w:val="21"/>
              </w:rPr>
            </w:pPr>
            <w:r w:rsidRPr="00837008">
              <w:rPr>
                <w:b/>
                <w:color w:val="FFFFFF"/>
                <w:sz w:val="21"/>
                <w:szCs w:val="21"/>
              </w:rPr>
              <w:t>No.</w:t>
            </w:r>
          </w:p>
        </w:tc>
        <w:tc>
          <w:tcPr>
            <w:tcW w:w="1559" w:type="dxa"/>
            <w:shd w:val="clear" w:color="auto" w:fill="3A8FC5"/>
          </w:tcPr>
          <w:p w:rsidR="006B0DFE" w:rsidRPr="00837008" w:rsidRDefault="006B0DFE" w:rsidP="00006424">
            <w:pPr>
              <w:keepNext/>
              <w:spacing w:before="60" w:after="180"/>
              <w:jc w:val="center"/>
              <w:rPr>
                <w:b/>
                <w:color w:val="FFFFFF"/>
                <w:sz w:val="21"/>
                <w:szCs w:val="21"/>
              </w:rPr>
            </w:pPr>
            <w:r w:rsidRPr="00837008">
              <w:rPr>
                <w:b/>
                <w:color w:val="FFFFFF"/>
                <w:sz w:val="21"/>
                <w:szCs w:val="21"/>
              </w:rPr>
              <w:t xml:space="preserve">VDR doc no. </w:t>
            </w:r>
          </w:p>
        </w:tc>
        <w:tc>
          <w:tcPr>
            <w:tcW w:w="1701" w:type="dxa"/>
            <w:shd w:val="clear" w:color="auto" w:fill="3A8FC5"/>
          </w:tcPr>
          <w:p w:rsidR="006B0DFE" w:rsidRPr="00837008" w:rsidRDefault="006B0DFE" w:rsidP="00006424">
            <w:pPr>
              <w:keepNext/>
              <w:spacing w:before="60" w:after="180"/>
              <w:jc w:val="center"/>
              <w:rPr>
                <w:b/>
                <w:color w:val="FFFFFF"/>
                <w:sz w:val="21"/>
                <w:szCs w:val="21"/>
              </w:rPr>
            </w:pPr>
            <w:r w:rsidRPr="00837008">
              <w:rPr>
                <w:b/>
                <w:color w:val="FFFFFF"/>
                <w:sz w:val="21"/>
                <w:szCs w:val="21"/>
              </w:rPr>
              <w:t>Subject</w:t>
            </w:r>
          </w:p>
        </w:tc>
        <w:tc>
          <w:tcPr>
            <w:tcW w:w="5387" w:type="dxa"/>
            <w:shd w:val="clear" w:color="auto" w:fill="3A8FC5"/>
          </w:tcPr>
          <w:p w:rsidR="006B0DFE" w:rsidRPr="00837008" w:rsidRDefault="006B0DFE" w:rsidP="00006424">
            <w:pPr>
              <w:keepNext/>
              <w:spacing w:before="60" w:after="180"/>
              <w:jc w:val="center"/>
              <w:rPr>
                <w:b/>
                <w:color w:val="FFFFFF"/>
                <w:sz w:val="21"/>
                <w:szCs w:val="21"/>
              </w:rPr>
            </w:pPr>
            <w:r w:rsidRPr="00837008">
              <w:rPr>
                <w:b/>
                <w:color w:val="FFFFFF"/>
                <w:sz w:val="21"/>
                <w:szCs w:val="21"/>
              </w:rPr>
              <w:t>Finding / Implication</w:t>
            </w:r>
          </w:p>
        </w:tc>
        <w:tc>
          <w:tcPr>
            <w:tcW w:w="3566" w:type="dxa"/>
            <w:shd w:val="clear" w:color="auto" w:fill="3A8FC5"/>
          </w:tcPr>
          <w:p w:rsidR="006B0DFE" w:rsidRPr="00837008" w:rsidRDefault="006B0DFE" w:rsidP="00006424">
            <w:pPr>
              <w:keepNext/>
              <w:spacing w:before="60" w:after="180"/>
              <w:jc w:val="center"/>
              <w:rPr>
                <w:b/>
                <w:color w:val="FFFFFF"/>
                <w:sz w:val="21"/>
                <w:szCs w:val="21"/>
              </w:rPr>
            </w:pPr>
            <w:r w:rsidRPr="00837008">
              <w:rPr>
                <w:b/>
                <w:color w:val="FFFFFF"/>
                <w:sz w:val="21"/>
                <w:szCs w:val="21"/>
              </w:rPr>
              <w:t>Comments / Recommendations</w:t>
            </w:r>
          </w:p>
        </w:tc>
      </w:tr>
      <w:tr w:rsidR="006B0DFE" w:rsidRPr="00837008" w:rsidTr="00EF0074">
        <w:tc>
          <w:tcPr>
            <w:tcW w:w="13184" w:type="dxa"/>
            <w:gridSpan w:val="5"/>
            <w:shd w:val="clear" w:color="auto" w:fill="8DB3E2"/>
          </w:tcPr>
          <w:p w:rsidR="006B0DFE" w:rsidRPr="00837008" w:rsidRDefault="006B0DFE" w:rsidP="00006424">
            <w:pPr>
              <w:spacing w:before="60" w:after="180"/>
              <w:jc w:val="both"/>
              <w:rPr>
                <w:b/>
                <w:i/>
                <w:sz w:val="21"/>
                <w:szCs w:val="21"/>
                <w:lang w:val="en-US"/>
              </w:rPr>
            </w:pPr>
            <w:r w:rsidRPr="00837008">
              <w:rPr>
                <w:b/>
                <w:i/>
                <w:sz w:val="21"/>
                <w:szCs w:val="21"/>
                <w:lang w:val="en-US"/>
              </w:rPr>
              <w:t>Spain</w:t>
            </w:r>
          </w:p>
        </w:tc>
      </w:tr>
      <w:tr w:rsidR="006B0DFE" w:rsidRPr="00837008" w:rsidTr="00EF0074">
        <w:tc>
          <w:tcPr>
            <w:tcW w:w="971" w:type="dxa"/>
          </w:tcPr>
          <w:p w:rsidR="006B0DFE" w:rsidRPr="00837008" w:rsidRDefault="006B0DFE" w:rsidP="00E877C6">
            <w:pPr>
              <w:pStyle w:val="FWNL1"/>
              <w:numPr>
                <w:ilvl w:val="0"/>
                <w:numId w:val="25"/>
              </w:numPr>
              <w:spacing w:before="60" w:after="180"/>
              <w:ind w:hanging="566"/>
              <w:jc w:val="center"/>
              <w:rPr>
                <w:szCs w:val="21"/>
              </w:rPr>
            </w:pPr>
          </w:p>
        </w:tc>
        <w:tc>
          <w:tcPr>
            <w:tcW w:w="1559" w:type="dxa"/>
          </w:tcPr>
          <w:p w:rsidR="006B0DFE" w:rsidRPr="00837008" w:rsidRDefault="006B0DFE" w:rsidP="00040F79">
            <w:pPr>
              <w:pStyle w:val="FWNL1"/>
              <w:numPr>
                <w:ilvl w:val="0"/>
                <w:numId w:val="0"/>
              </w:numPr>
              <w:spacing w:before="60" w:after="180"/>
              <w:jc w:val="left"/>
              <w:rPr>
                <w:szCs w:val="21"/>
              </w:rPr>
            </w:pPr>
          </w:p>
        </w:tc>
        <w:tc>
          <w:tcPr>
            <w:tcW w:w="1701" w:type="dxa"/>
          </w:tcPr>
          <w:p w:rsidR="006B0DFE" w:rsidRPr="00837008" w:rsidRDefault="006B0DFE" w:rsidP="00040F79">
            <w:pPr>
              <w:spacing w:before="60" w:after="180"/>
              <w:rPr>
                <w:b/>
                <w:i/>
                <w:sz w:val="21"/>
                <w:szCs w:val="21"/>
              </w:rPr>
            </w:pPr>
          </w:p>
        </w:tc>
        <w:tc>
          <w:tcPr>
            <w:tcW w:w="5387" w:type="dxa"/>
          </w:tcPr>
          <w:p w:rsidR="006B0DFE" w:rsidRPr="00837008" w:rsidRDefault="006B0DFE" w:rsidP="00837008">
            <w:pPr>
              <w:widowControl w:val="0"/>
              <w:spacing w:after="210" w:line="264" w:lineRule="auto"/>
              <w:jc w:val="both"/>
              <w:rPr>
                <w:sz w:val="21"/>
                <w:szCs w:val="21"/>
              </w:rPr>
            </w:pPr>
          </w:p>
        </w:tc>
        <w:tc>
          <w:tcPr>
            <w:tcW w:w="3566" w:type="dxa"/>
          </w:tcPr>
          <w:p w:rsidR="006B0DFE" w:rsidRPr="00837008" w:rsidRDefault="006B0DFE" w:rsidP="00837008">
            <w:pPr>
              <w:spacing w:after="210" w:line="264" w:lineRule="auto"/>
              <w:jc w:val="both"/>
              <w:rPr>
                <w:sz w:val="21"/>
                <w:szCs w:val="21"/>
              </w:rPr>
            </w:pPr>
          </w:p>
        </w:tc>
      </w:tr>
      <w:tr w:rsidR="006B0DFE" w:rsidRPr="00837008" w:rsidTr="00EF0074">
        <w:tc>
          <w:tcPr>
            <w:tcW w:w="971" w:type="dxa"/>
          </w:tcPr>
          <w:p w:rsidR="006B0DFE" w:rsidRPr="00837008" w:rsidRDefault="006B0DFE" w:rsidP="00E877C6">
            <w:pPr>
              <w:pStyle w:val="FWNL1"/>
              <w:numPr>
                <w:ilvl w:val="0"/>
                <w:numId w:val="25"/>
              </w:numPr>
              <w:spacing w:before="60" w:after="180"/>
              <w:ind w:hanging="566"/>
              <w:jc w:val="center"/>
              <w:rPr>
                <w:szCs w:val="21"/>
              </w:rPr>
            </w:pPr>
          </w:p>
        </w:tc>
        <w:tc>
          <w:tcPr>
            <w:tcW w:w="1559" w:type="dxa"/>
          </w:tcPr>
          <w:p w:rsidR="006B0DFE" w:rsidRPr="00837008" w:rsidRDefault="006B0DFE" w:rsidP="00040F79">
            <w:pPr>
              <w:pStyle w:val="FWNL1"/>
              <w:numPr>
                <w:ilvl w:val="0"/>
                <w:numId w:val="0"/>
              </w:numPr>
              <w:spacing w:before="60" w:after="180"/>
              <w:jc w:val="left"/>
              <w:rPr>
                <w:szCs w:val="21"/>
              </w:rPr>
            </w:pPr>
          </w:p>
        </w:tc>
        <w:tc>
          <w:tcPr>
            <w:tcW w:w="1701" w:type="dxa"/>
          </w:tcPr>
          <w:p w:rsidR="006B0DFE" w:rsidRPr="00837008" w:rsidRDefault="006B0DFE" w:rsidP="00040F79">
            <w:pPr>
              <w:spacing w:before="60" w:after="180"/>
              <w:rPr>
                <w:b/>
                <w:i/>
                <w:sz w:val="21"/>
                <w:szCs w:val="21"/>
              </w:rPr>
            </w:pPr>
          </w:p>
        </w:tc>
        <w:tc>
          <w:tcPr>
            <w:tcW w:w="5387" w:type="dxa"/>
          </w:tcPr>
          <w:p w:rsidR="006B0DFE" w:rsidRPr="00837008" w:rsidRDefault="006B0DFE" w:rsidP="00837008">
            <w:pPr>
              <w:widowControl w:val="0"/>
              <w:spacing w:after="210" w:line="264" w:lineRule="auto"/>
              <w:jc w:val="both"/>
              <w:rPr>
                <w:sz w:val="21"/>
                <w:szCs w:val="21"/>
              </w:rPr>
            </w:pPr>
          </w:p>
        </w:tc>
        <w:tc>
          <w:tcPr>
            <w:tcW w:w="3566" w:type="dxa"/>
          </w:tcPr>
          <w:p w:rsidR="006B0DFE" w:rsidRPr="00837008" w:rsidRDefault="006B0DFE" w:rsidP="00837008">
            <w:pPr>
              <w:spacing w:after="210" w:line="264" w:lineRule="auto"/>
              <w:jc w:val="both"/>
              <w:rPr>
                <w:sz w:val="21"/>
                <w:szCs w:val="21"/>
              </w:rPr>
            </w:pPr>
          </w:p>
        </w:tc>
      </w:tr>
      <w:tr w:rsidR="006B0DFE"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6B0DFE" w:rsidRPr="00837008" w:rsidRDefault="006B0DFE" w:rsidP="00006424">
            <w:pPr>
              <w:spacing w:before="60" w:after="180"/>
              <w:jc w:val="both"/>
              <w:rPr>
                <w:b/>
                <w:i/>
                <w:sz w:val="21"/>
                <w:szCs w:val="21"/>
              </w:rPr>
            </w:pPr>
            <w:r w:rsidRPr="00837008">
              <w:rPr>
                <w:b/>
                <w:i/>
                <w:sz w:val="21"/>
                <w:szCs w:val="21"/>
              </w:rPr>
              <w:t>Germany</w:t>
            </w: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5"/>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5"/>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6B0DFE" w:rsidRPr="00837008" w:rsidRDefault="006B0DFE" w:rsidP="00006424">
            <w:pPr>
              <w:spacing w:before="60" w:after="180"/>
              <w:jc w:val="both"/>
              <w:rPr>
                <w:b/>
                <w:i/>
                <w:sz w:val="21"/>
                <w:szCs w:val="21"/>
              </w:rPr>
            </w:pPr>
            <w:r w:rsidRPr="00837008">
              <w:rPr>
                <w:b/>
                <w:i/>
                <w:sz w:val="21"/>
                <w:szCs w:val="21"/>
              </w:rPr>
              <w:t>China</w:t>
            </w: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5"/>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5"/>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6B0DFE" w:rsidRPr="00837008" w:rsidRDefault="006B0DFE" w:rsidP="00006424">
            <w:pPr>
              <w:spacing w:before="60" w:after="180"/>
              <w:jc w:val="both"/>
              <w:rPr>
                <w:b/>
                <w:i/>
                <w:sz w:val="21"/>
                <w:szCs w:val="21"/>
              </w:rPr>
            </w:pPr>
            <w:r w:rsidRPr="00837008">
              <w:rPr>
                <w:b/>
                <w:i/>
                <w:sz w:val="21"/>
                <w:szCs w:val="21"/>
              </w:rPr>
              <w:t>France</w:t>
            </w: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5"/>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5"/>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6B0DFE" w:rsidRPr="00837008" w:rsidRDefault="006B0DFE" w:rsidP="00006424">
            <w:pPr>
              <w:spacing w:before="60" w:after="180"/>
              <w:jc w:val="both"/>
              <w:rPr>
                <w:b/>
                <w:i/>
                <w:sz w:val="21"/>
                <w:szCs w:val="21"/>
              </w:rPr>
            </w:pPr>
            <w:r w:rsidRPr="00837008">
              <w:rPr>
                <w:b/>
                <w:i/>
                <w:sz w:val="21"/>
                <w:szCs w:val="21"/>
              </w:rPr>
              <w:t>Russia</w:t>
            </w: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5"/>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5"/>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6B0DFE" w:rsidRPr="00837008" w:rsidRDefault="006B0DFE" w:rsidP="00006424">
            <w:pPr>
              <w:spacing w:before="60" w:after="180"/>
              <w:jc w:val="both"/>
              <w:rPr>
                <w:b/>
                <w:i/>
                <w:sz w:val="21"/>
                <w:szCs w:val="21"/>
              </w:rPr>
            </w:pPr>
            <w:r w:rsidRPr="00837008">
              <w:rPr>
                <w:b/>
                <w:i/>
                <w:sz w:val="21"/>
                <w:szCs w:val="21"/>
              </w:rPr>
              <w:t>UK</w:t>
            </w: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5"/>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5"/>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6B0DFE" w:rsidRPr="00837008" w:rsidRDefault="006B0DFE" w:rsidP="00006424">
            <w:pPr>
              <w:spacing w:before="60" w:after="180"/>
              <w:jc w:val="both"/>
              <w:rPr>
                <w:b/>
                <w:i/>
                <w:sz w:val="21"/>
                <w:szCs w:val="21"/>
              </w:rPr>
            </w:pPr>
            <w:r w:rsidRPr="00837008">
              <w:rPr>
                <w:b/>
                <w:i/>
                <w:sz w:val="21"/>
                <w:szCs w:val="21"/>
              </w:rPr>
              <w:t>Czech Republic</w:t>
            </w: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5"/>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5"/>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6B0DFE" w:rsidRPr="00837008" w:rsidRDefault="006B0DFE" w:rsidP="00006424">
            <w:pPr>
              <w:spacing w:before="60" w:after="180"/>
              <w:jc w:val="both"/>
              <w:rPr>
                <w:b/>
                <w:i/>
                <w:sz w:val="21"/>
                <w:szCs w:val="21"/>
              </w:rPr>
            </w:pPr>
            <w:r w:rsidRPr="00837008">
              <w:rPr>
                <w:b/>
                <w:i/>
                <w:sz w:val="21"/>
                <w:szCs w:val="21"/>
              </w:rPr>
              <w:t>Poland</w:t>
            </w: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5"/>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5"/>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bl>
    <w:p w:rsidR="00E77F99" w:rsidRDefault="00E77F99" w:rsidP="00837124">
      <w:pPr>
        <w:pStyle w:val="BodyText"/>
        <w:keepNext/>
        <w:rPr>
          <w:rFonts w:ascii="Georgia" w:hAnsi="Georgia" w:cs="Times New Roman Bold"/>
          <w:b/>
          <w:color w:val="3A8FC5"/>
          <w:szCs w:val="21"/>
        </w:rPr>
      </w:pPr>
    </w:p>
    <w:p w:rsidR="00E77F99" w:rsidRDefault="00E77F99" w:rsidP="00837124">
      <w:pPr>
        <w:pStyle w:val="BodyText"/>
        <w:keepNext/>
        <w:rPr>
          <w:rFonts w:ascii="Georgia" w:hAnsi="Georgia" w:cs="Times New Roman Bold"/>
          <w:b/>
          <w:color w:val="3A8FC5"/>
          <w:szCs w:val="21"/>
        </w:rPr>
      </w:pPr>
      <w:r>
        <w:rPr>
          <w:rFonts w:ascii="Georgia" w:hAnsi="Georgia" w:cs="Times New Roman Bold"/>
          <w:b/>
          <w:color w:val="3A8FC5"/>
          <w:szCs w:val="21"/>
        </w:rPr>
        <w:t>VII. Financing</w:t>
      </w:r>
    </w:p>
    <w:tbl>
      <w:tblPr>
        <w:tblW w:w="13184"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1"/>
        <w:gridCol w:w="1559"/>
        <w:gridCol w:w="1701"/>
        <w:gridCol w:w="5387"/>
        <w:gridCol w:w="3566"/>
      </w:tblGrid>
      <w:tr w:rsidR="006B0DFE" w:rsidRPr="00837008" w:rsidTr="00EF0074">
        <w:trPr>
          <w:cantSplit/>
          <w:tblHeader/>
        </w:trPr>
        <w:tc>
          <w:tcPr>
            <w:tcW w:w="971" w:type="dxa"/>
            <w:shd w:val="clear" w:color="auto" w:fill="3A8FC5"/>
          </w:tcPr>
          <w:p w:rsidR="006B0DFE" w:rsidRPr="00837008" w:rsidRDefault="006B0DFE" w:rsidP="00006424">
            <w:pPr>
              <w:keepNext/>
              <w:spacing w:before="60" w:after="180"/>
              <w:jc w:val="center"/>
              <w:rPr>
                <w:b/>
                <w:color w:val="FFFFFF"/>
                <w:sz w:val="21"/>
                <w:szCs w:val="21"/>
              </w:rPr>
            </w:pPr>
            <w:r w:rsidRPr="00837008">
              <w:rPr>
                <w:b/>
                <w:color w:val="FFFFFF"/>
                <w:sz w:val="21"/>
                <w:szCs w:val="21"/>
              </w:rPr>
              <w:t>No.</w:t>
            </w:r>
          </w:p>
        </w:tc>
        <w:tc>
          <w:tcPr>
            <w:tcW w:w="1559" w:type="dxa"/>
            <w:shd w:val="clear" w:color="auto" w:fill="3A8FC5"/>
          </w:tcPr>
          <w:p w:rsidR="006B0DFE" w:rsidRPr="00837008" w:rsidRDefault="006B0DFE" w:rsidP="00006424">
            <w:pPr>
              <w:keepNext/>
              <w:spacing w:before="60" w:after="180"/>
              <w:jc w:val="center"/>
              <w:rPr>
                <w:b/>
                <w:color w:val="FFFFFF"/>
                <w:sz w:val="21"/>
                <w:szCs w:val="21"/>
              </w:rPr>
            </w:pPr>
            <w:r w:rsidRPr="00837008">
              <w:rPr>
                <w:b/>
                <w:color w:val="FFFFFF"/>
                <w:sz w:val="21"/>
                <w:szCs w:val="21"/>
              </w:rPr>
              <w:t xml:space="preserve">VDR doc no. </w:t>
            </w:r>
          </w:p>
        </w:tc>
        <w:tc>
          <w:tcPr>
            <w:tcW w:w="1701" w:type="dxa"/>
            <w:shd w:val="clear" w:color="auto" w:fill="3A8FC5"/>
          </w:tcPr>
          <w:p w:rsidR="006B0DFE" w:rsidRPr="00837008" w:rsidRDefault="006B0DFE" w:rsidP="00006424">
            <w:pPr>
              <w:keepNext/>
              <w:spacing w:before="60" w:after="180"/>
              <w:jc w:val="center"/>
              <w:rPr>
                <w:b/>
                <w:color w:val="FFFFFF"/>
                <w:sz w:val="21"/>
                <w:szCs w:val="21"/>
              </w:rPr>
            </w:pPr>
            <w:r w:rsidRPr="00837008">
              <w:rPr>
                <w:b/>
                <w:color w:val="FFFFFF"/>
                <w:sz w:val="21"/>
                <w:szCs w:val="21"/>
              </w:rPr>
              <w:t>Subject</w:t>
            </w:r>
          </w:p>
        </w:tc>
        <w:tc>
          <w:tcPr>
            <w:tcW w:w="5387" w:type="dxa"/>
            <w:shd w:val="clear" w:color="auto" w:fill="3A8FC5"/>
          </w:tcPr>
          <w:p w:rsidR="006B0DFE" w:rsidRPr="00837008" w:rsidRDefault="006B0DFE" w:rsidP="00006424">
            <w:pPr>
              <w:keepNext/>
              <w:spacing w:before="60" w:after="180"/>
              <w:jc w:val="center"/>
              <w:rPr>
                <w:b/>
                <w:color w:val="FFFFFF"/>
                <w:sz w:val="21"/>
                <w:szCs w:val="21"/>
              </w:rPr>
            </w:pPr>
            <w:r w:rsidRPr="00837008">
              <w:rPr>
                <w:b/>
                <w:color w:val="FFFFFF"/>
                <w:sz w:val="21"/>
                <w:szCs w:val="21"/>
              </w:rPr>
              <w:t>Finding / Implication</w:t>
            </w:r>
          </w:p>
        </w:tc>
        <w:tc>
          <w:tcPr>
            <w:tcW w:w="3566" w:type="dxa"/>
            <w:shd w:val="clear" w:color="auto" w:fill="3A8FC5"/>
          </w:tcPr>
          <w:p w:rsidR="006B0DFE" w:rsidRPr="00837008" w:rsidRDefault="006B0DFE" w:rsidP="00006424">
            <w:pPr>
              <w:keepNext/>
              <w:spacing w:before="60" w:after="180"/>
              <w:jc w:val="center"/>
              <w:rPr>
                <w:b/>
                <w:color w:val="FFFFFF"/>
                <w:sz w:val="21"/>
                <w:szCs w:val="21"/>
              </w:rPr>
            </w:pPr>
            <w:r w:rsidRPr="00837008">
              <w:rPr>
                <w:b/>
                <w:color w:val="FFFFFF"/>
                <w:sz w:val="21"/>
                <w:szCs w:val="21"/>
              </w:rPr>
              <w:t>Comments / Recommendations</w:t>
            </w:r>
          </w:p>
        </w:tc>
      </w:tr>
      <w:tr w:rsidR="006B0DFE" w:rsidRPr="00837008" w:rsidTr="00EF0074">
        <w:tc>
          <w:tcPr>
            <w:tcW w:w="13184" w:type="dxa"/>
            <w:gridSpan w:val="5"/>
            <w:shd w:val="clear" w:color="auto" w:fill="8DB3E2"/>
          </w:tcPr>
          <w:p w:rsidR="006B0DFE" w:rsidRPr="00837008" w:rsidRDefault="006B0DFE" w:rsidP="00006424">
            <w:pPr>
              <w:spacing w:before="60" w:after="180"/>
              <w:jc w:val="both"/>
              <w:rPr>
                <w:b/>
                <w:i/>
                <w:sz w:val="21"/>
                <w:szCs w:val="21"/>
                <w:lang w:val="en-US"/>
              </w:rPr>
            </w:pPr>
            <w:r w:rsidRPr="00837008">
              <w:rPr>
                <w:b/>
                <w:i/>
                <w:sz w:val="21"/>
                <w:szCs w:val="21"/>
                <w:lang w:val="en-US"/>
              </w:rPr>
              <w:t>Spain</w:t>
            </w:r>
          </w:p>
        </w:tc>
      </w:tr>
      <w:tr w:rsidR="006B0DFE" w:rsidRPr="00837008" w:rsidTr="00EF0074">
        <w:tc>
          <w:tcPr>
            <w:tcW w:w="971" w:type="dxa"/>
          </w:tcPr>
          <w:p w:rsidR="006B0DFE" w:rsidRPr="00837008" w:rsidRDefault="006B0DFE" w:rsidP="00E877C6">
            <w:pPr>
              <w:pStyle w:val="FWNL1"/>
              <w:numPr>
                <w:ilvl w:val="0"/>
                <w:numId w:val="26"/>
              </w:numPr>
              <w:spacing w:before="60" w:after="180"/>
              <w:ind w:hanging="566"/>
              <w:jc w:val="center"/>
              <w:rPr>
                <w:szCs w:val="21"/>
              </w:rPr>
            </w:pPr>
          </w:p>
        </w:tc>
        <w:tc>
          <w:tcPr>
            <w:tcW w:w="1559" w:type="dxa"/>
          </w:tcPr>
          <w:p w:rsidR="006B0DFE" w:rsidRPr="00837008" w:rsidRDefault="006B0DFE" w:rsidP="00040F79">
            <w:pPr>
              <w:pStyle w:val="FWNL1"/>
              <w:numPr>
                <w:ilvl w:val="0"/>
                <w:numId w:val="0"/>
              </w:numPr>
              <w:spacing w:before="60" w:after="180"/>
              <w:jc w:val="left"/>
              <w:rPr>
                <w:szCs w:val="21"/>
              </w:rPr>
            </w:pPr>
          </w:p>
        </w:tc>
        <w:tc>
          <w:tcPr>
            <w:tcW w:w="1701" w:type="dxa"/>
          </w:tcPr>
          <w:p w:rsidR="006B0DFE" w:rsidRPr="00837008" w:rsidRDefault="006B0DFE" w:rsidP="00040F79">
            <w:pPr>
              <w:spacing w:before="60" w:after="180"/>
              <w:rPr>
                <w:b/>
                <w:i/>
                <w:sz w:val="21"/>
                <w:szCs w:val="21"/>
              </w:rPr>
            </w:pPr>
          </w:p>
        </w:tc>
        <w:tc>
          <w:tcPr>
            <w:tcW w:w="5387" w:type="dxa"/>
          </w:tcPr>
          <w:p w:rsidR="006B0DFE" w:rsidRPr="00837008" w:rsidRDefault="006B0DFE" w:rsidP="00837008">
            <w:pPr>
              <w:widowControl w:val="0"/>
              <w:spacing w:after="210" w:line="264" w:lineRule="auto"/>
              <w:jc w:val="both"/>
              <w:rPr>
                <w:sz w:val="21"/>
                <w:szCs w:val="21"/>
              </w:rPr>
            </w:pPr>
          </w:p>
        </w:tc>
        <w:tc>
          <w:tcPr>
            <w:tcW w:w="3566" w:type="dxa"/>
          </w:tcPr>
          <w:p w:rsidR="006B0DFE" w:rsidRPr="00837008" w:rsidRDefault="006B0DFE" w:rsidP="00837008">
            <w:pPr>
              <w:spacing w:after="210" w:line="264" w:lineRule="auto"/>
              <w:jc w:val="both"/>
              <w:rPr>
                <w:sz w:val="21"/>
                <w:szCs w:val="21"/>
              </w:rPr>
            </w:pPr>
          </w:p>
        </w:tc>
      </w:tr>
      <w:tr w:rsidR="006B0DFE" w:rsidRPr="00837008" w:rsidTr="00EF0074">
        <w:tc>
          <w:tcPr>
            <w:tcW w:w="971" w:type="dxa"/>
          </w:tcPr>
          <w:p w:rsidR="006B0DFE" w:rsidRPr="00837008" w:rsidRDefault="006B0DFE" w:rsidP="00E877C6">
            <w:pPr>
              <w:pStyle w:val="FWNL1"/>
              <w:numPr>
                <w:ilvl w:val="0"/>
                <w:numId w:val="26"/>
              </w:numPr>
              <w:spacing w:before="60" w:after="180"/>
              <w:ind w:hanging="566"/>
              <w:jc w:val="center"/>
              <w:rPr>
                <w:szCs w:val="21"/>
              </w:rPr>
            </w:pPr>
          </w:p>
        </w:tc>
        <w:tc>
          <w:tcPr>
            <w:tcW w:w="1559" w:type="dxa"/>
          </w:tcPr>
          <w:p w:rsidR="006B0DFE" w:rsidRPr="00837008" w:rsidRDefault="006B0DFE" w:rsidP="00040F79">
            <w:pPr>
              <w:pStyle w:val="FWNL1"/>
              <w:numPr>
                <w:ilvl w:val="0"/>
                <w:numId w:val="0"/>
              </w:numPr>
              <w:spacing w:before="60" w:after="180"/>
              <w:jc w:val="left"/>
              <w:rPr>
                <w:szCs w:val="21"/>
              </w:rPr>
            </w:pPr>
          </w:p>
        </w:tc>
        <w:tc>
          <w:tcPr>
            <w:tcW w:w="1701" w:type="dxa"/>
          </w:tcPr>
          <w:p w:rsidR="006B0DFE" w:rsidRPr="00837008" w:rsidRDefault="006B0DFE" w:rsidP="00040F79">
            <w:pPr>
              <w:spacing w:before="60" w:after="180"/>
              <w:rPr>
                <w:b/>
                <w:i/>
                <w:sz w:val="21"/>
                <w:szCs w:val="21"/>
              </w:rPr>
            </w:pPr>
          </w:p>
        </w:tc>
        <w:tc>
          <w:tcPr>
            <w:tcW w:w="5387" w:type="dxa"/>
          </w:tcPr>
          <w:p w:rsidR="006B0DFE" w:rsidRPr="00837008" w:rsidRDefault="006B0DFE" w:rsidP="00837008">
            <w:pPr>
              <w:widowControl w:val="0"/>
              <w:spacing w:after="210" w:line="264" w:lineRule="auto"/>
              <w:jc w:val="both"/>
              <w:rPr>
                <w:sz w:val="21"/>
                <w:szCs w:val="21"/>
              </w:rPr>
            </w:pPr>
          </w:p>
        </w:tc>
        <w:tc>
          <w:tcPr>
            <w:tcW w:w="3566" w:type="dxa"/>
          </w:tcPr>
          <w:p w:rsidR="006B0DFE" w:rsidRPr="00837008" w:rsidRDefault="006B0DFE" w:rsidP="00837008">
            <w:pPr>
              <w:spacing w:after="210" w:line="264" w:lineRule="auto"/>
              <w:jc w:val="both"/>
              <w:rPr>
                <w:sz w:val="21"/>
                <w:szCs w:val="21"/>
              </w:rPr>
            </w:pPr>
          </w:p>
        </w:tc>
      </w:tr>
      <w:tr w:rsidR="006B0DFE"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6B0DFE" w:rsidRPr="00837008" w:rsidRDefault="006B0DFE" w:rsidP="00006424">
            <w:pPr>
              <w:spacing w:before="60" w:after="180"/>
              <w:jc w:val="both"/>
              <w:rPr>
                <w:b/>
                <w:i/>
                <w:sz w:val="21"/>
                <w:szCs w:val="21"/>
              </w:rPr>
            </w:pPr>
            <w:r w:rsidRPr="00837008">
              <w:rPr>
                <w:b/>
                <w:i/>
                <w:sz w:val="21"/>
                <w:szCs w:val="21"/>
              </w:rPr>
              <w:t>Germany</w:t>
            </w: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6"/>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6"/>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6B0DFE" w:rsidRPr="00837008" w:rsidRDefault="006B0DFE" w:rsidP="00006424">
            <w:pPr>
              <w:spacing w:before="60" w:after="180"/>
              <w:jc w:val="both"/>
              <w:rPr>
                <w:b/>
                <w:i/>
                <w:sz w:val="21"/>
                <w:szCs w:val="21"/>
              </w:rPr>
            </w:pPr>
            <w:r w:rsidRPr="00837008">
              <w:rPr>
                <w:b/>
                <w:i/>
                <w:sz w:val="21"/>
                <w:szCs w:val="21"/>
              </w:rPr>
              <w:t>China</w:t>
            </w: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6"/>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6"/>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6B0DFE" w:rsidRPr="00837008" w:rsidRDefault="006B0DFE" w:rsidP="00006424">
            <w:pPr>
              <w:spacing w:before="60" w:after="180"/>
              <w:jc w:val="both"/>
              <w:rPr>
                <w:b/>
                <w:i/>
                <w:sz w:val="21"/>
                <w:szCs w:val="21"/>
              </w:rPr>
            </w:pPr>
            <w:r w:rsidRPr="00837008">
              <w:rPr>
                <w:b/>
                <w:i/>
                <w:sz w:val="21"/>
                <w:szCs w:val="21"/>
              </w:rPr>
              <w:t>France</w:t>
            </w: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6"/>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6"/>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6B0DFE" w:rsidRPr="00837008" w:rsidRDefault="006B0DFE" w:rsidP="00006424">
            <w:pPr>
              <w:spacing w:before="60" w:after="180"/>
              <w:jc w:val="both"/>
              <w:rPr>
                <w:b/>
                <w:i/>
                <w:sz w:val="21"/>
                <w:szCs w:val="21"/>
              </w:rPr>
            </w:pPr>
            <w:r w:rsidRPr="00837008">
              <w:rPr>
                <w:b/>
                <w:i/>
                <w:sz w:val="21"/>
                <w:szCs w:val="21"/>
              </w:rPr>
              <w:t>Russia</w:t>
            </w: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6"/>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6"/>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6B0DFE" w:rsidRPr="00837008" w:rsidRDefault="006B0DFE" w:rsidP="00006424">
            <w:pPr>
              <w:spacing w:before="60" w:after="180"/>
              <w:jc w:val="both"/>
              <w:rPr>
                <w:b/>
                <w:i/>
                <w:sz w:val="21"/>
                <w:szCs w:val="21"/>
              </w:rPr>
            </w:pPr>
            <w:r w:rsidRPr="00837008">
              <w:rPr>
                <w:b/>
                <w:i/>
                <w:sz w:val="21"/>
                <w:szCs w:val="21"/>
              </w:rPr>
              <w:t>UK</w:t>
            </w: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6"/>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6"/>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6B0DFE" w:rsidRPr="00837008" w:rsidRDefault="006B0DFE" w:rsidP="00006424">
            <w:pPr>
              <w:spacing w:before="60" w:after="180"/>
              <w:jc w:val="both"/>
              <w:rPr>
                <w:b/>
                <w:i/>
                <w:sz w:val="21"/>
                <w:szCs w:val="21"/>
              </w:rPr>
            </w:pPr>
            <w:r w:rsidRPr="00837008">
              <w:rPr>
                <w:b/>
                <w:i/>
                <w:sz w:val="21"/>
                <w:szCs w:val="21"/>
              </w:rPr>
              <w:t>Czech Republic</w:t>
            </w: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6"/>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sz w:val="21"/>
                <w:szCs w:val="21"/>
              </w:rPr>
            </w:pP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6"/>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sz w:val="21"/>
                <w:szCs w:val="21"/>
              </w:rPr>
            </w:pPr>
          </w:p>
        </w:tc>
      </w:tr>
      <w:tr w:rsidR="006B0DFE"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6B0DFE" w:rsidRPr="00837008" w:rsidRDefault="006B0DFE" w:rsidP="00006424">
            <w:pPr>
              <w:spacing w:before="60" w:after="180"/>
              <w:jc w:val="both"/>
              <w:rPr>
                <w:b/>
                <w:i/>
                <w:sz w:val="21"/>
                <w:szCs w:val="21"/>
              </w:rPr>
            </w:pPr>
            <w:r w:rsidRPr="00837008">
              <w:rPr>
                <w:b/>
                <w:i/>
                <w:sz w:val="21"/>
                <w:szCs w:val="21"/>
              </w:rPr>
              <w:t>Poland</w:t>
            </w: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6"/>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6"/>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bl>
    <w:p w:rsidR="00E77F99" w:rsidRDefault="00E77F99" w:rsidP="00837124">
      <w:pPr>
        <w:pStyle w:val="BodyText"/>
        <w:keepNext/>
        <w:rPr>
          <w:rFonts w:ascii="Georgia" w:hAnsi="Georgia" w:cs="Times New Roman Bold"/>
          <w:b/>
          <w:color w:val="3A8FC5"/>
          <w:szCs w:val="21"/>
        </w:rPr>
      </w:pPr>
    </w:p>
    <w:p w:rsidR="00E77F99" w:rsidRDefault="00E77F99" w:rsidP="00837124">
      <w:pPr>
        <w:pStyle w:val="BodyText"/>
        <w:keepNext/>
        <w:rPr>
          <w:rFonts w:ascii="Georgia" w:hAnsi="Georgia" w:cs="Times New Roman Bold"/>
          <w:b/>
          <w:color w:val="3A8FC5"/>
          <w:szCs w:val="21"/>
        </w:rPr>
      </w:pPr>
      <w:r>
        <w:rPr>
          <w:rFonts w:ascii="Georgia" w:hAnsi="Georgia" w:cs="Times New Roman Bold"/>
          <w:b/>
          <w:color w:val="3A8FC5"/>
          <w:szCs w:val="21"/>
        </w:rPr>
        <w:t>VIII. Insurance</w:t>
      </w:r>
    </w:p>
    <w:tbl>
      <w:tblPr>
        <w:tblW w:w="13184"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1"/>
        <w:gridCol w:w="1559"/>
        <w:gridCol w:w="1701"/>
        <w:gridCol w:w="5387"/>
        <w:gridCol w:w="3566"/>
      </w:tblGrid>
      <w:tr w:rsidR="006B0DFE" w:rsidRPr="00837008" w:rsidTr="00EF0074">
        <w:trPr>
          <w:cantSplit/>
          <w:tblHeader/>
        </w:trPr>
        <w:tc>
          <w:tcPr>
            <w:tcW w:w="971" w:type="dxa"/>
            <w:shd w:val="clear" w:color="auto" w:fill="3A8FC5"/>
          </w:tcPr>
          <w:p w:rsidR="006B0DFE" w:rsidRPr="00837008" w:rsidRDefault="006B0DFE" w:rsidP="00006424">
            <w:pPr>
              <w:keepNext/>
              <w:spacing w:before="60" w:after="180"/>
              <w:jc w:val="center"/>
              <w:rPr>
                <w:b/>
                <w:color w:val="FFFFFF"/>
                <w:sz w:val="21"/>
                <w:szCs w:val="21"/>
              </w:rPr>
            </w:pPr>
            <w:r w:rsidRPr="00837008">
              <w:rPr>
                <w:b/>
                <w:color w:val="FFFFFF"/>
                <w:sz w:val="21"/>
                <w:szCs w:val="21"/>
              </w:rPr>
              <w:t>No.</w:t>
            </w:r>
          </w:p>
        </w:tc>
        <w:tc>
          <w:tcPr>
            <w:tcW w:w="1559" w:type="dxa"/>
            <w:shd w:val="clear" w:color="auto" w:fill="3A8FC5"/>
          </w:tcPr>
          <w:p w:rsidR="006B0DFE" w:rsidRPr="00837008" w:rsidRDefault="006B0DFE" w:rsidP="00006424">
            <w:pPr>
              <w:keepNext/>
              <w:spacing w:before="60" w:after="180"/>
              <w:jc w:val="center"/>
              <w:rPr>
                <w:b/>
                <w:color w:val="FFFFFF"/>
                <w:sz w:val="21"/>
                <w:szCs w:val="21"/>
              </w:rPr>
            </w:pPr>
            <w:r w:rsidRPr="00837008">
              <w:rPr>
                <w:b/>
                <w:color w:val="FFFFFF"/>
                <w:sz w:val="21"/>
                <w:szCs w:val="21"/>
              </w:rPr>
              <w:t xml:space="preserve">VDR doc no. </w:t>
            </w:r>
          </w:p>
        </w:tc>
        <w:tc>
          <w:tcPr>
            <w:tcW w:w="1701" w:type="dxa"/>
            <w:shd w:val="clear" w:color="auto" w:fill="3A8FC5"/>
          </w:tcPr>
          <w:p w:rsidR="006B0DFE" w:rsidRPr="00837008" w:rsidRDefault="006B0DFE" w:rsidP="00006424">
            <w:pPr>
              <w:keepNext/>
              <w:spacing w:before="60" w:after="180"/>
              <w:jc w:val="center"/>
              <w:rPr>
                <w:b/>
                <w:color w:val="FFFFFF"/>
                <w:sz w:val="21"/>
                <w:szCs w:val="21"/>
              </w:rPr>
            </w:pPr>
            <w:r w:rsidRPr="00837008">
              <w:rPr>
                <w:b/>
                <w:color w:val="FFFFFF"/>
                <w:sz w:val="21"/>
                <w:szCs w:val="21"/>
              </w:rPr>
              <w:t>Subject</w:t>
            </w:r>
          </w:p>
        </w:tc>
        <w:tc>
          <w:tcPr>
            <w:tcW w:w="5387" w:type="dxa"/>
            <w:shd w:val="clear" w:color="auto" w:fill="3A8FC5"/>
          </w:tcPr>
          <w:p w:rsidR="006B0DFE" w:rsidRPr="00837008" w:rsidRDefault="006B0DFE" w:rsidP="00006424">
            <w:pPr>
              <w:keepNext/>
              <w:spacing w:before="60" w:after="180"/>
              <w:jc w:val="center"/>
              <w:rPr>
                <w:b/>
                <w:color w:val="FFFFFF"/>
                <w:sz w:val="21"/>
                <w:szCs w:val="21"/>
              </w:rPr>
            </w:pPr>
            <w:r w:rsidRPr="00837008">
              <w:rPr>
                <w:b/>
                <w:color w:val="FFFFFF"/>
                <w:sz w:val="21"/>
                <w:szCs w:val="21"/>
              </w:rPr>
              <w:t>Finding / Implication</w:t>
            </w:r>
          </w:p>
        </w:tc>
        <w:tc>
          <w:tcPr>
            <w:tcW w:w="3566" w:type="dxa"/>
            <w:shd w:val="clear" w:color="auto" w:fill="3A8FC5"/>
          </w:tcPr>
          <w:p w:rsidR="006B0DFE" w:rsidRPr="00837008" w:rsidRDefault="006B0DFE" w:rsidP="00006424">
            <w:pPr>
              <w:keepNext/>
              <w:spacing w:before="60" w:after="180"/>
              <w:jc w:val="center"/>
              <w:rPr>
                <w:b/>
                <w:color w:val="FFFFFF"/>
                <w:sz w:val="21"/>
                <w:szCs w:val="21"/>
              </w:rPr>
            </w:pPr>
            <w:r w:rsidRPr="00837008">
              <w:rPr>
                <w:b/>
                <w:color w:val="FFFFFF"/>
                <w:sz w:val="21"/>
                <w:szCs w:val="21"/>
              </w:rPr>
              <w:t>Comments / Recommendations</w:t>
            </w:r>
          </w:p>
        </w:tc>
      </w:tr>
      <w:tr w:rsidR="006B0DFE" w:rsidRPr="00837008" w:rsidTr="00EF0074">
        <w:tc>
          <w:tcPr>
            <w:tcW w:w="13184" w:type="dxa"/>
            <w:gridSpan w:val="5"/>
            <w:shd w:val="clear" w:color="auto" w:fill="8DB3E2"/>
          </w:tcPr>
          <w:p w:rsidR="006B0DFE" w:rsidRPr="00837008" w:rsidRDefault="006B0DFE" w:rsidP="00006424">
            <w:pPr>
              <w:spacing w:before="60" w:after="180"/>
              <w:jc w:val="both"/>
              <w:rPr>
                <w:b/>
                <w:i/>
                <w:sz w:val="21"/>
                <w:szCs w:val="21"/>
                <w:lang w:val="en-US"/>
              </w:rPr>
            </w:pPr>
            <w:r w:rsidRPr="00837008">
              <w:rPr>
                <w:b/>
                <w:i/>
                <w:sz w:val="21"/>
                <w:szCs w:val="21"/>
                <w:lang w:val="en-US"/>
              </w:rPr>
              <w:t>Spain</w:t>
            </w:r>
          </w:p>
        </w:tc>
      </w:tr>
      <w:tr w:rsidR="006B0DFE" w:rsidRPr="00837008" w:rsidTr="00EF0074">
        <w:tc>
          <w:tcPr>
            <w:tcW w:w="971" w:type="dxa"/>
          </w:tcPr>
          <w:p w:rsidR="006B0DFE" w:rsidRPr="00837008" w:rsidRDefault="006B0DFE" w:rsidP="00E877C6">
            <w:pPr>
              <w:pStyle w:val="FWNL1"/>
              <w:numPr>
                <w:ilvl w:val="0"/>
                <w:numId w:val="27"/>
              </w:numPr>
              <w:spacing w:before="60" w:after="180"/>
              <w:ind w:hanging="566"/>
              <w:jc w:val="center"/>
              <w:rPr>
                <w:szCs w:val="21"/>
              </w:rPr>
            </w:pPr>
          </w:p>
        </w:tc>
        <w:tc>
          <w:tcPr>
            <w:tcW w:w="1559" w:type="dxa"/>
          </w:tcPr>
          <w:p w:rsidR="006B0DFE" w:rsidRPr="00837008" w:rsidRDefault="006B0DFE" w:rsidP="00040F79">
            <w:pPr>
              <w:pStyle w:val="FWNL1"/>
              <w:numPr>
                <w:ilvl w:val="0"/>
                <w:numId w:val="0"/>
              </w:numPr>
              <w:spacing w:before="60" w:after="180"/>
              <w:jc w:val="left"/>
              <w:rPr>
                <w:szCs w:val="21"/>
              </w:rPr>
            </w:pPr>
          </w:p>
        </w:tc>
        <w:tc>
          <w:tcPr>
            <w:tcW w:w="1701" w:type="dxa"/>
          </w:tcPr>
          <w:p w:rsidR="006B0DFE" w:rsidRPr="00837008" w:rsidRDefault="006B0DFE" w:rsidP="00040F79">
            <w:pPr>
              <w:spacing w:before="60" w:after="180"/>
              <w:rPr>
                <w:b/>
                <w:i/>
                <w:sz w:val="21"/>
                <w:szCs w:val="21"/>
              </w:rPr>
            </w:pPr>
          </w:p>
        </w:tc>
        <w:tc>
          <w:tcPr>
            <w:tcW w:w="5387" w:type="dxa"/>
          </w:tcPr>
          <w:p w:rsidR="006B0DFE" w:rsidRPr="00837008" w:rsidRDefault="006B0DFE" w:rsidP="00837008">
            <w:pPr>
              <w:widowControl w:val="0"/>
              <w:spacing w:after="210" w:line="264" w:lineRule="auto"/>
              <w:jc w:val="both"/>
              <w:rPr>
                <w:sz w:val="21"/>
                <w:szCs w:val="21"/>
              </w:rPr>
            </w:pPr>
          </w:p>
        </w:tc>
        <w:tc>
          <w:tcPr>
            <w:tcW w:w="3566" w:type="dxa"/>
          </w:tcPr>
          <w:p w:rsidR="006B0DFE" w:rsidRPr="00837008" w:rsidRDefault="006B0DFE" w:rsidP="00837008">
            <w:pPr>
              <w:spacing w:after="210" w:line="264" w:lineRule="auto"/>
              <w:jc w:val="both"/>
              <w:rPr>
                <w:sz w:val="21"/>
                <w:szCs w:val="21"/>
              </w:rPr>
            </w:pPr>
          </w:p>
        </w:tc>
      </w:tr>
      <w:tr w:rsidR="006B0DFE" w:rsidRPr="00837008" w:rsidTr="00EF0074">
        <w:tc>
          <w:tcPr>
            <w:tcW w:w="971" w:type="dxa"/>
          </w:tcPr>
          <w:p w:rsidR="006B0DFE" w:rsidRPr="00837008" w:rsidRDefault="006B0DFE" w:rsidP="00E877C6">
            <w:pPr>
              <w:pStyle w:val="FWNL1"/>
              <w:numPr>
                <w:ilvl w:val="0"/>
                <w:numId w:val="27"/>
              </w:numPr>
              <w:spacing w:before="60" w:after="180"/>
              <w:ind w:hanging="566"/>
              <w:jc w:val="center"/>
              <w:rPr>
                <w:szCs w:val="21"/>
              </w:rPr>
            </w:pPr>
          </w:p>
        </w:tc>
        <w:tc>
          <w:tcPr>
            <w:tcW w:w="1559" w:type="dxa"/>
          </w:tcPr>
          <w:p w:rsidR="006B0DFE" w:rsidRPr="00837008" w:rsidRDefault="006B0DFE" w:rsidP="00040F79">
            <w:pPr>
              <w:pStyle w:val="FWNL1"/>
              <w:numPr>
                <w:ilvl w:val="0"/>
                <w:numId w:val="0"/>
              </w:numPr>
              <w:spacing w:before="60" w:after="180"/>
              <w:jc w:val="left"/>
              <w:rPr>
                <w:szCs w:val="21"/>
              </w:rPr>
            </w:pPr>
          </w:p>
        </w:tc>
        <w:tc>
          <w:tcPr>
            <w:tcW w:w="1701" w:type="dxa"/>
          </w:tcPr>
          <w:p w:rsidR="006B0DFE" w:rsidRPr="00837008" w:rsidRDefault="006B0DFE" w:rsidP="00040F79">
            <w:pPr>
              <w:spacing w:before="60" w:after="180"/>
              <w:rPr>
                <w:b/>
                <w:i/>
                <w:sz w:val="21"/>
                <w:szCs w:val="21"/>
              </w:rPr>
            </w:pPr>
          </w:p>
        </w:tc>
        <w:tc>
          <w:tcPr>
            <w:tcW w:w="5387" w:type="dxa"/>
          </w:tcPr>
          <w:p w:rsidR="006B0DFE" w:rsidRPr="00837008" w:rsidRDefault="006B0DFE" w:rsidP="00837008">
            <w:pPr>
              <w:widowControl w:val="0"/>
              <w:spacing w:after="210" w:line="264" w:lineRule="auto"/>
              <w:jc w:val="both"/>
              <w:rPr>
                <w:sz w:val="21"/>
                <w:szCs w:val="21"/>
              </w:rPr>
            </w:pPr>
          </w:p>
        </w:tc>
        <w:tc>
          <w:tcPr>
            <w:tcW w:w="3566" w:type="dxa"/>
          </w:tcPr>
          <w:p w:rsidR="006B0DFE" w:rsidRPr="00837008" w:rsidRDefault="006B0DFE" w:rsidP="00837008">
            <w:pPr>
              <w:spacing w:after="210" w:line="264" w:lineRule="auto"/>
              <w:jc w:val="both"/>
              <w:rPr>
                <w:sz w:val="21"/>
                <w:szCs w:val="21"/>
              </w:rPr>
            </w:pPr>
          </w:p>
        </w:tc>
      </w:tr>
      <w:tr w:rsidR="006B0DFE"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6B0DFE" w:rsidRPr="00837008" w:rsidRDefault="006B0DFE" w:rsidP="00006424">
            <w:pPr>
              <w:spacing w:before="60" w:after="180"/>
              <w:jc w:val="both"/>
              <w:rPr>
                <w:b/>
                <w:i/>
                <w:sz w:val="21"/>
                <w:szCs w:val="21"/>
              </w:rPr>
            </w:pPr>
            <w:r w:rsidRPr="00837008">
              <w:rPr>
                <w:b/>
                <w:i/>
                <w:sz w:val="21"/>
                <w:szCs w:val="21"/>
              </w:rPr>
              <w:t>Germany</w:t>
            </w: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7"/>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7"/>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6B0DFE" w:rsidRPr="00837008" w:rsidRDefault="006B0DFE" w:rsidP="00006424">
            <w:pPr>
              <w:spacing w:before="60" w:after="180"/>
              <w:jc w:val="both"/>
              <w:rPr>
                <w:b/>
                <w:i/>
                <w:sz w:val="21"/>
                <w:szCs w:val="21"/>
              </w:rPr>
            </w:pPr>
            <w:r w:rsidRPr="00837008">
              <w:rPr>
                <w:b/>
                <w:i/>
                <w:sz w:val="21"/>
                <w:szCs w:val="21"/>
              </w:rPr>
              <w:t>China</w:t>
            </w: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7"/>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7"/>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6B0DFE" w:rsidRPr="00837008" w:rsidRDefault="006B0DFE" w:rsidP="00006424">
            <w:pPr>
              <w:spacing w:before="60" w:after="180"/>
              <w:jc w:val="both"/>
              <w:rPr>
                <w:b/>
                <w:i/>
                <w:sz w:val="21"/>
                <w:szCs w:val="21"/>
              </w:rPr>
            </w:pPr>
            <w:r w:rsidRPr="00837008">
              <w:rPr>
                <w:b/>
                <w:i/>
                <w:sz w:val="21"/>
                <w:szCs w:val="21"/>
              </w:rPr>
              <w:t>France</w:t>
            </w: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7"/>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7"/>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6B0DFE" w:rsidRPr="00837008" w:rsidRDefault="006B0DFE" w:rsidP="00006424">
            <w:pPr>
              <w:spacing w:before="60" w:after="180"/>
              <w:jc w:val="both"/>
              <w:rPr>
                <w:b/>
                <w:i/>
                <w:sz w:val="21"/>
                <w:szCs w:val="21"/>
              </w:rPr>
            </w:pPr>
            <w:r w:rsidRPr="00837008">
              <w:rPr>
                <w:b/>
                <w:i/>
                <w:sz w:val="21"/>
                <w:szCs w:val="21"/>
              </w:rPr>
              <w:t>Russia</w:t>
            </w: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7"/>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7"/>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6B0DFE" w:rsidRPr="00837008" w:rsidRDefault="006B0DFE" w:rsidP="00006424">
            <w:pPr>
              <w:spacing w:before="60" w:after="180"/>
              <w:jc w:val="both"/>
              <w:rPr>
                <w:b/>
                <w:i/>
                <w:sz w:val="21"/>
                <w:szCs w:val="21"/>
              </w:rPr>
            </w:pPr>
            <w:r w:rsidRPr="00837008">
              <w:rPr>
                <w:b/>
                <w:i/>
                <w:sz w:val="21"/>
                <w:szCs w:val="21"/>
              </w:rPr>
              <w:t>UK</w:t>
            </w: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7"/>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7"/>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6B0DFE" w:rsidRPr="00837008" w:rsidRDefault="006B0DFE" w:rsidP="00006424">
            <w:pPr>
              <w:spacing w:before="60" w:after="180"/>
              <w:jc w:val="both"/>
              <w:rPr>
                <w:b/>
                <w:i/>
                <w:sz w:val="21"/>
                <w:szCs w:val="21"/>
              </w:rPr>
            </w:pPr>
            <w:r w:rsidRPr="00837008">
              <w:rPr>
                <w:b/>
                <w:i/>
                <w:sz w:val="21"/>
                <w:szCs w:val="21"/>
              </w:rPr>
              <w:t>Czech Republic</w:t>
            </w: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7"/>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7"/>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6B0DFE" w:rsidRPr="00837008" w:rsidRDefault="006B0DFE" w:rsidP="00006424">
            <w:pPr>
              <w:spacing w:before="60" w:after="180"/>
              <w:jc w:val="both"/>
              <w:rPr>
                <w:b/>
                <w:i/>
                <w:sz w:val="21"/>
                <w:szCs w:val="21"/>
              </w:rPr>
            </w:pPr>
            <w:r w:rsidRPr="00837008">
              <w:rPr>
                <w:b/>
                <w:i/>
                <w:sz w:val="21"/>
                <w:szCs w:val="21"/>
              </w:rPr>
              <w:t>Poland</w:t>
            </w: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7"/>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7"/>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bl>
    <w:p w:rsidR="00E77F99" w:rsidRDefault="00E77F99" w:rsidP="00837124">
      <w:pPr>
        <w:pStyle w:val="BodyText"/>
        <w:keepNext/>
        <w:rPr>
          <w:rFonts w:ascii="Georgia" w:hAnsi="Georgia" w:cs="Times New Roman Bold"/>
          <w:b/>
          <w:color w:val="3A8FC5"/>
          <w:szCs w:val="21"/>
        </w:rPr>
      </w:pPr>
    </w:p>
    <w:p w:rsidR="006B0DFE" w:rsidRDefault="00E77F99" w:rsidP="00837124">
      <w:pPr>
        <w:pStyle w:val="BodyText"/>
        <w:keepNext/>
        <w:rPr>
          <w:rFonts w:ascii="Georgia" w:hAnsi="Georgia" w:cs="Times New Roman Bold"/>
          <w:b/>
          <w:color w:val="3A8FC5"/>
          <w:szCs w:val="21"/>
        </w:rPr>
      </w:pPr>
      <w:r>
        <w:rPr>
          <w:rFonts w:ascii="Georgia" w:hAnsi="Georgia" w:cs="Times New Roman Bold"/>
          <w:b/>
          <w:color w:val="3A8FC5"/>
          <w:szCs w:val="21"/>
        </w:rPr>
        <w:t>IX. Compliance</w:t>
      </w:r>
      <w:r w:rsidR="006B0DFE">
        <w:rPr>
          <w:rFonts w:ascii="Georgia" w:hAnsi="Georgia" w:cs="Times New Roman Bold"/>
          <w:b/>
          <w:color w:val="3A8FC5"/>
          <w:szCs w:val="21"/>
        </w:rPr>
        <w:t xml:space="preserve"> </w:t>
      </w:r>
    </w:p>
    <w:tbl>
      <w:tblPr>
        <w:tblW w:w="13184"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1"/>
        <w:gridCol w:w="1559"/>
        <w:gridCol w:w="1701"/>
        <w:gridCol w:w="5387"/>
        <w:gridCol w:w="3566"/>
      </w:tblGrid>
      <w:tr w:rsidR="006B0DFE" w:rsidRPr="00837008" w:rsidTr="00EF0074">
        <w:trPr>
          <w:cantSplit/>
          <w:tblHeader/>
        </w:trPr>
        <w:tc>
          <w:tcPr>
            <w:tcW w:w="971" w:type="dxa"/>
            <w:shd w:val="clear" w:color="auto" w:fill="3A8FC5"/>
          </w:tcPr>
          <w:p w:rsidR="006B0DFE" w:rsidRPr="00837008" w:rsidRDefault="006B0DFE" w:rsidP="00006424">
            <w:pPr>
              <w:keepNext/>
              <w:spacing w:before="60" w:after="180"/>
              <w:jc w:val="center"/>
              <w:rPr>
                <w:b/>
                <w:color w:val="FFFFFF"/>
                <w:sz w:val="21"/>
                <w:szCs w:val="21"/>
              </w:rPr>
            </w:pPr>
            <w:r w:rsidRPr="00837008">
              <w:rPr>
                <w:b/>
                <w:color w:val="FFFFFF"/>
                <w:sz w:val="21"/>
                <w:szCs w:val="21"/>
              </w:rPr>
              <w:t>No.</w:t>
            </w:r>
          </w:p>
        </w:tc>
        <w:tc>
          <w:tcPr>
            <w:tcW w:w="1559" w:type="dxa"/>
            <w:shd w:val="clear" w:color="auto" w:fill="3A8FC5"/>
          </w:tcPr>
          <w:p w:rsidR="006B0DFE" w:rsidRPr="00837008" w:rsidRDefault="006B0DFE" w:rsidP="00006424">
            <w:pPr>
              <w:keepNext/>
              <w:spacing w:before="60" w:after="180"/>
              <w:jc w:val="center"/>
              <w:rPr>
                <w:b/>
                <w:color w:val="FFFFFF"/>
                <w:sz w:val="21"/>
                <w:szCs w:val="21"/>
              </w:rPr>
            </w:pPr>
            <w:r w:rsidRPr="00837008">
              <w:rPr>
                <w:b/>
                <w:color w:val="FFFFFF"/>
                <w:sz w:val="21"/>
                <w:szCs w:val="21"/>
              </w:rPr>
              <w:t xml:space="preserve">VDR doc no. </w:t>
            </w:r>
          </w:p>
        </w:tc>
        <w:tc>
          <w:tcPr>
            <w:tcW w:w="1701" w:type="dxa"/>
            <w:shd w:val="clear" w:color="auto" w:fill="3A8FC5"/>
          </w:tcPr>
          <w:p w:rsidR="006B0DFE" w:rsidRPr="00837008" w:rsidRDefault="006B0DFE" w:rsidP="00006424">
            <w:pPr>
              <w:keepNext/>
              <w:spacing w:before="60" w:after="180"/>
              <w:jc w:val="center"/>
              <w:rPr>
                <w:b/>
                <w:color w:val="FFFFFF"/>
                <w:sz w:val="21"/>
                <w:szCs w:val="21"/>
              </w:rPr>
            </w:pPr>
            <w:r w:rsidRPr="00837008">
              <w:rPr>
                <w:b/>
                <w:color w:val="FFFFFF"/>
                <w:sz w:val="21"/>
                <w:szCs w:val="21"/>
              </w:rPr>
              <w:t>Subject</w:t>
            </w:r>
          </w:p>
        </w:tc>
        <w:tc>
          <w:tcPr>
            <w:tcW w:w="5387" w:type="dxa"/>
            <w:shd w:val="clear" w:color="auto" w:fill="3A8FC5"/>
          </w:tcPr>
          <w:p w:rsidR="006B0DFE" w:rsidRPr="00837008" w:rsidRDefault="006B0DFE" w:rsidP="00006424">
            <w:pPr>
              <w:keepNext/>
              <w:spacing w:before="60" w:after="180"/>
              <w:jc w:val="center"/>
              <w:rPr>
                <w:b/>
                <w:color w:val="FFFFFF"/>
                <w:sz w:val="21"/>
                <w:szCs w:val="21"/>
              </w:rPr>
            </w:pPr>
            <w:r w:rsidRPr="00837008">
              <w:rPr>
                <w:b/>
                <w:color w:val="FFFFFF"/>
                <w:sz w:val="21"/>
                <w:szCs w:val="21"/>
              </w:rPr>
              <w:t>Finding / Implication</w:t>
            </w:r>
          </w:p>
        </w:tc>
        <w:tc>
          <w:tcPr>
            <w:tcW w:w="3566" w:type="dxa"/>
            <w:shd w:val="clear" w:color="auto" w:fill="3A8FC5"/>
          </w:tcPr>
          <w:p w:rsidR="006B0DFE" w:rsidRPr="00837008" w:rsidRDefault="006B0DFE" w:rsidP="00006424">
            <w:pPr>
              <w:keepNext/>
              <w:spacing w:before="60" w:after="180"/>
              <w:jc w:val="center"/>
              <w:rPr>
                <w:b/>
                <w:color w:val="FFFFFF"/>
                <w:sz w:val="21"/>
                <w:szCs w:val="21"/>
              </w:rPr>
            </w:pPr>
            <w:r w:rsidRPr="00837008">
              <w:rPr>
                <w:b/>
                <w:color w:val="FFFFFF"/>
                <w:sz w:val="21"/>
                <w:szCs w:val="21"/>
              </w:rPr>
              <w:t>Comments / Recommendations</w:t>
            </w:r>
          </w:p>
        </w:tc>
      </w:tr>
      <w:tr w:rsidR="006B0DFE" w:rsidRPr="00837008" w:rsidTr="00EF0074">
        <w:tc>
          <w:tcPr>
            <w:tcW w:w="13184" w:type="dxa"/>
            <w:gridSpan w:val="5"/>
            <w:shd w:val="clear" w:color="auto" w:fill="8DB3E2"/>
          </w:tcPr>
          <w:p w:rsidR="006B0DFE" w:rsidRPr="00837008" w:rsidRDefault="006B0DFE" w:rsidP="00006424">
            <w:pPr>
              <w:spacing w:before="60" w:after="180"/>
              <w:jc w:val="both"/>
              <w:rPr>
                <w:b/>
                <w:i/>
                <w:sz w:val="21"/>
                <w:szCs w:val="21"/>
                <w:lang w:val="en-US"/>
              </w:rPr>
            </w:pPr>
            <w:r w:rsidRPr="00837008">
              <w:rPr>
                <w:b/>
                <w:i/>
                <w:sz w:val="21"/>
                <w:szCs w:val="21"/>
                <w:lang w:val="en-US"/>
              </w:rPr>
              <w:t>Spain</w:t>
            </w:r>
          </w:p>
        </w:tc>
      </w:tr>
      <w:tr w:rsidR="006B0DFE" w:rsidRPr="00837008" w:rsidTr="00EF0074">
        <w:tc>
          <w:tcPr>
            <w:tcW w:w="971" w:type="dxa"/>
          </w:tcPr>
          <w:p w:rsidR="006B0DFE" w:rsidRPr="00837008" w:rsidRDefault="006B0DFE" w:rsidP="00E877C6">
            <w:pPr>
              <w:pStyle w:val="FWNL1"/>
              <w:numPr>
                <w:ilvl w:val="0"/>
                <w:numId w:val="28"/>
              </w:numPr>
              <w:spacing w:before="60" w:after="180"/>
              <w:ind w:hanging="566"/>
              <w:jc w:val="center"/>
              <w:rPr>
                <w:szCs w:val="21"/>
              </w:rPr>
            </w:pPr>
          </w:p>
        </w:tc>
        <w:tc>
          <w:tcPr>
            <w:tcW w:w="1559" w:type="dxa"/>
          </w:tcPr>
          <w:p w:rsidR="006B0DFE" w:rsidRPr="00837008" w:rsidRDefault="006B0DFE" w:rsidP="00040F79">
            <w:pPr>
              <w:pStyle w:val="FWNL1"/>
              <w:numPr>
                <w:ilvl w:val="0"/>
                <w:numId w:val="0"/>
              </w:numPr>
              <w:spacing w:before="60" w:after="180"/>
              <w:jc w:val="left"/>
              <w:rPr>
                <w:szCs w:val="21"/>
              </w:rPr>
            </w:pPr>
          </w:p>
        </w:tc>
        <w:tc>
          <w:tcPr>
            <w:tcW w:w="1701" w:type="dxa"/>
          </w:tcPr>
          <w:p w:rsidR="006B0DFE" w:rsidRPr="00837008" w:rsidRDefault="006B0DFE" w:rsidP="00040F79">
            <w:pPr>
              <w:spacing w:before="60" w:after="180"/>
              <w:rPr>
                <w:b/>
                <w:i/>
                <w:sz w:val="21"/>
                <w:szCs w:val="21"/>
              </w:rPr>
            </w:pPr>
          </w:p>
        </w:tc>
        <w:tc>
          <w:tcPr>
            <w:tcW w:w="5387" w:type="dxa"/>
          </w:tcPr>
          <w:p w:rsidR="006B0DFE" w:rsidRPr="00837008" w:rsidRDefault="006B0DFE" w:rsidP="00837008">
            <w:pPr>
              <w:widowControl w:val="0"/>
              <w:spacing w:after="210" w:line="264" w:lineRule="auto"/>
              <w:jc w:val="both"/>
              <w:rPr>
                <w:sz w:val="21"/>
                <w:szCs w:val="21"/>
              </w:rPr>
            </w:pPr>
          </w:p>
        </w:tc>
        <w:tc>
          <w:tcPr>
            <w:tcW w:w="3566" w:type="dxa"/>
          </w:tcPr>
          <w:p w:rsidR="006B0DFE" w:rsidRPr="00837008" w:rsidRDefault="006B0DFE" w:rsidP="00837008">
            <w:pPr>
              <w:spacing w:after="210" w:line="264" w:lineRule="auto"/>
              <w:jc w:val="both"/>
              <w:rPr>
                <w:sz w:val="21"/>
                <w:szCs w:val="21"/>
              </w:rPr>
            </w:pPr>
          </w:p>
        </w:tc>
      </w:tr>
      <w:tr w:rsidR="006B0DFE" w:rsidRPr="00837008" w:rsidTr="00EF0074">
        <w:tc>
          <w:tcPr>
            <w:tcW w:w="971" w:type="dxa"/>
          </w:tcPr>
          <w:p w:rsidR="006B0DFE" w:rsidRPr="00837008" w:rsidRDefault="006B0DFE" w:rsidP="00E877C6">
            <w:pPr>
              <w:pStyle w:val="FWNL1"/>
              <w:numPr>
                <w:ilvl w:val="0"/>
                <w:numId w:val="28"/>
              </w:numPr>
              <w:spacing w:before="60" w:after="180"/>
              <w:ind w:hanging="566"/>
              <w:jc w:val="center"/>
              <w:rPr>
                <w:szCs w:val="21"/>
              </w:rPr>
            </w:pPr>
          </w:p>
        </w:tc>
        <w:tc>
          <w:tcPr>
            <w:tcW w:w="1559" w:type="dxa"/>
          </w:tcPr>
          <w:p w:rsidR="006B0DFE" w:rsidRPr="00837008" w:rsidRDefault="006B0DFE" w:rsidP="00040F79">
            <w:pPr>
              <w:pStyle w:val="FWNL1"/>
              <w:numPr>
                <w:ilvl w:val="0"/>
                <w:numId w:val="0"/>
              </w:numPr>
              <w:spacing w:before="60" w:after="180"/>
              <w:jc w:val="left"/>
              <w:rPr>
                <w:szCs w:val="21"/>
              </w:rPr>
            </w:pPr>
          </w:p>
        </w:tc>
        <w:tc>
          <w:tcPr>
            <w:tcW w:w="1701" w:type="dxa"/>
          </w:tcPr>
          <w:p w:rsidR="006B0DFE" w:rsidRPr="00837008" w:rsidRDefault="006B0DFE" w:rsidP="00040F79">
            <w:pPr>
              <w:spacing w:before="60" w:after="180"/>
              <w:rPr>
                <w:b/>
                <w:i/>
                <w:sz w:val="21"/>
                <w:szCs w:val="21"/>
              </w:rPr>
            </w:pPr>
          </w:p>
        </w:tc>
        <w:tc>
          <w:tcPr>
            <w:tcW w:w="5387" w:type="dxa"/>
          </w:tcPr>
          <w:p w:rsidR="006B0DFE" w:rsidRPr="00837008" w:rsidRDefault="006B0DFE" w:rsidP="00837008">
            <w:pPr>
              <w:widowControl w:val="0"/>
              <w:spacing w:after="210" w:line="264" w:lineRule="auto"/>
              <w:jc w:val="both"/>
              <w:rPr>
                <w:sz w:val="21"/>
                <w:szCs w:val="21"/>
              </w:rPr>
            </w:pPr>
          </w:p>
        </w:tc>
        <w:tc>
          <w:tcPr>
            <w:tcW w:w="3566" w:type="dxa"/>
          </w:tcPr>
          <w:p w:rsidR="006B0DFE" w:rsidRPr="00837008" w:rsidRDefault="006B0DFE" w:rsidP="00837008">
            <w:pPr>
              <w:spacing w:after="210" w:line="264" w:lineRule="auto"/>
              <w:jc w:val="both"/>
              <w:rPr>
                <w:sz w:val="21"/>
                <w:szCs w:val="21"/>
              </w:rPr>
            </w:pPr>
          </w:p>
        </w:tc>
      </w:tr>
      <w:tr w:rsidR="006B0DFE"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6B0DFE" w:rsidRPr="00837008" w:rsidRDefault="006B0DFE" w:rsidP="00006424">
            <w:pPr>
              <w:spacing w:before="60" w:after="180"/>
              <w:jc w:val="both"/>
              <w:rPr>
                <w:b/>
                <w:i/>
                <w:sz w:val="21"/>
                <w:szCs w:val="21"/>
              </w:rPr>
            </w:pPr>
            <w:r w:rsidRPr="00837008">
              <w:rPr>
                <w:b/>
                <w:i/>
                <w:sz w:val="21"/>
                <w:szCs w:val="21"/>
              </w:rPr>
              <w:t>Germany</w:t>
            </w: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8"/>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8"/>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6B0DFE" w:rsidRPr="00837008" w:rsidRDefault="006B0DFE" w:rsidP="00006424">
            <w:pPr>
              <w:spacing w:before="60" w:after="180"/>
              <w:jc w:val="both"/>
              <w:rPr>
                <w:b/>
                <w:i/>
                <w:sz w:val="21"/>
                <w:szCs w:val="21"/>
              </w:rPr>
            </w:pPr>
            <w:r w:rsidRPr="00837008">
              <w:rPr>
                <w:b/>
                <w:i/>
                <w:sz w:val="21"/>
                <w:szCs w:val="21"/>
              </w:rPr>
              <w:t>China</w:t>
            </w: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8"/>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8"/>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6B0DFE" w:rsidRPr="00837008" w:rsidRDefault="006B0DFE" w:rsidP="00006424">
            <w:pPr>
              <w:spacing w:before="60" w:after="180"/>
              <w:jc w:val="both"/>
              <w:rPr>
                <w:b/>
                <w:i/>
                <w:sz w:val="21"/>
                <w:szCs w:val="21"/>
              </w:rPr>
            </w:pPr>
            <w:r w:rsidRPr="00837008">
              <w:rPr>
                <w:b/>
                <w:i/>
                <w:sz w:val="21"/>
                <w:szCs w:val="21"/>
              </w:rPr>
              <w:t>France</w:t>
            </w: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8"/>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8"/>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6B0DFE" w:rsidRPr="00837008" w:rsidRDefault="006B0DFE" w:rsidP="00006424">
            <w:pPr>
              <w:spacing w:before="60" w:after="180"/>
              <w:jc w:val="both"/>
              <w:rPr>
                <w:b/>
                <w:i/>
                <w:sz w:val="21"/>
                <w:szCs w:val="21"/>
              </w:rPr>
            </w:pPr>
            <w:r w:rsidRPr="00837008">
              <w:rPr>
                <w:b/>
                <w:i/>
                <w:sz w:val="21"/>
                <w:szCs w:val="21"/>
              </w:rPr>
              <w:t>Russia</w:t>
            </w: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8"/>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8"/>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6B0DFE" w:rsidRPr="00837008" w:rsidRDefault="006B0DFE" w:rsidP="00006424">
            <w:pPr>
              <w:spacing w:before="60" w:after="180"/>
              <w:jc w:val="both"/>
              <w:rPr>
                <w:b/>
                <w:i/>
                <w:sz w:val="21"/>
                <w:szCs w:val="21"/>
              </w:rPr>
            </w:pPr>
            <w:r w:rsidRPr="00837008">
              <w:rPr>
                <w:b/>
                <w:i/>
                <w:sz w:val="21"/>
                <w:szCs w:val="21"/>
              </w:rPr>
              <w:t>UK</w:t>
            </w: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8"/>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8"/>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6B0DFE" w:rsidRPr="00837008" w:rsidRDefault="006B0DFE" w:rsidP="00006424">
            <w:pPr>
              <w:spacing w:before="60" w:after="180"/>
              <w:jc w:val="both"/>
              <w:rPr>
                <w:b/>
                <w:i/>
                <w:sz w:val="21"/>
                <w:szCs w:val="21"/>
              </w:rPr>
            </w:pPr>
            <w:r w:rsidRPr="00837008">
              <w:rPr>
                <w:b/>
                <w:i/>
                <w:sz w:val="21"/>
                <w:szCs w:val="21"/>
              </w:rPr>
              <w:t>Czech Republic</w:t>
            </w: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8"/>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8"/>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6B0DFE" w:rsidRPr="00837008" w:rsidRDefault="006B0DFE" w:rsidP="00006424">
            <w:pPr>
              <w:spacing w:before="60" w:after="180"/>
              <w:jc w:val="both"/>
              <w:rPr>
                <w:b/>
                <w:i/>
                <w:sz w:val="21"/>
                <w:szCs w:val="21"/>
              </w:rPr>
            </w:pPr>
            <w:r w:rsidRPr="00837008">
              <w:rPr>
                <w:b/>
                <w:i/>
                <w:sz w:val="21"/>
                <w:szCs w:val="21"/>
              </w:rPr>
              <w:t>Poland</w:t>
            </w: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8"/>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r w:rsidR="006B0DFE" w:rsidRPr="00837008" w:rsidTr="00EF0074">
        <w:tc>
          <w:tcPr>
            <w:tcW w:w="971" w:type="dxa"/>
            <w:tcBorders>
              <w:top w:val="single" w:sz="4" w:space="0" w:color="auto"/>
              <w:left w:val="single" w:sz="4" w:space="0" w:color="auto"/>
              <w:bottom w:val="single" w:sz="4" w:space="0" w:color="auto"/>
              <w:right w:val="single" w:sz="4" w:space="0" w:color="auto"/>
            </w:tcBorders>
          </w:tcPr>
          <w:p w:rsidR="006B0DFE" w:rsidRPr="00837008" w:rsidRDefault="006B0DFE" w:rsidP="00E877C6">
            <w:pPr>
              <w:pStyle w:val="FWNL1"/>
              <w:numPr>
                <w:ilvl w:val="0"/>
                <w:numId w:val="28"/>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6B0DFE" w:rsidRPr="00837008" w:rsidRDefault="006B0DFE"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6B0DFE" w:rsidRPr="00837008" w:rsidRDefault="006B0DFE" w:rsidP="00837008">
            <w:pPr>
              <w:widowControl w:val="0"/>
              <w:spacing w:before="60" w:after="210" w:line="264" w:lineRule="auto"/>
              <w:jc w:val="both"/>
              <w:rPr>
                <w:sz w:val="21"/>
                <w:szCs w:val="21"/>
              </w:rPr>
            </w:pPr>
          </w:p>
        </w:tc>
      </w:tr>
    </w:tbl>
    <w:p w:rsidR="00E77F99" w:rsidRDefault="00E77F99" w:rsidP="00837124">
      <w:pPr>
        <w:pStyle w:val="BodyText"/>
        <w:keepNext/>
        <w:rPr>
          <w:rFonts w:ascii="Georgia" w:hAnsi="Georgia" w:cs="Times New Roman Bold"/>
          <w:b/>
          <w:color w:val="3A8FC5"/>
          <w:szCs w:val="21"/>
        </w:rPr>
      </w:pPr>
    </w:p>
    <w:p w:rsidR="00E77F99" w:rsidRDefault="00E77F99" w:rsidP="00837124">
      <w:pPr>
        <w:pStyle w:val="BodyText"/>
        <w:keepNext/>
        <w:rPr>
          <w:rFonts w:ascii="Georgia" w:hAnsi="Georgia" w:cs="Times New Roman Bold"/>
          <w:b/>
          <w:color w:val="3A8FC5"/>
          <w:szCs w:val="21"/>
        </w:rPr>
      </w:pPr>
      <w:r>
        <w:rPr>
          <w:rFonts w:ascii="Georgia" w:hAnsi="Georgia" w:cs="Times New Roman Bold"/>
          <w:b/>
          <w:color w:val="3A8FC5"/>
          <w:szCs w:val="21"/>
        </w:rPr>
        <w:t>X. Permits, licenses and authorizations</w:t>
      </w:r>
    </w:p>
    <w:tbl>
      <w:tblPr>
        <w:tblW w:w="13184"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1"/>
        <w:gridCol w:w="1559"/>
        <w:gridCol w:w="1701"/>
        <w:gridCol w:w="5387"/>
        <w:gridCol w:w="3566"/>
      </w:tblGrid>
      <w:tr w:rsidR="00926392" w:rsidRPr="00837008" w:rsidTr="00EF0074">
        <w:trPr>
          <w:cantSplit/>
          <w:tblHeader/>
        </w:trPr>
        <w:tc>
          <w:tcPr>
            <w:tcW w:w="971" w:type="dxa"/>
            <w:shd w:val="clear" w:color="auto" w:fill="3A8FC5"/>
          </w:tcPr>
          <w:p w:rsidR="00926392" w:rsidRPr="00837008" w:rsidRDefault="00926392" w:rsidP="00006424">
            <w:pPr>
              <w:keepNext/>
              <w:spacing w:before="60" w:after="180"/>
              <w:jc w:val="center"/>
              <w:rPr>
                <w:b/>
                <w:color w:val="FFFFFF"/>
                <w:sz w:val="21"/>
                <w:szCs w:val="21"/>
              </w:rPr>
            </w:pPr>
            <w:r w:rsidRPr="00837008">
              <w:rPr>
                <w:b/>
                <w:color w:val="FFFFFF"/>
                <w:sz w:val="21"/>
                <w:szCs w:val="21"/>
              </w:rPr>
              <w:t>No.</w:t>
            </w:r>
          </w:p>
        </w:tc>
        <w:tc>
          <w:tcPr>
            <w:tcW w:w="1559" w:type="dxa"/>
            <w:shd w:val="clear" w:color="auto" w:fill="3A8FC5"/>
          </w:tcPr>
          <w:p w:rsidR="00926392" w:rsidRPr="00837008" w:rsidRDefault="00926392" w:rsidP="00006424">
            <w:pPr>
              <w:keepNext/>
              <w:spacing w:before="60" w:after="180"/>
              <w:jc w:val="center"/>
              <w:rPr>
                <w:b/>
                <w:color w:val="FFFFFF"/>
                <w:sz w:val="21"/>
                <w:szCs w:val="21"/>
              </w:rPr>
            </w:pPr>
            <w:r w:rsidRPr="00837008">
              <w:rPr>
                <w:b/>
                <w:color w:val="FFFFFF"/>
                <w:sz w:val="21"/>
                <w:szCs w:val="21"/>
              </w:rPr>
              <w:t xml:space="preserve">VDR doc no. </w:t>
            </w:r>
          </w:p>
        </w:tc>
        <w:tc>
          <w:tcPr>
            <w:tcW w:w="1701" w:type="dxa"/>
            <w:shd w:val="clear" w:color="auto" w:fill="3A8FC5"/>
          </w:tcPr>
          <w:p w:rsidR="00926392" w:rsidRPr="00837008" w:rsidRDefault="00926392" w:rsidP="00006424">
            <w:pPr>
              <w:keepNext/>
              <w:spacing w:before="60" w:after="180"/>
              <w:jc w:val="center"/>
              <w:rPr>
                <w:b/>
                <w:color w:val="FFFFFF"/>
                <w:sz w:val="21"/>
                <w:szCs w:val="21"/>
              </w:rPr>
            </w:pPr>
            <w:r w:rsidRPr="00837008">
              <w:rPr>
                <w:b/>
                <w:color w:val="FFFFFF"/>
                <w:sz w:val="21"/>
                <w:szCs w:val="21"/>
              </w:rPr>
              <w:t>Subject</w:t>
            </w:r>
          </w:p>
        </w:tc>
        <w:tc>
          <w:tcPr>
            <w:tcW w:w="5387" w:type="dxa"/>
            <w:shd w:val="clear" w:color="auto" w:fill="3A8FC5"/>
          </w:tcPr>
          <w:p w:rsidR="00926392" w:rsidRPr="00837008" w:rsidRDefault="00926392" w:rsidP="00006424">
            <w:pPr>
              <w:keepNext/>
              <w:spacing w:before="60" w:after="180"/>
              <w:jc w:val="center"/>
              <w:rPr>
                <w:b/>
                <w:color w:val="FFFFFF"/>
                <w:sz w:val="21"/>
                <w:szCs w:val="21"/>
              </w:rPr>
            </w:pPr>
            <w:r w:rsidRPr="00837008">
              <w:rPr>
                <w:b/>
                <w:color w:val="FFFFFF"/>
                <w:sz w:val="21"/>
                <w:szCs w:val="21"/>
              </w:rPr>
              <w:t>Finding / Implication</w:t>
            </w:r>
          </w:p>
        </w:tc>
        <w:tc>
          <w:tcPr>
            <w:tcW w:w="3566" w:type="dxa"/>
            <w:shd w:val="clear" w:color="auto" w:fill="3A8FC5"/>
          </w:tcPr>
          <w:p w:rsidR="00926392" w:rsidRPr="00837008" w:rsidRDefault="00926392" w:rsidP="00006424">
            <w:pPr>
              <w:keepNext/>
              <w:spacing w:before="60" w:after="180"/>
              <w:jc w:val="center"/>
              <w:rPr>
                <w:b/>
                <w:color w:val="FFFFFF"/>
                <w:sz w:val="21"/>
                <w:szCs w:val="21"/>
              </w:rPr>
            </w:pPr>
            <w:r w:rsidRPr="00837008">
              <w:rPr>
                <w:b/>
                <w:color w:val="FFFFFF"/>
                <w:sz w:val="21"/>
                <w:szCs w:val="21"/>
              </w:rPr>
              <w:t>Comments / Recommendations</w:t>
            </w:r>
          </w:p>
        </w:tc>
      </w:tr>
      <w:tr w:rsidR="00926392" w:rsidRPr="00837008" w:rsidTr="00EF0074">
        <w:tc>
          <w:tcPr>
            <w:tcW w:w="13184" w:type="dxa"/>
            <w:gridSpan w:val="5"/>
            <w:shd w:val="clear" w:color="auto" w:fill="8DB3E2"/>
          </w:tcPr>
          <w:p w:rsidR="00926392" w:rsidRPr="00837008" w:rsidRDefault="00926392" w:rsidP="00006424">
            <w:pPr>
              <w:spacing w:before="60" w:after="180"/>
              <w:jc w:val="both"/>
              <w:rPr>
                <w:b/>
                <w:i/>
                <w:sz w:val="21"/>
                <w:szCs w:val="21"/>
                <w:lang w:val="en-US"/>
              </w:rPr>
            </w:pPr>
            <w:r w:rsidRPr="00837008">
              <w:rPr>
                <w:b/>
                <w:i/>
                <w:sz w:val="21"/>
                <w:szCs w:val="21"/>
                <w:lang w:val="en-US"/>
              </w:rPr>
              <w:t>Spain</w:t>
            </w:r>
          </w:p>
        </w:tc>
      </w:tr>
      <w:tr w:rsidR="00926392" w:rsidRPr="00837008" w:rsidTr="00EF0074">
        <w:tc>
          <w:tcPr>
            <w:tcW w:w="971" w:type="dxa"/>
          </w:tcPr>
          <w:p w:rsidR="00926392" w:rsidRPr="00837008" w:rsidRDefault="00926392" w:rsidP="00E877C6">
            <w:pPr>
              <w:pStyle w:val="FWNL1"/>
              <w:numPr>
                <w:ilvl w:val="0"/>
                <w:numId w:val="29"/>
              </w:numPr>
              <w:spacing w:before="60" w:after="180"/>
              <w:ind w:hanging="566"/>
              <w:jc w:val="center"/>
              <w:rPr>
                <w:szCs w:val="21"/>
              </w:rPr>
            </w:pPr>
          </w:p>
        </w:tc>
        <w:tc>
          <w:tcPr>
            <w:tcW w:w="1559" w:type="dxa"/>
          </w:tcPr>
          <w:p w:rsidR="00926392" w:rsidRPr="00837008" w:rsidRDefault="00926392" w:rsidP="00040F79">
            <w:pPr>
              <w:pStyle w:val="FWNL1"/>
              <w:numPr>
                <w:ilvl w:val="0"/>
                <w:numId w:val="0"/>
              </w:numPr>
              <w:spacing w:before="60" w:after="180"/>
              <w:jc w:val="left"/>
              <w:rPr>
                <w:szCs w:val="21"/>
              </w:rPr>
            </w:pPr>
          </w:p>
        </w:tc>
        <w:tc>
          <w:tcPr>
            <w:tcW w:w="1701" w:type="dxa"/>
          </w:tcPr>
          <w:p w:rsidR="00926392" w:rsidRPr="00837008" w:rsidRDefault="00926392" w:rsidP="00040F79">
            <w:pPr>
              <w:spacing w:before="60" w:after="180"/>
              <w:rPr>
                <w:b/>
                <w:i/>
                <w:sz w:val="21"/>
                <w:szCs w:val="21"/>
              </w:rPr>
            </w:pPr>
          </w:p>
        </w:tc>
        <w:tc>
          <w:tcPr>
            <w:tcW w:w="5387" w:type="dxa"/>
          </w:tcPr>
          <w:p w:rsidR="00926392" w:rsidRPr="00837008" w:rsidRDefault="00926392" w:rsidP="00837008">
            <w:pPr>
              <w:widowControl w:val="0"/>
              <w:spacing w:after="210" w:line="264" w:lineRule="auto"/>
              <w:jc w:val="both"/>
              <w:rPr>
                <w:sz w:val="21"/>
                <w:szCs w:val="21"/>
              </w:rPr>
            </w:pPr>
          </w:p>
        </w:tc>
        <w:tc>
          <w:tcPr>
            <w:tcW w:w="3566" w:type="dxa"/>
          </w:tcPr>
          <w:p w:rsidR="00926392" w:rsidRPr="00837008" w:rsidRDefault="00926392" w:rsidP="00837008">
            <w:pPr>
              <w:spacing w:after="210" w:line="264" w:lineRule="auto"/>
              <w:jc w:val="both"/>
              <w:rPr>
                <w:sz w:val="21"/>
                <w:szCs w:val="21"/>
              </w:rPr>
            </w:pPr>
          </w:p>
        </w:tc>
      </w:tr>
      <w:tr w:rsidR="00926392" w:rsidRPr="00837008" w:rsidTr="00EF0074">
        <w:tc>
          <w:tcPr>
            <w:tcW w:w="971" w:type="dxa"/>
          </w:tcPr>
          <w:p w:rsidR="00926392" w:rsidRPr="00837008" w:rsidRDefault="00926392" w:rsidP="00E877C6">
            <w:pPr>
              <w:pStyle w:val="FWNL1"/>
              <w:numPr>
                <w:ilvl w:val="0"/>
                <w:numId w:val="29"/>
              </w:numPr>
              <w:spacing w:before="60" w:after="180"/>
              <w:ind w:hanging="566"/>
              <w:jc w:val="center"/>
              <w:rPr>
                <w:szCs w:val="21"/>
              </w:rPr>
            </w:pPr>
          </w:p>
        </w:tc>
        <w:tc>
          <w:tcPr>
            <w:tcW w:w="1559" w:type="dxa"/>
          </w:tcPr>
          <w:p w:rsidR="00926392" w:rsidRPr="00837008" w:rsidRDefault="00926392" w:rsidP="00040F79">
            <w:pPr>
              <w:pStyle w:val="FWNL1"/>
              <w:numPr>
                <w:ilvl w:val="0"/>
                <w:numId w:val="0"/>
              </w:numPr>
              <w:spacing w:before="60" w:after="180"/>
              <w:jc w:val="left"/>
              <w:rPr>
                <w:szCs w:val="21"/>
              </w:rPr>
            </w:pPr>
          </w:p>
        </w:tc>
        <w:tc>
          <w:tcPr>
            <w:tcW w:w="1701" w:type="dxa"/>
          </w:tcPr>
          <w:p w:rsidR="00926392" w:rsidRPr="00837008" w:rsidRDefault="00926392" w:rsidP="00040F79">
            <w:pPr>
              <w:spacing w:before="60" w:after="180"/>
              <w:rPr>
                <w:b/>
                <w:i/>
                <w:sz w:val="21"/>
                <w:szCs w:val="21"/>
              </w:rPr>
            </w:pPr>
          </w:p>
        </w:tc>
        <w:tc>
          <w:tcPr>
            <w:tcW w:w="5387" w:type="dxa"/>
          </w:tcPr>
          <w:p w:rsidR="00926392" w:rsidRPr="00837008" w:rsidRDefault="00926392" w:rsidP="00837008">
            <w:pPr>
              <w:widowControl w:val="0"/>
              <w:spacing w:after="210" w:line="264" w:lineRule="auto"/>
              <w:jc w:val="both"/>
              <w:rPr>
                <w:sz w:val="21"/>
                <w:szCs w:val="21"/>
              </w:rPr>
            </w:pPr>
          </w:p>
        </w:tc>
        <w:tc>
          <w:tcPr>
            <w:tcW w:w="3566" w:type="dxa"/>
          </w:tcPr>
          <w:p w:rsidR="00926392" w:rsidRPr="00837008" w:rsidRDefault="00926392" w:rsidP="00837008">
            <w:pPr>
              <w:spacing w:after="210" w:line="264" w:lineRule="auto"/>
              <w:jc w:val="both"/>
              <w:rPr>
                <w:sz w:val="21"/>
                <w:szCs w:val="21"/>
              </w:rPr>
            </w:pPr>
          </w:p>
        </w:tc>
      </w:tr>
      <w:tr w:rsidR="00926392"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926392" w:rsidRPr="00837008" w:rsidRDefault="00926392" w:rsidP="00006424">
            <w:pPr>
              <w:spacing w:before="60" w:after="180"/>
              <w:jc w:val="both"/>
              <w:rPr>
                <w:b/>
                <w:i/>
                <w:sz w:val="21"/>
                <w:szCs w:val="21"/>
              </w:rPr>
            </w:pPr>
            <w:r w:rsidRPr="00837008">
              <w:rPr>
                <w:b/>
                <w:i/>
                <w:sz w:val="21"/>
                <w:szCs w:val="21"/>
              </w:rPr>
              <w:t>Germany</w:t>
            </w:r>
          </w:p>
        </w:tc>
      </w:tr>
      <w:tr w:rsidR="00926392" w:rsidRPr="00837008" w:rsidTr="00EF0074">
        <w:tc>
          <w:tcPr>
            <w:tcW w:w="971" w:type="dxa"/>
            <w:tcBorders>
              <w:top w:val="single" w:sz="4" w:space="0" w:color="auto"/>
              <w:left w:val="single" w:sz="4" w:space="0" w:color="auto"/>
              <w:bottom w:val="single" w:sz="4" w:space="0" w:color="auto"/>
              <w:right w:val="single" w:sz="4" w:space="0" w:color="auto"/>
            </w:tcBorders>
          </w:tcPr>
          <w:p w:rsidR="00926392" w:rsidRPr="00837008" w:rsidRDefault="00926392" w:rsidP="00E877C6">
            <w:pPr>
              <w:pStyle w:val="FWNL1"/>
              <w:numPr>
                <w:ilvl w:val="0"/>
                <w:numId w:val="29"/>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926392" w:rsidRPr="00837008" w:rsidRDefault="00926392"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926392" w:rsidRPr="00837008" w:rsidRDefault="00926392"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926392" w:rsidRPr="00837008" w:rsidRDefault="00926392"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926392" w:rsidRPr="00837008" w:rsidRDefault="00926392" w:rsidP="00837008">
            <w:pPr>
              <w:widowControl w:val="0"/>
              <w:spacing w:before="60" w:after="210" w:line="264" w:lineRule="auto"/>
              <w:jc w:val="both"/>
              <w:rPr>
                <w:sz w:val="21"/>
                <w:szCs w:val="21"/>
              </w:rPr>
            </w:pPr>
          </w:p>
        </w:tc>
      </w:tr>
      <w:tr w:rsidR="00926392" w:rsidRPr="00837008" w:rsidTr="00EF0074">
        <w:tc>
          <w:tcPr>
            <w:tcW w:w="971" w:type="dxa"/>
            <w:tcBorders>
              <w:top w:val="single" w:sz="4" w:space="0" w:color="auto"/>
              <w:left w:val="single" w:sz="4" w:space="0" w:color="auto"/>
              <w:bottom w:val="single" w:sz="4" w:space="0" w:color="auto"/>
              <w:right w:val="single" w:sz="4" w:space="0" w:color="auto"/>
            </w:tcBorders>
          </w:tcPr>
          <w:p w:rsidR="00926392" w:rsidRPr="00837008" w:rsidRDefault="00926392" w:rsidP="00E877C6">
            <w:pPr>
              <w:pStyle w:val="FWNL1"/>
              <w:numPr>
                <w:ilvl w:val="0"/>
                <w:numId w:val="29"/>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926392" w:rsidRPr="00837008" w:rsidRDefault="00926392"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926392" w:rsidRPr="00837008" w:rsidRDefault="00926392"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926392" w:rsidRPr="00837008" w:rsidRDefault="00926392"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926392" w:rsidRPr="00837008" w:rsidRDefault="00926392" w:rsidP="00837008">
            <w:pPr>
              <w:widowControl w:val="0"/>
              <w:spacing w:before="60" w:after="210" w:line="264" w:lineRule="auto"/>
              <w:jc w:val="both"/>
              <w:rPr>
                <w:sz w:val="21"/>
                <w:szCs w:val="21"/>
              </w:rPr>
            </w:pPr>
          </w:p>
        </w:tc>
      </w:tr>
      <w:tr w:rsidR="00926392"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926392" w:rsidRPr="00837008" w:rsidRDefault="00926392" w:rsidP="00006424">
            <w:pPr>
              <w:spacing w:before="60" w:after="180"/>
              <w:jc w:val="both"/>
              <w:rPr>
                <w:b/>
                <w:i/>
                <w:sz w:val="21"/>
                <w:szCs w:val="21"/>
              </w:rPr>
            </w:pPr>
            <w:r w:rsidRPr="00837008">
              <w:rPr>
                <w:b/>
                <w:i/>
                <w:sz w:val="21"/>
                <w:szCs w:val="21"/>
              </w:rPr>
              <w:t>China</w:t>
            </w:r>
          </w:p>
        </w:tc>
      </w:tr>
      <w:tr w:rsidR="00926392" w:rsidRPr="00837008" w:rsidTr="00EF0074">
        <w:tc>
          <w:tcPr>
            <w:tcW w:w="971" w:type="dxa"/>
            <w:tcBorders>
              <w:top w:val="single" w:sz="4" w:space="0" w:color="auto"/>
              <w:left w:val="single" w:sz="4" w:space="0" w:color="auto"/>
              <w:bottom w:val="single" w:sz="4" w:space="0" w:color="auto"/>
              <w:right w:val="single" w:sz="4" w:space="0" w:color="auto"/>
            </w:tcBorders>
          </w:tcPr>
          <w:p w:rsidR="00926392" w:rsidRPr="00837008" w:rsidRDefault="00926392" w:rsidP="00E877C6">
            <w:pPr>
              <w:pStyle w:val="FWNL1"/>
              <w:numPr>
                <w:ilvl w:val="0"/>
                <w:numId w:val="29"/>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926392" w:rsidRPr="00837008" w:rsidRDefault="00926392"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926392" w:rsidRPr="00837008" w:rsidRDefault="00926392"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926392" w:rsidRPr="00837008" w:rsidRDefault="00926392"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926392" w:rsidRPr="00837008" w:rsidRDefault="00926392" w:rsidP="00837008">
            <w:pPr>
              <w:widowControl w:val="0"/>
              <w:spacing w:before="60" w:after="210" w:line="264" w:lineRule="auto"/>
              <w:jc w:val="both"/>
              <w:rPr>
                <w:sz w:val="21"/>
                <w:szCs w:val="21"/>
              </w:rPr>
            </w:pPr>
          </w:p>
        </w:tc>
      </w:tr>
      <w:tr w:rsidR="00926392" w:rsidRPr="00837008" w:rsidTr="00EF0074">
        <w:tc>
          <w:tcPr>
            <w:tcW w:w="971" w:type="dxa"/>
            <w:tcBorders>
              <w:top w:val="single" w:sz="4" w:space="0" w:color="auto"/>
              <w:left w:val="single" w:sz="4" w:space="0" w:color="auto"/>
              <w:bottom w:val="single" w:sz="4" w:space="0" w:color="auto"/>
              <w:right w:val="single" w:sz="4" w:space="0" w:color="auto"/>
            </w:tcBorders>
          </w:tcPr>
          <w:p w:rsidR="00926392" w:rsidRPr="00837008" w:rsidRDefault="00926392" w:rsidP="00E877C6">
            <w:pPr>
              <w:pStyle w:val="FWNL1"/>
              <w:numPr>
                <w:ilvl w:val="0"/>
                <w:numId w:val="29"/>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926392" w:rsidRPr="00837008" w:rsidRDefault="00926392"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926392" w:rsidRPr="00837008" w:rsidRDefault="00926392"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926392" w:rsidRPr="00837008" w:rsidRDefault="00926392"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926392" w:rsidRPr="00837008" w:rsidRDefault="00926392" w:rsidP="00837008">
            <w:pPr>
              <w:widowControl w:val="0"/>
              <w:spacing w:before="60" w:after="210" w:line="264" w:lineRule="auto"/>
              <w:jc w:val="both"/>
              <w:rPr>
                <w:sz w:val="21"/>
                <w:szCs w:val="21"/>
              </w:rPr>
            </w:pPr>
          </w:p>
        </w:tc>
      </w:tr>
      <w:tr w:rsidR="00926392"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926392" w:rsidRPr="00837008" w:rsidRDefault="00926392" w:rsidP="00006424">
            <w:pPr>
              <w:spacing w:before="60" w:after="180"/>
              <w:jc w:val="both"/>
              <w:rPr>
                <w:b/>
                <w:i/>
                <w:sz w:val="21"/>
                <w:szCs w:val="21"/>
              </w:rPr>
            </w:pPr>
            <w:r w:rsidRPr="00837008">
              <w:rPr>
                <w:b/>
                <w:i/>
                <w:sz w:val="21"/>
                <w:szCs w:val="21"/>
              </w:rPr>
              <w:t>France</w:t>
            </w:r>
          </w:p>
        </w:tc>
      </w:tr>
      <w:tr w:rsidR="00926392" w:rsidRPr="00837008" w:rsidTr="00EF0074">
        <w:tc>
          <w:tcPr>
            <w:tcW w:w="971" w:type="dxa"/>
            <w:tcBorders>
              <w:top w:val="single" w:sz="4" w:space="0" w:color="auto"/>
              <w:left w:val="single" w:sz="4" w:space="0" w:color="auto"/>
              <w:bottom w:val="single" w:sz="4" w:space="0" w:color="auto"/>
              <w:right w:val="single" w:sz="4" w:space="0" w:color="auto"/>
            </w:tcBorders>
          </w:tcPr>
          <w:p w:rsidR="00926392" w:rsidRPr="00837008" w:rsidRDefault="00926392" w:rsidP="00E877C6">
            <w:pPr>
              <w:pStyle w:val="FWNL1"/>
              <w:numPr>
                <w:ilvl w:val="0"/>
                <w:numId w:val="29"/>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926392" w:rsidRPr="00837008" w:rsidRDefault="00926392"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926392" w:rsidRPr="00837008" w:rsidRDefault="00926392"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926392" w:rsidRPr="00837008" w:rsidRDefault="00926392"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926392" w:rsidRPr="00837008" w:rsidRDefault="00926392" w:rsidP="00837008">
            <w:pPr>
              <w:widowControl w:val="0"/>
              <w:spacing w:before="60" w:after="210" w:line="264" w:lineRule="auto"/>
              <w:jc w:val="both"/>
              <w:rPr>
                <w:sz w:val="21"/>
                <w:szCs w:val="21"/>
              </w:rPr>
            </w:pPr>
          </w:p>
        </w:tc>
      </w:tr>
      <w:tr w:rsidR="00926392" w:rsidRPr="00837008" w:rsidTr="00EF0074">
        <w:tc>
          <w:tcPr>
            <w:tcW w:w="971" w:type="dxa"/>
            <w:tcBorders>
              <w:top w:val="single" w:sz="4" w:space="0" w:color="auto"/>
              <w:left w:val="single" w:sz="4" w:space="0" w:color="auto"/>
              <w:bottom w:val="single" w:sz="4" w:space="0" w:color="auto"/>
              <w:right w:val="single" w:sz="4" w:space="0" w:color="auto"/>
            </w:tcBorders>
          </w:tcPr>
          <w:p w:rsidR="00926392" w:rsidRPr="00837008" w:rsidRDefault="00926392" w:rsidP="00E877C6">
            <w:pPr>
              <w:pStyle w:val="FWNL1"/>
              <w:numPr>
                <w:ilvl w:val="0"/>
                <w:numId w:val="29"/>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926392" w:rsidRPr="00837008" w:rsidRDefault="00926392"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926392" w:rsidRPr="00837008" w:rsidRDefault="00926392"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926392" w:rsidRPr="00837008" w:rsidRDefault="00926392"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926392" w:rsidRPr="00837008" w:rsidRDefault="00926392" w:rsidP="00837008">
            <w:pPr>
              <w:widowControl w:val="0"/>
              <w:spacing w:before="60" w:after="210" w:line="264" w:lineRule="auto"/>
              <w:jc w:val="both"/>
              <w:rPr>
                <w:sz w:val="21"/>
                <w:szCs w:val="21"/>
              </w:rPr>
            </w:pPr>
          </w:p>
        </w:tc>
      </w:tr>
      <w:tr w:rsidR="00926392"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926392" w:rsidRPr="00837008" w:rsidRDefault="00926392" w:rsidP="00006424">
            <w:pPr>
              <w:spacing w:before="60" w:after="180"/>
              <w:jc w:val="both"/>
              <w:rPr>
                <w:b/>
                <w:i/>
                <w:sz w:val="21"/>
                <w:szCs w:val="21"/>
              </w:rPr>
            </w:pPr>
            <w:r w:rsidRPr="00837008">
              <w:rPr>
                <w:b/>
                <w:i/>
                <w:sz w:val="21"/>
                <w:szCs w:val="21"/>
              </w:rPr>
              <w:t>Russia</w:t>
            </w:r>
          </w:p>
        </w:tc>
      </w:tr>
      <w:tr w:rsidR="00926392" w:rsidRPr="00837008" w:rsidTr="00EF0074">
        <w:tc>
          <w:tcPr>
            <w:tcW w:w="971" w:type="dxa"/>
            <w:tcBorders>
              <w:top w:val="single" w:sz="4" w:space="0" w:color="auto"/>
              <w:left w:val="single" w:sz="4" w:space="0" w:color="auto"/>
              <w:bottom w:val="single" w:sz="4" w:space="0" w:color="auto"/>
              <w:right w:val="single" w:sz="4" w:space="0" w:color="auto"/>
            </w:tcBorders>
          </w:tcPr>
          <w:p w:rsidR="00926392" w:rsidRPr="00837008" w:rsidRDefault="00926392" w:rsidP="00E877C6">
            <w:pPr>
              <w:pStyle w:val="FWNL1"/>
              <w:numPr>
                <w:ilvl w:val="0"/>
                <w:numId w:val="29"/>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926392" w:rsidRPr="00837008" w:rsidRDefault="00926392"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926392" w:rsidRPr="00837008" w:rsidRDefault="00926392"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926392" w:rsidRPr="00837008" w:rsidRDefault="00926392"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926392" w:rsidRPr="00837008" w:rsidRDefault="00926392" w:rsidP="00837008">
            <w:pPr>
              <w:widowControl w:val="0"/>
              <w:spacing w:before="60" w:after="210" w:line="264" w:lineRule="auto"/>
              <w:jc w:val="both"/>
              <w:rPr>
                <w:sz w:val="21"/>
                <w:szCs w:val="21"/>
              </w:rPr>
            </w:pPr>
          </w:p>
        </w:tc>
      </w:tr>
      <w:tr w:rsidR="00926392" w:rsidRPr="00837008" w:rsidTr="00EF0074">
        <w:tc>
          <w:tcPr>
            <w:tcW w:w="971" w:type="dxa"/>
            <w:tcBorders>
              <w:top w:val="single" w:sz="4" w:space="0" w:color="auto"/>
              <w:left w:val="single" w:sz="4" w:space="0" w:color="auto"/>
              <w:bottom w:val="single" w:sz="4" w:space="0" w:color="auto"/>
              <w:right w:val="single" w:sz="4" w:space="0" w:color="auto"/>
            </w:tcBorders>
          </w:tcPr>
          <w:p w:rsidR="00926392" w:rsidRPr="00837008" w:rsidRDefault="00926392" w:rsidP="00E877C6">
            <w:pPr>
              <w:pStyle w:val="FWNL1"/>
              <w:numPr>
                <w:ilvl w:val="0"/>
                <w:numId w:val="29"/>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926392" w:rsidRPr="00837008" w:rsidRDefault="00926392"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926392" w:rsidRPr="00837008" w:rsidRDefault="00926392"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926392" w:rsidRPr="00837008" w:rsidRDefault="00926392"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926392" w:rsidRPr="00837008" w:rsidRDefault="00926392" w:rsidP="00837008">
            <w:pPr>
              <w:widowControl w:val="0"/>
              <w:spacing w:before="60" w:after="210" w:line="264" w:lineRule="auto"/>
              <w:jc w:val="both"/>
              <w:rPr>
                <w:sz w:val="21"/>
                <w:szCs w:val="21"/>
              </w:rPr>
            </w:pPr>
          </w:p>
        </w:tc>
      </w:tr>
      <w:tr w:rsidR="00926392"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926392" w:rsidRPr="00837008" w:rsidRDefault="00926392" w:rsidP="00006424">
            <w:pPr>
              <w:spacing w:before="60" w:after="180"/>
              <w:jc w:val="both"/>
              <w:rPr>
                <w:b/>
                <w:i/>
                <w:sz w:val="21"/>
                <w:szCs w:val="21"/>
              </w:rPr>
            </w:pPr>
            <w:r w:rsidRPr="00837008">
              <w:rPr>
                <w:b/>
                <w:i/>
                <w:sz w:val="21"/>
                <w:szCs w:val="21"/>
              </w:rPr>
              <w:t>UK</w:t>
            </w:r>
          </w:p>
        </w:tc>
      </w:tr>
      <w:tr w:rsidR="00926392" w:rsidRPr="00837008" w:rsidTr="00EF0074">
        <w:tc>
          <w:tcPr>
            <w:tcW w:w="971" w:type="dxa"/>
            <w:tcBorders>
              <w:top w:val="single" w:sz="4" w:space="0" w:color="auto"/>
              <w:left w:val="single" w:sz="4" w:space="0" w:color="auto"/>
              <w:bottom w:val="single" w:sz="4" w:space="0" w:color="auto"/>
              <w:right w:val="single" w:sz="4" w:space="0" w:color="auto"/>
            </w:tcBorders>
          </w:tcPr>
          <w:p w:rsidR="00926392" w:rsidRPr="00837008" w:rsidRDefault="00926392" w:rsidP="00E877C6">
            <w:pPr>
              <w:pStyle w:val="FWNL1"/>
              <w:numPr>
                <w:ilvl w:val="0"/>
                <w:numId w:val="29"/>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926392" w:rsidRPr="00837008" w:rsidRDefault="00926392"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926392" w:rsidRPr="00837008" w:rsidRDefault="00926392"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926392" w:rsidRPr="00837008" w:rsidRDefault="00926392"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926392" w:rsidRPr="00837008" w:rsidRDefault="00926392" w:rsidP="00837008">
            <w:pPr>
              <w:widowControl w:val="0"/>
              <w:spacing w:before="60" w:after="210" w:line="264" w:lineRule="auto"/>
              <w:jc w:val="both"/>
              <w:rPr>
                <w:sz w:val="21"/>
                <w:szCs w:val="21"/>
              </w:rPr>
            </w:pPr>
          </w:p>
        </w:tc>
      </w:tr>
      <w:tr w:rsidR="00926392" w:rsidRPr="00837008" w:rsidTr="00EF0074">
        <w:tc>
          <w:tcPr>
            <w:tcW w:w="971" w:type="dxa"/>
            <w:tcBorders>
              <w:top w:val="single" w:sz="4" w:space="0" w:color="auto"/>
              <w:left w:val="single" w:sz="4" w:space="0" w:color="auto"/>
              <w:bottom w:val="single" w:sz="4" w:space="0" w:color="auto"/>
              <w:right w:val="single" w:sz="4" w:space="0" w:color="auto"/>
            </w:tcBorders>
          </w:tcPr>
          <w:p w:rsidR="00926392" w:rsidRPr="00837008" w:rsidRDefault="00926392" w:rsidP="00E877C6">
            <w:pPr>
              <w:pStyle w:val="FWNL1"/>
              <w:numPr>
                <w:ilvl w:val="0"/>
                <w:numId w:val="29"/>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926392" w:rsidRPr="00837008" w:rsidRDefault="00926392"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926392" w:rsidRPr="00837008" w:rsidRDefault="00926392"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926392" w:rsidRPr="00837008" w:rsidRDefault="00926392"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926392" w:rsidRPr="00837008" w:rsidRDefault="00926392" w:rsidP="00837008">
            <w:pPr>
              <w:widowControl w:val="0"/>
              <w:spacing w:before="60" w:after="210" w:line="264" w:lineRule="auto"/>
              <w:jc w:val="both"/>
              <w:rPr>
                <w:sz w:val="21"/>
                <w:szCs w:val="21"/>
              </w:rPr>
            </w:pPr>
          </w:p>
        </w:tc>
      </w:tr>
      <w:tr w:rsidR="00926392"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926392" w:rsidRPr="00837008" w:rsidRDefault="00926392" w:rsidP="00006424">
            <w:pPr>
              <w:spacing w:before="60" w:after="180"/>
              <w:jc w:val="both"/>
              <w:rPr>
                <w:b/>
                <w:i/>
                <w:sz w:val="21"/>
                <w:szCs w:val="21"/>
              </w:rPr>
            </w:pPr>
            <w:r w:rsidRPr="00837008">
              <w:rPr>
                <w:b/>
                <w:i/>
                <w:sz w:val="21"/>
                <w:szCs w:val="21"/>
              </w:rPr>
              <w:t>Czech Republic</w:t>
            </w:r>
          </w:p>
        </w:tc>
      </w:tr>
      <w:tr w:rsidR="00926392" w:rsidRPr="00837008" w:rsidTr="00EF0074">
        <w:tc>
          <w:tcPr>
            <w:tcW w:w="971" w:type="dxa"/>
            <w:tcBorders>
              <w:top w:val="single" w:sz="4" w:space="0" w:color="auto"/>
              <w:left w:val="single" w:sz="4" w:space="0" w:color="auto"/>
              <w:bottom w:val="single" w:sz="4" w:space="0" w:color="auto"/>
              <w:right w:val="single" w:sz="4" w:space="0" w:color="auto"/>
            </w:tcBorders>
          </w:tcPr>
          <w:p w:rsidR="00926392" w:rsidRPr="00837008" w:rsidRDefault="00926392" w:rsidP="00E877C6">
            <w:pPr>
              <w:pStyle w:val="FWNL1"/>
              <w:numPr>
                <w:ilvl w:val="0"/>
                <w:numId w:val="29"/>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926392" w:rsidRPr="00837008" w:rsidRDefault="00926392"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926392" w:rsidRPr="00837008" w:rsidRDefault="00926392"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926392" w:rsidRPr="00837008" w:rsidRDefault="00926392"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926392" w:rsidRPr="00837008" w:rsidRDefault="00926392" w:rsidP="00837008">
            <w:pPr>
              <w:widowControl w:val="0"/>
              <w:spacing w:before="60" w:after="210" w:line="264" w:lineRule="auto"/>
              <w:jc w:val="both"/>
              <w:rPr>
                <w:sz w:val="21"/>
                <w:szCs w:val="21"/>
              </w:rPr>
            </w:pPr>
          </w:p>
        </w:tc>
      </w:tr>
      <w:tr w:rsidR="00926392" w:rsidRPr="00837008" w:rsidTr="00EF0074">
        <w:tc>
          <w:tcPr>
            <w:tcW w:w="971" w:type="dxa"/>
            <w:tcBorders>
              <w:top w:val="single" w:sz="4" w:space="0" w:color="auto"/>
              <w:left w:val="single" w:sz="4" w:space="0" w:color="auto"/>
              <w:bottom w:val="single" w:sz="4" w:space="0" w:color="auto"/>
              <w:right w:val="single" w:sz="4" w:space="0" w:color="auto"/>
            </w:tcBorders>
          </w:tcPr>
          <w:p w:rsidR="00926392" w:rsidRPr="00837008" w:rsidRDefault="00926392" w:rsidP="00E877C6">
            <w:pPr>
              <w:pStyle w:val="FWNL1"/>
              <w:numPr>
                <w:ilvl w:val="0"/>
                <w:numId w:val="29"/>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926392" w:rsidRPr="00837008" w:rsidRDefault="00926392"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926392" w:rsidRPr="00837008" w:rsidRDefault="00926392"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926392" w:rsidRPr="00837008" w:rsidRDefault="00926392"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926392" w:rsidRPr="00837008" w:rsidRDefault="00926392" w:rsidP="00837008">
            <w:pPr>
              <w:widowControl w:val="0"/>
              <w:spacing w:before="60" w:after="210" w:line="264" w:lineRule="auto"/>
              <w:jc w:val="both"/>
              <w:rPr>
                <w:sz w:val="21"/>
                <w:szCs w:val="21"/>
              </w:rPr>
            </w:pPr>
          </w:p>
        </w:tc>
      </w:tr>
      <w:tr w:rsidR="00926392" w:rsidRPr="00837008" w:rsidTr="00EF0074">
        <w:tc>
          <w:tcPr>
            <w:tcW w:w="13184" w:type="dxa"/>
            <w:gridSpan w:val="5"/>
            <w:tcBorders>
              <w:top w:val="single" w:sz="4" w:space="0" w:color="auto"/>
              <w:left w:val="single" w:sz="4" w:space="0" w:color="auto"/>
              <w:bottom w:val="single" w:sz="4" w:space="0" w:color="auto"/>
              <w:right w:val="single" w:sz="4" w:space="0" w:color="auto"/>
            </w:tcBorders>
            <w:shd w:val="clear" w:color="auto" w:fill="8DB3E2"/>
          </w:tcPr>
          <w:p w:rsidR="00926392" w:rsidRPr="00837008" w:rsidRDefault="00926392" w:rsidP="00006424">
            <w:pPr>
              <w:spacing w:before="60" w:after="180"/>
              <w:jc w:val="both"/>
              <w:rPr>
                <w:b/>
                <w:i/>
                <w:sz w:val="21"/>
                <w:szCs w:val="21"/>
              </w:rPr>
            </w:pPr>
            <w:r w:rsidRPr="00837008">
              <w:rPr>
                <w:b/>
                <w:i/>
                <w:sz w:val="21"/>
                <w:szCs w:val="21"/>
              </w:rPr>
              <w:t>Poland</w:t>
            </w:r>
          </w:p>
        </w:tc>
      </w:tr>
      <w:tr w:rsidR="00926392" w:rsidRPr="00837008" w:rsidTr="00EF0074">
        <w:tc>
          <w:tcPr>
            <w:tcW w:w="971" w:type="dxa"/>
            <w:tcBorders>
              <w:top w:val="single" w:sz="4" w:space="0" w:color="auto"/>
              <w:left w:val="single" w:sz="4" w:space="0" w:color="auto"/>
              <w:bottom w:val="single" w:sz="4" w:space="0" w:color="auto"/>
              <w:right w:val="single" w:sz="4" w:space="0" w:color="auto"/>
            </w:tcBorders>
          </w:tcPr>
          <w:p w:rsidR="00926392" w:rsidRPr="00837008" w:rsidRDefault="00926392" w:rsidP="00E877C6">
            <w:pPr>
              <w:pStyle w:val="FWNL1"/>
              <w:numPr>
                <w:ilvl w:val="0"/>
                <w:numId w:val="29"/>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926392" w:rsidRPr="00837008" w:rsidRDefault="00926392"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926392" w:rsidRPr="00837008" w:rsidRDefault="00926392"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926392" w:rsidRPr="00837008" w:rsidRDefault="00926392"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926392" w:rsidRPr="00837008" w:rsidRDefault="00926392" w:rsidP="00837008">
            <w:pPr>
              <w:widowControl w:val="0"/>
              <w:spacing w:before="60" w:after="210" w:line="264" w:lineRule="auto"/>
              <w:jc w:val="both"/>
              <w:rPr>
                <w:sz w:val="21"/>
                <w:szCs w:val="21"/>
              </w:rPr>
            </w:pPr>
          </w:p>
        </w:tc>
      </w:tr>
      <w:tr w:rsidR="00926392" w:rsidRPr="00837008" w:rsidTr="00EF0074">
        <w:tc>
          <w:tcPr>
            <w:tcW w:w="971" w:type="dxa"/>
            <w:tcBorders>
              <w:top w:val="single" w:sz="4" w:space="0" w:color="auto"/>
              <w:left w:val="single" w:sz="4" w:space="0" w:color="auto"/>
              <w:bottom w:val="single" w:sz="4" w:space="0" w:color="auto"/>
              <w:right w:val="single" w:sz="4" w:space="0" w:color="auto"/>
            </w:tcBorders>
          </w:tcPr>
          <w:p w:rsidR="00926392" w:rsidRPr="00837008" w:rsidRDefault="00926392" w:rsidP="00E877C6">
            <w:pPr>
              <w:pStyle w:val="FWNL1"/>
              <w:numPr>
                <w:ilvl w:val="0"/>
                <w:numId w:val="29"/>
              </w:numPr>
              <w:spacing w:before="60" w:after="180"/>
              <w:ind w:hanging="566"/>
              <w:jc w:val="center"/>
              <w:rPr>
                <w:szCs w:val="21"/>
              </w:rPr>
            </w:pPr>
          </w:p>
        </w:tc>
        <w:tc>
          <w:tcPr>
            <w:tcW w:w="1559" w:type="dxa"/>
            <w:tcBorders>
              <w:top w:val="single" w:sz="4" w:space="0" w:color="auto"/>
              <w:left w:val="single" w:sz="4" w:space="0" w:color="auto"/>
              <w:bottom w:val="single" w:sz="4" w:space="0" w:color="auto"/>
              <w:right w:val="single" w:sz="4" w:space="0" w:color="auto"/>
            </w:tcBorders>
          </w:tcPr>
          <w:p w:rsidR="00926392" w:rsidRPr="00837008" w:rsidRDefault="00926392" w:rsidP="00040F79">
            <w:pPr>
              <w:pStyle w:val="FWNL1"/>
              <w:numPr>
                <w:ilvl w:val="0"/>
                <w:numId w:val="0"/>
              </w:numPr>
              <w:spacing w:before="60" w:after="180"/>
              <w:jc w:val="left"/>
              <w:rPr>
                <w:szCs w:val="21"/>
              </w:rPr>
            </w:pPr>
          </w:p>
        </w:tc>
        <w:tc>
          <w:tcPr>
            <w:tcW w:w="1701" w:type="dxa"/>
            <w:tcBorders>
              <w:top w:val="single" w:sz="4" w:space="0" w:color="auto"/>
              <w:left w:val="single" w:sz="4" w:space="0" w:color="auto"/>
              <w:bottom w:val="single" w:sz="4" w:space="0" w:color="auto"/>
              <w:right w:val="single" w:sz="4" w:space="0" w:color="auto"/>
            </w:tcBorders>
          </w:tcPr>
          <w:p w:rsidR="00926392" w:rsidRPr="00837008" w:rsidRDefault="00926392" w:rsidP="00040F79">
            <w:pPr>
              <w:spacing w:before="60" w:after="180"/>
              <w:rPr>
                <w:b/>
                <w:i/>
                <w:sz w:val="21"/>
                <w:szCs w:val="21"/>
              </w:rPr>
            </w:pPr>
          </w:p>
        </w:tc>
        <w:tc>
          <w:tcPr>
            <w:tcW w:w="5387" w:type="dxa"/>
            <w:tcBorders>
              <w:top w:val="single" w:sz="4" w:space="0" w:color="auto"/>
              <w:left w:val="single" w:sz="4" w:space="0" w:color="auto"/>
              <w:bottom w:val="single" w:sz="4" w:space="0" w:color="auto"/>
              <w:right w:val="single" w:sz="4" w:space="0" w:color="auto"/>
            </w:tcBorders>
          </w:tcPr>
          <w:p w:rsidR="00926392" w:rsidRPr="00837008" w:rsidRDefault="00926392" w:rsidP="00837008">
            <w:pPr>
              <w:widowControl w:val="0"/>
              <w:spacing w:after="210" w:line="264" w:lineRule="auto"/>
              <w:jc w:val="both"/>
              <w:rPr>
                <w:sz w:val="21"/>
                <w:szCs w:val="21"/>
              </w:rPr>
            </w:pPr>
          </w:p>
        </w:tc>
        <w:tc>
          <w:tcPr>
            <w:tcW w:w="3566" w:type="dxa"/>
            <w:tcBorders>
              <w:top w:val="single" w:sz="4" w:space="0" w:color="auto"/>
              <w:left w:val="single" w:sz="4" w:space="0" w:color="auto"/>
              <w:bottom w:val="single" w:sz="4" w:space="0" w:color="auto"/>
              <w:right w:val="single" w:sz="4" w:space="0" w:color="auto"/>
            </w:tcBorders>
          </w:tcPr>
          <w:p w:rsidR="00926392" w:rsidRPr="00837008" w:rsidRDefault="00926392" w:rsidP="00837008">
            <w:pPr>
              <w:widowControl w:val="0"/>
              <w:spacing w:before="60" w:after="210" w:line="264" w:lineRule="auto"/>
              <w:jc w:val="both"/>
              <w:rPr>
                <w:sz w:val="21"/>
                <w:szCs w:val="21"/>
              </w:rPr>
            </w:pPr>
          </w:p>
        </w:tc>
      </w:tr>
    </w:tbl>
    <w:p w:rsidR="00926392" w:rsidRDefault="00926392" w:rsidP="00837124">
      <w:pPr>
        <w:pStyle w:val="BodyText"/>
        <w:keepNext/>
        <w:rPr>
          <w:rFonts w:ascii="Georgia" w:hAnsi="Georgia" w:cs="Times New Roman Bold"/>
          <w:b/>
          <w:color w:val="3A8FC5"/>
          <w:szCs w:val="21"/>
        </w:rPr>
      </w:pPr>
    </w:p>
    <w:p w:rsidR="00171F7C" w:rsidRPr="00C66111" w:rsidRDefault="00350B22" w:rsidP="00171F7C">
      <w:pPr>
        <w:pStyle w:val="Heading1"/>
        <w:framePr w:wrap="around"/>
        <w:rPr>
          <w:szCs w:val="36"/>
        </w:rPr>
      </w:pPr>
      <w:bookmarkStart w:id="231" w:name="_Toc450674598"/>
      <w:r>
        <w:rPr>
          <w:szCs w:val="36"/>
        </w:rPr>
        <w:lastRenderedPageBreak/>
        <w:t>Schedules</w:t>
      </w:r>
      <w:bookmarkEnd w:id="231"/>
      <w:r w:rsidR="00171F7C" w:rsidRPr="00C66111">
        <w:rPr>
          <w:szCs w:val="36"/>
        </w:rPr>
        <w:t xml:space="preserve"> </w:t>
      </w:r>
    </w:p>
    <w:p w:rsidR="00350B22" w:rsidRPr="00350B22" w:rsidRDefault="00350B22" w:rsidP="00350B22">
      <w:pPr>
        <w:spacing w:after="210" w:line="264" w:lineRule="auto"/>
        <w:jc w:val="both"/>
        <w:rPr>
          <w:rFonts w:eastAsia="MS Mincho"/>
          <w:i/>
          <w:sz w:val="21"/>
        </w:rPr>
      </w:pPr>
      <w:r w:rsidRPr="00350B22">
        <w:rPr>
          <w:rFonts w:eastAsia="MS Mincho"/>
          <w:i/>
          <w:sz w:val="21"/>
        </w:rPr>
        <w:t>These schedules are used as the basis for any information that is better suited to be included as a schedule as opposed to being in the main body of the report</w:t>
      </w:r>
      <w:r w:rsidRPr="00350B22">
        <w:rPr>
          <w:rFonts w:eastAsia="MS Mincho"/>
          <w:sz w:val="21"/>
        </w:rPr>
        <w:t xml:space="preserve">.  </w:t>
      </w:r>
      <w:r>
        <w:rPr>
          <w:rFonts w:eastAsia="MS Mincho"/>
          <w:sz w:val="21"/>
        </w:rPr>
        <w:t>[</w:t>
      </w:r>
      <w:r w:rsidRPr="00350B22">
        <w:rPr>
          <w:rFonts w:eastAsia="MS Mincho"/>
          <w:i/>
          <w:sz w:val="21"/>
        </w:rPr>
        <w:t>For ease, we have incorporated the schedules into a separate document from the Report.  However, we have set them out for you below.</w:t>
      </w:r>
      <w:r w:rsidRPr="00350B22">
        <w:rPr>
          <w:rFonts w:eastAsia="MS Mincho"/>
          <w:sz w:val="21"/>
        </w:rPr>
        <w:t>]</w:t>
      </w:r>
    </w:p>
    <w:p w:rsidR="00350B22" w:rsidRPr="0064060B" w:rsidRDefault="00350B22" w:rsidP="00350B22">
      <w:pPr>
        <w:spacing w:after="240"/>
        <w:jc w:val="both"/>
        <w:rPr>
          <w:rFonts w:eastAsia="MS Mincho"/>
          <w:color w:val="0D2147"/>
          <w:sz w:val="21"/>
          <w:szCs w:val="21"/>
        </w:rPr>
      </w:pPr>
      <w:r w:rsidRPr="0064060B">
        <w:rPr>
          <w:rFonts w:eastAsia="MS Mincho"/>
          <w:color w:val="0D2147"/>
          <w:sz w:val="21"/>
          <w:szCs w:val="21"/>
        </w:rPr>
        <w:t xml:space="preserve">Schedule </w:t>
      </w:r>
      <w:r w:rsidR="00E2794F" w:rsidRPr="0064060B">
        <w:rPr>
          <w:rFonts w:eastAsia="MS Mincho"/>
          <w:color w:val="0D2147"/>
          <w:sz w:val="21"/>
          <w:szCs w:val="21"/>
        </w:rPr>
        <w:t>1</w:t>
      </w:r>
      <w:r w:rsidRPr="0064060B">
        <w:rPr>
          <w:rFonts w:eastAsia="MS Mincho" w:cs="Frutiger 55 Roman"/>
          <w:color w:val="0D2147"/>
          <w:sz w:val="21"/>
          <w:szCs w:val="21"/>
        </w:rPr>
        <w:t xml:space="preserve"> – </w:t>
      </w:r>
      <w:r w:rsidRPr="0064060B">
        <w:rPr>
          <w:rFonts w:eastAsia="MS Mincho"/>
          <w:color w:val="0D2147"/>
          <w:sz w:val="21"/>
          <w:szCs w:val="21"/>
        </w:rPr>
        <w:t>Key corporate information</w:t>
      </w:r>
      <w:r w:rsidR="00EC0C00">
        <w:rPr>
          <w:rFonts w:eastAsia="MS Mincho"/>
          <w:color w:val="0D2147"/>
          <w:sz w:val="21"/>
          <w:szCs w:val="21"/>
        </w:rPr>
        <w:t xml:space="preserve"> of Gestamp Automoción</w:t>
      </w:r>
    </w:p>
    <w:p w:rsidR="00350B22" w:rsidRPr="0064060B" w:rsidRDefault="00EC0C00" w:rsidP="00350B22">
      <w:pPr>
        <w:spacing w:after="240"/>
        <w:ind w:left="720" w:hanging="720"/>
        <w:jc w:val="both"/>
        <w:rPr>
          <w:rFonts w:eastAsia="MS Mincho"/>
          <w:color w:val="0D2147"/>
          <w:sz w:val="21"/>
          <w:szCs w:val="21"/>
        </w:rPr>
      </w:pPr>
      <w:r>
        <w:rPr>
          <w:rFonts w:eastAsia="MS Mincho"/>
          <w:color w:val="0D2147"/>
          <w:sz w:val="21"/>
          <w:szCs w:val="21"/>
        </w:rPr>
        <w:t>[</w:t>
      </w:r>
      <w:r w:rsidR="00350B22" w:rsidRPr="0064060B">
        <w:rPr>
          <w:rFonts w:eastAsia="MS Mincho"/>
          <w:color w:val="0D2147"/>
          <w:sz w:val="21"/>
          <w:szCs w:val="21"/>
        </w:rPr>
        <w:t xml:space="preserve">Schedule </w:t>
      </w:r>
      <w:r w:rsidR="00E2794F" w:rsidRPr="0064060B">
        <w:rPr>
          <w:rFonts w:eastAsia="MS Mincho"/>
          <w:color w:val="0D2147"/>
          <w:sz w:val="21"/>
          <w:szCs w:val="21"/>
        </w:rPr>
        <w:t>2</w:t>
      </w:r>
      <w:r w:rsidR="00350B22" w:rsidRPr="0064060B">
        <w:rPr>
          <w:rFonts w:eastAsia="MS Mincho"/>
          <w:color w:val="0D2147"/>
          <w:sz w:val="21"/>
          <w:szCs w:val="21"/>
        </w:rPr>
        <w:t xml:space="preserve"> – Spanish </w:t>
      </w:r>
      <w:r>
        <w:rPr>
          <w:rFonts w:eastAsia="MS Mincho"/>
          <w:color w:val="0D2147"/>
          <w:sz w:val="21"/>
          <w:szCs w:val="21"/>
        </w:rPr>
        <w:t>s</w:t>
      </w:r>
      <w:r w:rsidR="00350B22" w:rsidRPr="0064060B">
        <w:rPr>
          <w:rFonts w:eastAsia="MS Mincho"/>
          <w:color w:val="0D2147"/>
          <w:sz w:val="21"/>
          <w:szCs w:val="21"/>
        </w:rPr>
        <w:t xml:space="preserve">tatutory </w:t>
      </w:r>
      <w:r>
        <w:rPr>
          <w:rFonts w:eastAsia="MS Mincho"/>
          <w:color w:val="0D2147"/>
          <w:sz w:val="21"/>
          <w:szCs w:val="21"/>
        </w:rPr>
        <w:t>t</w:t>
      </w:r>
      <w:r w:rsidR="00350B22" w:rsidRPr="0064060B">
        <w:rPr>
          <w:rFonts w:eastAsia="MS Mincho"/>
          <w:color w:val="0D2147"/>
          <w:sz w:val="21"/>
          <w:szCs w:val="21"/>
        </w:rPr>
        <w:t xml:space="preserve">ransfer </w:t>
      </w:r>
      <w:r>
        <w:rPr>
          <w:rFonts w:eastAsia="MS Mincho"/>
          <w:color w:val="0D2147"/>
          <w:sz w:val="21"/>
          <w:szCs w:val="21"/>
        </w:rPr>
        <w:t>r</w:t>
      </w:r>
      <w:r w:rsidR="00350B22" w:rsidRPr="0064060B">
        <w:rPr>
          <w:rFonts w:eastAsia="MS Mincho"/>
          <w:color w:val="0D2147"/>
          <w:sz w:val="21"/>
          <w:szCs w:val="21"/>
        </w:rPr>
        <w:t>estrictions</w:t>
      </w:r>
      <w:r>
        <w:rPr>
          <w:rFonts w:eastAsia="MS Mincho"/>
          <w:color w:val="0D2147"/>
          <w:sz w:val="21"/>
          <w:szCs w:val="21"/>
        </w:rPr>
        <w:t>]</w:t>
      </w:r>
    </w:p>
    <w:p w:rsidR="00350B22" w:rsidRPr="0064060B" w:rsidRDefault="00350B22" w:rsidP="00350B22">
      <w:pPr>
        <w:spacing w:after="240"/>
        <w:ind w:left="720" w:hanging="720"/>
        <w:jc w:val="both"/>
        <w:rPr>
          <w:rFonts w:eastAsia="MS Mincho"/>
          <w:color w:val="0D2147"/>
          <w:sz w:val="21"/>
          <w:szCs w:val="21"/>
        </w:rPr>
      </w:pPr>
      <w:r w:rsidRPr="0064060B">
        <w:rPr>
          <w:rFonts w:eastAsia="MS Mincho"/>
          <w:color w:val="0D2147"/>
          <w:sz w:val="21"/>
          <w:szCs w:val="21"/>
        </w:rPr>
        <w:t xml:space="preserve">Schedule </w:t>
      </w:r>
      <w:r w:rsidR="00E2794F" w:rsidRPr="0064060B">
        <w:rPr>
          <w:rFonts w:eastAsia="MS Mincho"/>
          <w:color w:val="0D2147"/>
          <w:sz w:val="21"/>
          <w:szCs w:val="21"/>
        </w:rPr>
        <w:t>3</w:t>
      </w:r>
      <w:r w:rsidRPr="0064060B">
        <w:rPr>
          <w:rFonts w:eastAsia="MS Mincho"/>
          <w:color w:val="0D2147"/>
          <w:sz w:val="21"/>
          <w:szCs w:val="21"/>
        </w:rPr>
        <w:t xml:space="preserve"> – </w:t>
      </w:r>
      <w:r w:rsidRPr="0064060B">
        <w:rPr>
          <w:rFonts w:eastAsia="MS Mincho" w:cs="Frutiger 55 Roman"/>
          <w:color w:val="0D2147"/>
          <w:sz w:val="21"/>
          <w:szCs w:val="21"/>
        </w:rPr>
        <w:t>Shareholders’ Agreements</w:t>
      </w:r>
      <w:r w:rsidRPr="0064060B">
        <w:rPr>
          <w:rFonts w:eastAsia="MS Mincho"/>
          <w:color w:val="0D2147"/>
          <w:sz w:val="21"/>
          <w:szCs w:val="21"/>
        </w:rPr>
        <w:t xml:space="preserve"> </w:t>
      </w:r>
    </w:p>
    <w:p w:rsidR="00350B22" w:rsidRPr="0064060B" w:rsidRDefault="00E2794F" w:rsidP="00350B22">
      <w:pPr>
        <w:spacing w:after="240"/>
        <w:ind w:left="720" w:hanging="720"/>
        <w:jc w:val="both"/>
        <w:rPr>
          <w:rFonts w:eastAsia="MS Mincho"/>
          <w:color w:val="0D2147"/>
          <w:sz w:val="21"/>
          <w:szCs w:val="21"/>
        </w:rPr>
      </w:pPr>
      <w:r w:rsidRPr="0064060B">
        <w:rPr>
          <w:rFonts w:eastAsia="MS Mincho"/>
          <w:color w:val="0D2147"/>
          <w:sz w:val="21"/>
          <w:szCs w:val="21"/>
        </w:rPr>
        <w:t>[</w:t>
      </w:r>
      <w:r w:rsidR="00350B22" w:rsidRPr="0064060B">
        <w:rPr>
          <w:rFonts w:eastAsia="MS Mincho"/>
          <w:color w:val="0D2147"/>
          <w:sz w:val="21"/>
          <w:szCs w:val="21"/>
        </w:rPr>
        <w:t xml:space="preserve">Schedule </w:t>
      </w:r>
      <w:r w:rsidRPr="0064060B">
        <w:rPr>
          <w:rFonts w:eastAsia="MS Mincho"/>
          <w:color w:val="0D2147"/>
          <w:sz w:val="21"/>
          <w:szCs w:val="21"/>
        </w:rPr>
        <w:t>4</w:t>
      </w:r>
      <w:r w:rsidR="00350B22" w:rsidRPr="0064060B">
        <w:rPr>
          <w:rFonts w:eastAsia="MS Mincho"/>
          <w:color w:val="0D2147"/>
          <w:sz w:val="21"/>
          <w:szCs w:val="21"/>
        </w:rPr>
        <w:t xml:space="preserve"> – Overview of top suppliers</w:t>
      </w:r>
      <w:r w:rsidRPr="0064060B">
        <w:rPr>
          <w:rFonts w:eastAsia="MS Mincho"/>
          <w:color w:val="0D2147"/>
          <w:sz w:val="21"/>
          <w:szCs w:val="21"/>
        </w:rPr>
        <w:t>]</w:t>
      </w:r>
      <w:r w:rsidR="00350B22" w:rsidRPr="0064060B">
        <w:rPr>
          <w:rFonts w:eastAsia="MS Mincho"/>
          <w:color w:val="0D2147"/>
          <w:sz w:val="21"/>
          <w:szCs w:val="21"/>
        </w:rPr>
        <w:t xml:space="preserve"> </w:t>
      </w:r>
    </w:p>
    <w:p w:rsidR="00350B22" w:rsidRPr="0064060B" w:rsidRDefault="00E2794F" w:rsidP="00350B22">
      <w:pPr>
        <w:spacing w:after="240"/>
        <w:ind w:left="720" w:hanging="720"/>
        <w:jc w:val="both"/>
        <w:rPr>
          <w:rFonts w:eastAsia="MS Mincho"/>
          <w:color w:val="0D2147"/>
          <w:sz w:val="21"/>
          <w:szCs w:val="21"/>
        </w:rPr>
      </w:pPr>
      <w:r w:rsidRPr="0064060B">
        <w:rPr>
          <w:rFonts w:eastAsia="MS Mincho"/>
          <w:color w:val="0D2147"/>
          <w:sz w:val="21"/>
          <w:szCs w:val="21"/>
        </w:rPr>
        <w:t>[</w:t>
      </w:r>
      <w:r w:rsidR="00350B22" w:rsidRPr="0064060B">
        <w:rPr>
          <w:rFonts w:eastAsia="MS Mincho"/>
          <w:color w:val="0D2147"/>
          <w:sz w:val="21"/>
          <w:szCs w:val="21"/>
        </w:rPr>
        <w:t xml:space="preserve">Schedule </w:t>
      </w:r>
      <w:r w:rsidRPr="0064060B">
        <w:rPr>
          <w:rFonts w:eastAsia="MS Mincho"/>
          <w:color w:val="0D2147"/>
          <w:sz w:val="21"/>
          <w:szCs w:val="21"/>
        </w:rPr>
        <w:t>5</w:t>
      </w:r>
      <w:r w:rsidR="00350B22" w:rsidRPr="0064060B">
        <w:rPr>
          <w:rFonts w:eastAsia="MS Mincho"/>
          <w:color w:val="0D2147"/>
          <w:sz w:val="21"/>
          <w:szCs w:val="21"/>
        </w:rPr>
        <w:t xml:space="preserve"> – Overview of T&amp;C’s</w:t>
      </w:r>
      <w:r w:rsidRPr="0064060B">
        <w:rPr>
          <w:rFonts w:eastAsia="MS Mincho"/>
          <w:color w:val="0D2147"/>
          <w:sz w:val="21"/>
          <w:szCs w:val="21"/>
        </w:rPr>
        <w:t>]</w:t>
      </w:r>
    </w:p>
    <w:p w:rsidR="00350B22" w:rsidRPr="0064060B" w:rsidRDefault="00E2794F" w:rsidP="00350B22">
      <w:pPr>
        <w:spacing w:after="240"/>
        <w:rPr>
          <w:rFonts w:eastAsia="MS Mincho"/>
          <w:color w:val="0D2147"/>
          <w:sz w:val="21"/>
          <w:szCs w:val="21"/>
        </w:rPr>
      </w:pPr>
      <w:r w:rsidRPr="0064060B">
        <w:rPr>
          <w:rFonts w:eastAsia="MS Mincho"/>
          <w:color w:val="0D2147"/>
          <w:sz w:val="21"/>
          <w:szCs w:val="21"/>
        </w:rPr>
        <w:t>[</w:t>
      </w:r>
      <w:r w:rsidR="00350B22" w:rsidRPr="0064060B">
        <w:rPr>
          <w:rFonts w:eastAsia="MS Mincho"/>
          <w:color w:val="0D2147"/>
          <w:sz w:val="21"/>
          <w:szCs w:val="21"/>
        </w:rPr>
        <w:t xml:space="preserve">Schedule </w:t>
      </w:r>
      <w:r w:rsidRPr="0064060B">
        <w:rPr>
          <w:rFonts w:eastAsia="MS Mincho"/>
          <w:color w:val="0D2147"/>
          <w:sz w:val="21"/>
          <w:szCs w:val="21"/>
        </w:rPr>
        <w:t>6</w:t>
      </w:r>
      <w:r w:rsidR="00350B22" w:rsidRPr="0064060B">
        <w:rPr>
          <w:rFonts w:eastAsia="MS Mincho"/>
          <w:color w:val="0D2147"/>
          <w:sz w:val="21"/>
          <w:szCs w:val="21"/>
        </w:rPr>
        <w:t xml:space="preserve"> – Summar</w:t>
      </w:r>
      <w:r w:rsidRPr="0064060B">
        <w:rPr>
          <w:rFonts w:eastAsia="MS Mincho"/>
          <w:color w:val="0D2147"/>
          <w:sz w:val="21"/>
          <w:szCs w:val="21"/>
        </w:rPr>
        <w:t>y  of the key terms of insurance policies]</w:t>
      </w:r>
    </w:p>
    <w:p w:rsidR="00837124" w:rsidRPr="0064060B" w:rsidRDefault="00E2794F" w:rsidP="009A3A2A">
      <w:pPr>
        <w:pStyle w:val="BodyText"/>
        <w:rPr>
          <w:rFonts w:eastAsia="MS Mincho"/>
          <w:color w:val="0D2147"/>
          <w:szCs w:val="21"/>
        </w:rPr>
      </w:pPr>
      <w:r w:rsidRPr="0064060B">
        <w:rPr>
          <w:rFonts w:eastAsia="MS Mincho"/>
          <w:color w:val="0D2147"/>
          <w:szCs w:val="21"/>
        </w:rPr>
        <w:t xml:space="preserve">[Schedule [●] – [●]]  </w:t>
      </w:r>
    </w:p>
    <w:p w:rsidR="009A3A2A" w:rsidRDefault="009A3A2A" w:rsidP="009A3A2A">
      <w:pPr>
        <w:pStyle w:val="BodyText"/>
        <w:rPr>
          <w:szCs w:val="21"/>
        </w:rPr>
      </w:pPr>
    </w:p>
    <w:p w:rsidR="009A3A2A" w:rsidRDefault="009A3A2A" w:rsidP="009A3A2A">
      <w:pPr>
        <w:pStyle w:val="BodyText"/>
        <w:sectPr w:rsidR="009A3A2A" w:rsidSect="009A3A2A">
          <w:footerReference w:type="default" r:id="rId20"/>
          <w:type w:val="continuous"/>
          <w:pgSz w:w="16838" w:h="11906" w:orient="landscape" w:code="9"/>
          <w:pgMar w:top="1440" w:right="1440" w:bottom="1440" w:left="2520" w:header="706" w:footer="706" w:gutter="0"/>
          <w:cols w:space="720"/>
          <w:docGrid w:linePitch="360"/>
        </w:sectPr>
      </w:pPr>
    </w:p>
    <w:p w:rsidR="009A3A2A" w:rsidRDefault="009A3A2A" w:rsidP="009A3A2A">
      <w:pPr>
        <w:pStyle w:val="BodyText"/>
      </w:pPr>
    </w:p>
    <w:p w:rsidR="009A3A2A" w:rsidRDefault="009A3A2A" w:rsidP="009A3A2A">
      <w:pPr>
        <w:pStyle w:val="BodyText"/>
        <w:rPr>
          <w:szCs w:val="21"/>
        </w:rPr>
      </w:pPr>
    </w:p>
    <w:p w:rsidR="009A3A2A" w:rsidRDefault="009A3A2A" w:rsidP="009A3A2A">
      <w:pPr>
        <w:pStyle w:val="BodyText"/>
        <w:sectPr w:rsidR="009A3A2A" w:rsidSect="009A3A2A">
          <w:footerReference w:type="default" r:id="rId21"/>
          <w:type w:val="continuous"/>
          <w:pgSz w:w="16838" w:h="11906" w:orient="landscape" w:code="9"/>
          <w:pgMar w:top="1440" w:right="1440" w:bottom="1440" w:left="2520" w:header="706" w:footer="706" w:gutter="0"/>
          <w:cols w:space="720"/>
          <w:docGrid w:linePitch="360"/>
        </w:sectPr>
      </w:pPr>
    </w:p>
    <w:p w:rsidR="00187EC1" w:rsidRDefault="00204EF7" w:rsidP="00187EC1">
      <w:pPr>
        <w:pStyle w:val="BodyText"/>
      </w:pPr>
      <w:r>
        <w:br w:type="page"/>
      </w:r>
    </w:p>
    <w:p w:rsidR="00187EC1" w:rsidRPr="00C66111" w:rsidRDefault="00187EC1" w:rsidP="00187EC1">
      <w:pPr>
        <w:pStyle w:val="FWAnnexL1"/>
        <w:spacing w:after="240" w:line="240" w:lineRule="auto"/>
        <w:rPr>
          <w:b/>
          <w:szCs w:val="36"/>
        </w:rPr>
      </w:pPr>
      <w:bookmarkStart w:id="232" w:name="_Ref447036623"/>
      <w:bookmarkStart w:id="233" w:name="_Toc450674599"/>
      <w:r w:rsidRPr="00C66111">
        <w:rPr>
          <w:b/>
          <w:szCs w:val="36"/>
        </w:rPr>
        <w:t xml:space="preserve">– </w:t>
      </w:r>
      <w:bookmarkEnd w:id="232"/>
      <w:r w:rsidR="00BD706E">
        <w:rPr>
          <w:szCs w:val="36"/>
        </w:rPr>
        <w:t>Group structure chart</w:t>
      </w:r>
      <w:bookmarkEnd w:id="233"/>
    </w:p>
    <w:p w:rsidR="00187EC1" w:rsidRDefault="00187EC1" w:rsidP="00187EC1">
      <w:pPr>
        <w:pStyle w:val="BodyText"/>
        <w:ind w:left="-851"/>
        <w:jc w:val="left"/>
      </w:pPr>
    </w:p>
    <w:p w:rsidR="00187EC1" w:rsidRPr="00187EC1" w:rsidRDefault="00187EC1" w:rsidP="00187EC1">
      <w:pPr>
        <w:pStyle w:val="BodyText"/>
        <w:sectPr w:rsidR="00187EC1" w:rsidRPr="00187EC1" w:rsidSect="00187EC1">
          <w:type w:val="continuous"/>
          <w:pgSz w:w="16838" w:h="11906" w:orient="landscape" w:code="9"/>
          <w:pgMar w:top="1440" w:right="1440" w:bottom="1440" w:left="2520" w:header="706" w:footer="706" w:gutter="0"/>
          <w:cols w:space="720"/>
          <w:docGrid w:linePitch="360"/>
        </w:sectPr>
      </w:pPr>
    </w:p>
    <w:p w:rsidR="00187EC1" w:rsidRPr="00187EC1" w:rsidRDefault="00187EC1" w:rsidP="00187EC1">
      <w:pPr>
        <w:pStyle w:val="FWAnnexL1"/>
        <w:spacing w:after="240" w:line="240" w:lineRule="auto"/>
        <w:rPr>
          <w:szCs w:val="36"/>
        </w:rPr>
      </w:pPr>
      <w:r>
        <w:rPr>
          <w:szCs w:val="36"/>
        </w:rPr>
        <w:lastRenderedPageBreak/>
        <w:t xml:space="preserve"> </w:t>
      </w:r>
      <w:bookmarkStart w:id="234" w:name="_Ref447051120"/>
      <w:bookmarkStart w:id="235" w:name="_Toc450674600"/>
      <w:r w:rsidRPr="00187EC1">
        <w:rPr>
          <w:szCs w:val="36"/>
        </w:rPr>
        <w:t xml:space="preserve">– </w:t>
      </w:r>
      <w:r>
        <w:rPr>
          <w:szCs w:val="36"/>
        </w:rPr>
        <w:t xml:space="preserve">Scope of </w:t>
      </w:r>
      <w:r w:rsidR="009167EA">
        <w:rPr>
          <w:szCs w:val="36"/>
        </w:rPr>
        <w:t>r</w:t>
      </w:r>
      <w:r>
        <w:rPr>
          <w:szCs w:val="36"/>
        </w:rPr>
        <w:t>eview</w:t>
      </w:r>
      <w:bookmarkEnd w:id="234"/>
      <w:bookmarkEnd w:id="235"/>
    </w:p>
    <w:p w:rsidR="008753D4" w:rsidRPr="00654DA9" w:rsidRDefault="008753D4" w:rsidP="008753D4">
      <w:pPr>
        <w:pStyle w:val="Heading2"/>
        <w:rPr>
          <w:szCs w:val="21"/>
        </w:rPr>
      </w:pPr>
      <w:bookmarkStart w:id="236" w:name="_Toc450674601"/>
      <w:r w:rsidRPr="00654DA9">
        <w:rPr>
          <w:szCs w:val="21"/>
        </w:rPr>
        <w:t>Scope of review</w:t>
      </w:r>
      <w:bookmarkEnd w:id="236"/>
    </w:p>
    <w:p w:rsidR="00BA62D1" w:rsidRPr="00654DA9" w:rsidRDefault="00BA62D1" w:rsidP="00C81F65">
      <w:pPr>
        <w:pStyle w:val="BodyText"/>
        <w:rPr>
          <w:szCs w:val="21"/>
        </w:rPr>
      </w:pPr>
      <w:r w:rsidRPr="00654DA9">
        <w:rPr>
          <w:szCs w:val="21"/>
        </w:rPr>
        <w:t xml:space="preserve">We, Freshfields, have been instructed as legal adviser by you in connection with a </w:t>
      </w:r>
      <w:r w:rsidR="00E2794F" w:rsidRPr="00E2794F">
        <w:rPr>
          <w:szCs w:val="21"/>
        </w:rPr>
        <w:t>targeted or “red-flag” (or issues-only)</w:t>
      </w:r>
      <w:r w:rsidR="00E2794F">
        <w:rPr>
          <w:szCs w:val="21"/>
        </w:rPr>
        <w:t xml:space="preserve"> </w:t>
      </w:r>
      <w:r w:rsidR="0064060B">
        <w:rPr>
          <w:szCs w:val="21"/>
        </w:rPr>
        <w:t xml:space="preserve">legal </w:t>
      </w:r>
      <w:r w:rsidRPr="00654DA9">
        <w:rPr>
          <w:szCs w:val="21"/>
        </w:rPr>
        <w:t>due diligence in relation to the Transaction. This report has been prepared by us, Freshfields</w:t>
      </w:r>
      <w:r w:rsidR="0064060B">
        <w:rPr>
          <w:szCs w:val="21"/>
        </w:rPr>
        <w:t xml:space="preserve"> </w:t>
      </w:r>
      <w:r w:rsidR="0002684D">
        <w:rPr>
          <w:szCs w:val="21"/>
        </w:rPr>
        <w:t xml:space="preserve">and </w:t>
      </w:r>
      <w:r w:rsidR="00E2794F">
        <w:rPr>
          <w:szCs w:val="21"/>
        </w:rPr>
        <w:t>Local Counsel</w:t>
      </w:r>
      <w:r w:rsidR="0064060B">
        <w:rPr>
          <w:szCs w:val="21"/>
        </w:rPr>
        <w:t xml:space="preserve"> </w:t>
      </w:r>
      <w:r w:rsidRPr="00654DA9">
        <w:rPr>
          <w:szCs w:val="21"/>
        </w:rPr>
        <w:t xml:space="preserve">(together with Freshfields, the </w:t>
      </w:r>
      <w:r w:rsidRPr="00654DA9">
        <w:rPr>
          <w:b/>
          <w:i/>
          <w:szCs w:val="21"/>
        </w:rPr>
        <w:t>Contributing Firms</w:t>
      </w:r>
      <w:r w:rsidRPr="00654DA9">
        <w:rPr>
          <w:szCs w:val="21"/>
        </w:rPr>
        <w:t>).  In this Report, ‘</w:t>
      </w:r>
      <w:r w:rsidRPr="00654DA9">
        <w:rPr>
          <w:b/>
          <w:i/>
          <w:szCs w:val="21"/>
        </w:rPr>
        <w:t>we/our/us</w:t>
      </w:r>
      <w:r w:rsidRPr="00654DA9">
        <w:rPr>
          <w:szCs w:val="21"/>
        </w:rPr>
        <w:t>’ means the Contributing Firms, taken together, or the Contributing Firm responsible for that section of the report, as the context so requires.</w:t>
      </w:r>
    </w:p>
    <w:p w:rsidR="00C81F65" w:rsidRDefault="00C81F65" w:rsidP="00C81F65">
      <w:pPr>
        <w:pStyle w:val="BodyText"/>
        <w:rPr>
          <w:szCs w:val="21"/>
        </w:rPr>
      </w:pPr>
      <w:r w:rsidRPr="0002684D">
        <w:rPr>
          <w:szCs w:val="21"/>
        </w:rPr>
        <w:t>As agreed with you, we have focused our review on the following matters and areas</w:t>
      </w:r>
      <w:r w:rsidR="00187EC1">
        <w:rPr>
          <w:szCs w:val="21"/>
        </w:rPr>
        <w:t xml:space="preserve"> in respect of the Target </w:t>
      </w:r>
      <w:r w:rsidR="00204EF7">
        <w:rPr>
          <w:szCs w:val="21"/>
        </w:rPr>
        <w:t xml:space="preserve">and </w:t>
      </w:r>
      <w:r w:rsidR="00E2794F">
        <w:rPr>
          <w:szCs w:val="21"/>
        </w:rPr>
        <w:t>the Selected Subsidiaries</w:t>
      </w:r>
      <w:r w:rsidRPr="0002684D">
        <w:rPr>
          <w:szCs w:val="21"/>
        </w:rPr>
        <w:t>:</w:t>
      </w:r>
    </w:p>
    <w:p w:rsidR="009167EA" w:rsidRPr="009167EA" w:rsidRDefault="009167EA" w:rsidP="009167EA">
      <w:pPr>
        <w:pStyle w:val="FWBullets3L4"/>
        <w:rPr>
          <w:sz w:val="21"/>
          <w:szCs w:val="21"/>
          <w:lang w:eastAsia="ja-JP"/>
        </w:rPr>
      </w:pPr>
      <w:r w:rsidRPr="009167EA">
        <w:rPr>
          <w:b/>
          <w:sz w:val="21"/>
          <w:szCs w:val="21"/>
          <w:lang w:eastAsia="ja-JP"/>
        </w:rPr>
        <w:t>general corporate</w:t>
      </w:r>
      <w:r w:rsidRPr="009167EA">
        <w:rPr>
          <w:sz w:val="21"/>
          <w:szCs w:val="21"/>
          <w:lang w:eastAsia="ja-JP"/>
        </w:rPr>
        <w:t xml:space="preserve"> in relation to the </w:t>
      </w:r>
      <w:r>
        <w:rPr>
          <w:sz w:val="21"/>
          <w:szCs w:val="21"/>
          <w:lang w:eastAsia="ja-JP"/>
        </w:rPr>
        <w:t>Target</w:t>
      </w:r>
      <w:r w:rsidRPr="009167EA">
        <w:rPr>
          <w:sz w:val="21"/>
          <w:szCs w:val="21"/>
          <w:lang w:eastAsia="ja-JP"/>
        </w:rPr>
        <w:t xml:space="preserve"> Group, including shareholder and board minutes, title to shares, shareholders’ agreements etc.;</w:t>
      </w:r>
    </w:p>
    <w:p w:rsidR="009167EA" w:rsidRPr="009167EA" w:rsidRDefault="009167EA" w:rsidP="009167EA">
      <w:pPr>
        <w:pStyle w:val="FWBullets3L4"/>
        <w:rPr>
          <w:sz w:val="21"/>
          <w:szCs w:val="21"/>
          <w:lang w:eastAsia="ja-JP"/>
        </w:rPr>
      </w:pPr>
      <w:r w:rsidRPr="009167EA">
        <w:rPr>
          <w:b/>
          <w:sz w:val="21"/>
          <w:szCs w:val="21"/>
          <w:lang w:eastAsia="ja-JP"/>
        </w:rPr>
        <w:t>material commercial agreements</w:t>
      </w:r>
      <w:r w:rsidRPr="009167EA">
        <w:rPr>
          <w:sz w:val="21"/>
          <w:szCs w:val="21"/>
          <w:lang w:eastAsia="ja-JP"/>
        </w:rPr>
        <w:t xml:space="preserve"> (customer and supplier) of Gestamp Automoción and the Selected Subsidiaries, on the basis of samples and information provided by Gestamp Automoción;</w:t>
      </w:r>
    </w:p>
    <w:p w:rsidR="009167EA" w:rsidRPr="009167EA" w:rsidRDefault="009167EA" w:rsidP="009167EA">
      <w:pPr>
        <w:pStyle w:val="FWBullets3L4"/>
        <w:rPr>
          <w:sz w:val="21"/>
          <w:szCs w:val="21"/>
          <w:lang w:eastAsia="ja-JP"/>
        </w:rPr>
      </w:pPr>
      <w:r w:rsidRPr="009167EA">
        <w:rPr>
          <w:b/>
          <w:sz w:val="21"/>
          <w:szCs w:val="21"/>
          <w:lang w:eastAsia="ja-JP"/>
        </w:rPr>
        <w:t>employment issues</w:t>
      </w:r>
      <w:r w:rsidRPr="009167EA">
        <w:rPr>
          <w:sz w:val="21"/>
          <w:szCs w:val="21"/>
          <w:lang w:eastAsia="ja-JP"/>
        </w:rPr>
        <w:t xml:space="preserve"> in relation to Gestamp Automoción and the Selected Subsidiaries on the basis of samples and information provided by Gestamp Automoción;</w:t>
      </w:r>
    </w:p>
    <w:p w:rsidR="009167EA" w:rsidRPr="009167EA" w:rsidRDefault="009167EA" w:rsidP="009167EA">
      <w:pPr>
        <w:pStyle w:val="FWBullets3L4"/>
        <w:rPr>
          <w:sz w:val="21"/>
          <w:szCs w:val="21"/>
          <w:lang w:eastAsia="ja-JP"/>
        </w:rPr>
      </w:pPr>
      <w:r w:rsidRPr="009167EA">
        <w:rPr>
          <w:b/>
          <w:sz w:val="21"/>
          <w:szCs w:val="21"/>
          <w:lang w:eastAsia="ja-JP"/>
        </w:rPr>
        <w:t>real estate matters</w:t>
      </w:r>
      <w:r w:rsidRPr="009167EA">
        <w:rPr>
          <w:sz w:val="21"/>
          <w:szCs w:val="21"/>
          <w:lang w:eastAsia="ja-JP"/>
        </w:rPr>
        <w:t xml:space="preserve"> </w:t>
      </w:r>
      <w:del w:id="237" w:author="GRAYSON, Paul" w:date="2016-05-16T17:44:00Z">
        <w:r w:rsidRPr="009167EA" w:rsidDel="00E26592">
          <w:rPr>
            <w:sz w:val="21"/>
            <w:szCs w:val="21"/>
            <w:lang w:eastAsia="ja-JP"/>
          </w:rPr>
          <w:delText>in relation to Gestamp Automoción and the Selected Subsidiaries, in particular, our due diligence will cover ownership and title to use premises</w:delText>
        </w:r>
      </w:del>
      <w:ins w:id="238" w:author="GRAYSON, Paul" w:date="2016-05-16T17:44:00Z">
        <w:r w:rsidR="00E26592">
          <w:rPr>
            <w:sz w:val="21"/>
            <w:szCs w:val="21"/>
            <w:lang w:eastAsia="ja-JP"/>
          </w:rPr>
          <w:t xml:space="preserve"> covering a review of the </w:t>
        </w:r>
      </w:ins>
      <w:ins w:id="239" w:author="GRAYSON, Paul" w:date="2016-05-16T17:47:00Z">
        <w:r w:rsidR="00E26592">
          <w:rPr>
            <w:sz w:val="21"/>
            <w:szCs w:val="21"/>
            <w:lang w:eastAsia="ja-JP"/>
          </w:rPr>
          <w:t xml:space="preserve">lease and ancillary </w:t>
        </w:r>
      </w:ins>
      <w:ins w:id="240" w:author="GRAYSON, Paul" w:date="2016-05-16T17:44:00Z">
        <w:r w:rsidR="00E26592">
          <w:rPr>
            <w:sz w:val="21"/>
            <w:szCs w:val="21"/>
            <w:lang w:eastAsia="ja-JP"/>
          </w:rPr>
          <w:t xml:space="preserve">documents that appear in </w:t>
        </w:r>
      </w:ins>
      <w:ins w:id="241" w:author="GRAYSON, Paul" w:date="2016-05-16T17:48:00Z">
        <w:r w:rsidR="00E26592">
          <w:rPr>
            <w:sz w:val="21"/>
            <w:szCs w:val="21"/>
            <w:lang w:eastAsia="ja-JP"/>
          </w:rPr>
          <w:t xml:space="preserve">folder 2.4.1.2.1 of the Data Room </w:t>
        </w:r>
      </w:ins>
      <w:ins w:id="242" w:author="GRAYSON, Paul" w:date="2016-05-16T17:50:00Z">
        <w:r w:rsidR="00E26592">
          <w:rPr>
            <w:sz w:val="21"/>
            <w:szCs w:val="21"/>
            <w:lang w:eastAsia="ja-JP"/>
          </w:rPr>
          <w:t xml:space="preserve">to establish ownership, </w:t>
        </w:r>
        <w:r w:rsidR="00576EA6">
          <w:rPr>
            <w:sz w:val="21"/>
            <w:szCs w:val="21"/>
            <w:lang w:eastAsia="ja-JP"/>
          </w:rPr>
          <w:t xml:space="preserve">term </w:t>
        </w:r>
        <w:r w:rsidR="00576EA6">
          <w:rPr>
            <w:sz w:val="21"/>
            <w:szCs w:val="21"/>
            <w:lang w:eastAsia="ja-JP"/>
          </w:rPr>
          <w:t>(including termination rights)</w:t>
        </w:r>
      </w:ins>
      <w:ins w:id="243" w:author="GRAYSON, Paul" w:date="2016-05-16T17:54:00Z">
        <w:r w:rsidR="00576EA6">
          <w:rPr>
            <w:sz w:val="21"/>
            <w:szCs w:val="21"/>
            <w:lang w:eastAsia="ja-JP"/>
          </w:rPr>
          <w:t>, permitted use, initial rent and rent review basis</w:t>
        </w:r>
      </w:ins>
      <w:r w:rsidRPr="009167EA">
        <w:rPr>
          <w:sz w:val="21"/>
          <w:szCs w:val="21"/>
          <w:lang w:eastAsia="ja-JP"/>
        </w:rPr>
        <w:t>;</w:t>
      </w:r>
    </w:p>
    <w:p w:rsidR="009167EA" w:rsidRPr="009167EA" w:rsidRDefault="009167EA" w:rsidP="009167EA">
      <w:pPr>
        <w:pStyle w:val="FWBullets3L4"/>
        <w:rPr>
          <w:sz w:val="21"/>
          <w:szCs w:val="21"/>
          <w:lang w:eastAsia="ja-JP"/>
        </w:rPr>
      </w:pPr>
      <w:r w:rsidRPr="009167EA">
        <w:rPr>
          <w:b/>
          <w:sz w:val="21"/>
          <w:szCs w:val="21"/>
          <w:lang w:eastAsia="ja-JP"/>
        </w:rPr>
        <w:t>litigation and proceedings</w:t>
      </w:r>
      <w:r w:rsidRPr="009167EA">
        <w:rPr>
          <w:sz w:val="21"/>
          <w:szCs w:val="21"/>
          <w:lang w:eastAsia="ja-JP"/>
        </w:rPr>
        <w:t xml:space="preserve"> affecting any of Gestamp Automoción’s assets or those of the Selected Subsidiaries;</w:t>
      </w:r>
    </w:p>
    <w:p w:rsidR="009167EA" w:rsidRPr="009167EA" w:rsidRDefault="009167EA" w:rsidP="009167EA">
      <w:pPr>
        <w:pStyle w:val="FWBullets3L4"/>
        <w:rPr>
          <w:sz w:val="21"/>
          <w:szCs w:val="21"/>
          <w:lang w:eastAsia="ja-JP"/>
        </w:rPr>
      </w:pPr>
      <w:r w:rsidRPr="009167EA">
        <w:rPr>
          <w:sz w:val="21"/>
          <w:szCs w:val="21"/>
          <w:lang w:eastAsia="ja-JP"/>
        </w:rPr>
        <w:t xml:space="preserve">to the extent relevant, </w:t>
      </w:r>
      <w:r w:rsidRPr="009167EA">
        <w:rPr>
          <w:b/>
          <w:sz w:val="21"/>
          <w:szCs w:val="21"/>
          <w:lang w:eastAsia="ja-JP"/>
        </w:rPr>
        <w:t>intra-group arrangements</w:t>
      </w:r>
      <w:r w:rsidRPr="009167EA">
        <w:rPr>
          <w:sz w:val="21"/>
          <w:szCs w:val="21"/>
          <w:lang w:eastAsia="ja-JP"/>
        </w:rPr>
        <w:t>;</w:t>
      </w:r>
    </w:p>
    <w:p w:rsidR="009167EA" w:rsidRPr="009167EA" w:rsidRDefault="009167EA" w:rsidP="009167EA">
      <w:pPr>
        <w:pStyle w:val="FWBullets3L4"/>
        <w:rPr>
          <w:sz w:val="21"/>
          <w:szCs w:val="21"/>
          <w:lang w:eastAsia="ja-JP"/>
        </w:rPr>
      </w:pPr>
      <w:r w:rsidRPr="009167EA">
        <w:rPr>
          <w:b/>
          <w:sz w:val="21"/>
          <w:szCs w:val="21"/>
          <w:lang w:eastAsia="ja-JP"/>
        </w:rPr>
        <w:t>financing matters</w:t>
      </w:r>
      <w:r w:rsidRPr="009167EA">
        <w:rPr>
          <w:sz w:val="21"/>
          <w:szCs w:val="21"/>
          <w:lang w:eastAsia="ja-JP"/>
        </w:rPr>
        <w:t xml:space="preserve"> in relation to Gestamp Automoción and the Selected Subsidiaries including an overview of intra-group financing arrangements and, as applicable, grants and subsidies and a brief overview of the more salient features of the notes; </w:t>
      </w:r>
    </w:p>
    <w:p w:rsidR="009167EA" w:rsidRPr="009167EA" w:rsidRDefault="009167EA" w:rsidP="009167EA">
      <w:pPr>
        <w:pStyle w:val="FWBullets3L4"/>
        <w:rPr>
          <w:sz w:val="21"/>
          <w:szCs w:val="21"/>
          <w:lang w:eastAsia="ja-JP"/>
        </w:rPr>
      </w:pPr>
      <w:r w:rsidRPr="009167EA">
        <w:rPr>
          <w:b/>
          <w:sz w:val="21"/>
          <w:szCs w:val="21"/>
          <w:lang w:eastAsia="ja-JP"/>
        </w:rPr>
        <w:t>insurance</w:t>
      </w:r>
      <w:r w:rsidRPr="009167EA">
        <w:rPr>
          <w:sz w:val="21"/>
          <w:szCs w:val="21"/>
          <w:lang w:eastAsia="ja-JP"/>
        </w:rPr>
        <w:t>, insofar as summary of the key terms of the insurance policies provided by Gestamp Automoción;</w:t>
      </w:r>
    </w:p>
    <w:p w:rsidR="009167EA" w:rsidRPr="009167EA" w:rsidRDefault="009167EA" w:rsidP="009167EA">
      <w:pPr>
        <w:pStyle w:val="FWBullets3L4"/>
        <w:rPr>
          <w:sz w:val="21"/>
          <w:szCs w:val="21"/>
          <w:lang w:eastAsia="ja-JP"/>
        </w:rPr>
      </w:pPr>
      <w:r w:rsidRPr="009167EA">
        <w:rPr>
          <w:b/>
          <w:sz w:val="21"/>
          <w:szCs w:val="21"/>
          <w:lang w:eastAsia="ja-JP"/>
        </w:rPr>
        <w:t>compliance</w:t>
      </w:r>
      <w:r w:rsidRPr="009167EA">
        <w:rPr>
          <w:sz w:val="21"/>
          <w:szCs w:val="21"/>
          <w:lang w:eastAsia="ja-JP"/>
        </w:rPr>
        <w:t xml:space="preserve">, albeit as a description of the policies in place within the </w:t>
      </w:r>
      <w:r>
        <w:rPr>
          <w:sz w:val="21"/>
          <w:szCs w:val="21"/>
          <w:lang w:eastAsia="ja-JP"/>
        </w:rPr>
        <w:t>Target Group</w:t>
      </w:r>
      <w:r w:rsidRPr="009167EA">
        <w:rPr>
          <w:sz w:val="21"/>
          <w:szCs w:val="21"/>
          <w:lang w:eastAsia="ja-JP"/>
        </w:rPr>
        <w:t>; and</w:t>
      </w:r>
    </w:p>
    <w:p w:rsidR="00037A88" w:rsidRPr="009167EA" w:rsidRDefault="009167EA" w:rsidP="009167EA">
      <w:pPr>
        <w:pStyle w:val="FWBullets3L4"/>
        <w:rPr>
          <w:sz w:val="21"/>
          <w:szCs w:val="21"/>
          <w:lang w:eastAsia="ja-JP"/>
        </w:rPr>
      </w:pPr>
      <w:r w:rsidRPr="009167EA">
        <w:rPr>
          <w:b/>
          <w:sz w:val="21"/>
          <w:szCs w:val="21"/>
          <w:lang w:eastAsia="ja-JP"/>
        </w:rPr>
        <w:t>material permits, licenses and authorizations</w:t>
      </w:r>
      <w:r w:rsidRPr="009167EA">
        <w:rPr>
          <w:sz w:val="21"/>
          <w:szCs w:val="21"/>
          <w:lang w:eastAsia="ja-JP"/>
        </w:rPr>
        <w:t xml:space="preserve"> (excluding environmental) of Gestamp Automoción and the Selected Subsidiaries of the plants within scope. </w:t>
      </w:r>
    </w:p>
    <w:p w:rsidR="00C81F65" w:rsidRPr="0002684D" w:rsidRDefault="00C81F65" w:rsidP="00C81F65">
      <w:pPr>
        <w:pStyle w:val="BodyText"/>
        <w:rPr>
          <w:szCs w:val="21"/>
        </w:rPr>
      </w:pPr>
      <w:r w:rsidRPr="0002684D">
        <w:rPr>
          <w:szCs w:val="21"/>
        </w:rPr>
        <w:t>Conversely,</w:t>
      </w:r>
      <w:r w:rsidR="00B90519">
        <w:rPr>
          <w:szCs w:val="21"/>
        </w:rPr>
        <w:t xml:space="preserve"> and</w:t>
      </w:r>
      <w:r w:rsidRPr="0002684D">
        <w:rPr>
          <w:szCs w:val="21"/>
        </w:rPr>
        <w:t xml:space="preserve"> as agreed with you</w:t>
      </w:r>
      <w:r w:rsidR="00187EC1">
        <w:rPr>
          <w:szCs w:val="21"/>
        </w:rPr>
        <w:t>,</w:t>
      </w:r>
      <w:r w:rsidRPr="0002684D">
        <w:rPr>
          <w:szCs w:val="21"/>
        </w:rPr>
        <w:t xml:space="preserve"> we have excluded from our review any documents or information relating to the following matters and areas:</w:t>
      </w:r>
    </w:p>
    <w:p w:rsidR="00CC146D" w:rsidRPr="00CC146D" w:rsidRDefault="00CC146D" w:rsidP="00CC146D">
      <w:pPr>
        <w:pStyle w:val="FWBullets3L4"/>
        <w:rPr>
          <w:sz w:val="21"/>
          <w:szCs w:val="21"/>
        </w:rPr>
      </w:pPr>
      <w:r w:rsidRPr="00CC146D">
        <w:rPr>
          <w:sz w:val="21"/>
          <w:szCs w:val="21"/>
        </w:rPr>
        <w:t>accounting and financials;</w:t>
      </w:r>
    </w:p>
    <w:p w:rsidR="00CC146D" w:rsidRPr="00CC146D" w:rsidRDefault="00CC146D" w:rsidP="00CC146D">
      <w:pPr>
        <w:pStyle w:val="FWBullets3L4"/>
        <w:rPr>
          <w:sz w:val="21"/>
          <w:szCs w:val="21"/>
        </w:rPr>
      </w:pPr>
      <w:r w:rsidRPr="00CC146D">
        <w:rPr>
          <w:sz w:val="21"/>
          <w:szCs w:val="21"/>
        </w:rPr>
        <w:t>tax</w:t>
      </w:r>
      <w:r>
        <w:rPr>
          <w:sz w:val="21"/>
          <w:szCs w:val="21"/>
        </w:rPr>
        <w:t xml:space="preserve"> (including tax structuring)</w:t>
      </w:r>
      <w:r w:rsidRPr="00CC146D">
        <w:rPr>
          <w:sz w:val="21"/>
          <w:szCs w:val="21"/>
        </w:rPr>
        <w:t>;</w:t>
      </w:r>
    </w:p>
    <w:p w:rsidR="00CC146D" w:rsidRPr="00CC146D" w:rsidRDefault="00CC146D" w:rsidP="00CC146D">
      <w:pPr>
        <w:pStyle w:val="FWBullets3L4"/>
        <w:rPr>
          <w:sz w:val="21"/>
          <w:szCs w:val="21"/>
        </w:rPr>
      </w:pPr>
      <w:r w:rsidRPr="00CC146D">
        <w:rPr>
          <w:sz w:val="21"/>
          <w:szCs w:val="21"/>
        </w:rPr>
        <w:t>business;</w:t>
      </w:r>
    </w:p>
    <w:p w:rsidR="00CC146D" w:rsidRPr="00CC146D" w:rsidRDefault="00CC146D" w:rsidP="00CC146D">
      <w:pPr>
        <w:pStyle w:val="FWBullets3L4"/>
        <w:rPr>
          <w:sz w:val="21"/>
          <w:szCs w:val="21"/>
        </w:rPr>
      </w:pPr>
      <w:r w:rsidRPr="00CC146D">
        <w:rPr>
          <w:sz w:val="21"/>
          <w:szCs w:val="21"/>
        </w:rPr>
        <w:lastRenderedPageBreak/>
        <w:t xml:space="preserve">technical aspects in relation to the </w:t>
      </w:r>
      <w:r>
        <w:rPr>
          <w:sz w:val="21"/>
          <w:szCs w:val="21"/>
        </w:rPr>
        <w:t>Target</w:t>
      </w:r>
      <w:r w:rsidRPr="00CC146D">
        <w:rPr>
          <w:sz w:val="21"/>
          <w:szCs w:val="21"/>
        </w:rPr>
        <w:t xml:space="preserve"> Group (even when such technical aspects are included in contracts) and in relation to IT matters;</w:t>
      </w:r>
    </w:p>
    <w:p w:rsidR="00CC146D" w:rsidRPr="00CC146D" w:rsidRDefault="00CC146D" w:rsidP="00CC146D">
      <w:pPr>
        <w:pStyle w:val="FWBullets3L4"/>
        <w:rPr>
          <w:sz w:val="21"/>
          <w:szCs w:val="21"/>
        </w:rPr>
      </w:pPr>
      <w:r w:rsidRPr="00CC146D">
        <w:rPr>
          <w:sz w:val="21"/>
          <w:szCs w:val="21"/>
        </w:rPr>
        <w:t>environmental matters;</w:t>
      </w:r>
    </w:p>
    <w:p w:rsidR="00CC146D" w:rsidRPr="00CC146D" w:rsidRDefault="00CC146D" w:rsidP="00CC146D">
      <w:pPr>
        <w:pStyle w:val="FWBullets3L4"/>
        <w:rPr>
          <w:sz w:val="21"/>
          <w:szCs w:val="21"/>
        </w:rPr>
      </w:pPr>
      <w:r w:rsidRPr="00CC146D">
        <w:rPr>
          <w:sz w:val="21"/>
          <w:szCs w:val="21"/>
        </w:rPr>
        <w:t xml:space="preserve">antitrust (except as expressly stated </w:t>
      </w:r>
      <w:r w:rsidR="00EC0C00">
        <w:rPr>
          <w:sz w:val="21"/>
          <w:szCs w:val="21"/>
        </w:rPr>
        <w:t>in our engagement with you</w:t>
      </w:r>
      <w:r w:rsidRPr="00CC146D">
        <w:rPr>
          <w:sz w:val="21"/>
          <w:szCs w:val="21"/>
        </w:rPr>
        <w:t>);</w:t>
      </w:r>
    </w:p>
    <w:p w:rsidR="00CC146D" w:rsidRPr="00CC146D" w:rsidRDefault="00CC146D" w:rsidP="00CC146D">
      <w:pPr>
        <w:pStyle w:val="FWBullets3L4"/>
        <w:rPr>
          <w:sz w:val="21"/>
          <w:szCs w:val="21"/>
        </w:rPr>
      </w:pPr>
      <w:r w:rsidRPr="00CC146D">
        <w:rPr>
          <w:sz w:val="21"/>
          <w:szCs w:val="21"/>
        </w:rPr>
        <w:t>coverage and sufficiency of insurance;</w:t>
      </w:r>
    </w:p>
    <w:p w:rsidR="00CC146D" w:rsidRPr="00CC146D" w:rsidRDefault="00CC146D" w:rsidP="00CC146D">
      <w:pPr>
        <w:pStyle w:val="FWBullets3L4"/>
        <w:rPr>
          <w:sz w:val="21"/>
          <w:szCs w:val="21"/>
        </w:rPr>
      </w:pPr>
      <w:r w:rsidRPr="00CC146D">
        <w:rPr>
          <w:sz w:val="21"/>
          <w:szCs w:val="21"/>
        </w:rPr>
        <w:t>IP/IT and data protection;</w:t>
      </w:r>
    </w:p>
    <w:p w:rsidR="00CC146D" w:rsidRPr="00CC146D" w:rsidRDefault="00CC146D" w:rsidP="00CC146D">
      <w:pPr>
        <w:pStyle w:val="FWBullets3L4"/>
        <w:rPr>
          <w:sz w:val="21"/>
          <w:szCs w:val="21"/>
        </w:rPr>
      </w:pPr>
      <w:r w:rsidRPr="00CC146D">
        <w:rPr>
          <w:sz w:val="21"/>
          <w:szCs w:val="21"/>
        </w:rPr>
        <w:t>actual compliance with health &amp; safety guidelines and compliance/ABC matters; and</w:t>
      </w:r>
    </w:p>
    <w:p w:rsidR="00C81F65" w:rsidRPr="00CC146D" w:rsidRDefault="00CC146D" w:rsidP="00CC146D">
      <w:pPr>
        <w:pStyle w:val="FWBullets3L4"/>
        <w:rPr>
          <w:sz w:val="21"/>
          <w:szCs w:val="21"/>
        </w:rPr>
      </w:pPr>
      <w:r w:rsidRPr="00CC146D">
        <w:rPr>
          <w:sz w:val="21"/>
          <w:szCs w:val="21"/>
        </w:rPr>
        <w:t>matters relating to the commercial reasonableness or arm’s-length nature of agreements, or their conformity with current market practice.</w:t>
      </w:r>
    </w:p>
    <w:p w:rsidR="00C81F65" w:rsidRPr="00654DA9" w:rsidRDefault="00C81F65" w:rsidP="00C81F65">
      <w:pPr>
        <w:pStyle w:val="Heading2"/>
        <w:rPr>
          <w:szCs w:val="21"/>
        </w:rPr>
      </w:pPr>
      <w:bookmarkStart w:id="244" w:name="_Toc450674602"/>
      <w:r w:rsidRPr="00654DA9">
        <w:rPr>
          <w:szCs w:val="21"/>
        </w:rPr>
        <w:t>Basis of review</w:t>
      </w:r>
      <w:bookmarkEnd w:id="244"/>
    </w:p>
    <w:p w:rsidR="00C81F65" w:rsidRPr="00654DA9" w:rsidRDefault="00C81F65" w:rsidP="00C81F65">
      <w:pPr>
        <w:pStyle w:val="BodyText"/>
        <w:rPr>
          <w:szCs w:val="21"/>
        </w:rPr>
      </w:pPr>
      <w:r w:rsidRPr="00654DA9">
        <w:rPr>
          <w:szCs w:val="21"/>
        </w:rPr>
        <w:t xml:space="preserve">Our review has been conducted in the period from </w:t>
      </w:r>
      <w:r w:rsidR="0002684D">
        <w:rPr>
          <w:szCs w:val="21"/>
        </w:rPr>
        <w:t>[</w:t>
      </w:r>
      <w:r w:rsidR="003F4778">
        <w:rPr>
          <w:szCs w:val="21"/>
        </w:rPr>
        <w:t>●</w:t>
      </w:r>
      <w:r w:rsidR="0002684D">
        <w:rPr>
          <w:szCs w:val="21"/>
        </w:rPr>
        <w:t>]</w:t>
      </w:r>
      <w:r w:rsidR="003F4778">
        <w:rPr>
          <w:szCs w:val="21"/>
        </w:rPr>
        <w:t xml:space="preserve"> </w:t>
      </w:r>
      <w:r w:rsidR="00B90519">
        <w:rPr>
          <w:szCs w:val="21"/>
        </w:rPr>
        <w:t>to [</w:t>
      </w:r>
      <w:r w:rsidR="003F4778">
        <w:rPr>
          <w:szCs w:val="21"/>
        </w:rPr>
        <w:t>●</w:t>
      </w:r>
      <w:r w:rsidR="00B90519">
        <w:rPr>
          <w:szCs w:val="21"/>
        </w:rPr>
        <w:t>]</w:t>
      </w:r>
      <w:r w:rsidR="003F4778">
        <w:rPr>
          <w:szCs w:val="21"/>
        </w:rPr>
        <w:t xml:space="preserve"> </w:t>
      </w:r>
      <w:r w:rsidR="0002684D">
        <w:rPr>
          <w:szCs w:val="21"/>
        </w:rPr>
        <w:t>2016</w:t>
      </w:r>
      <w:r w:rsidRPr="00654DA9">
        <w:rPr>
          <w:szCs w:val="21"/>
        </w:rPr>
        <w:t xml:space="preserve"> and is based upon the following:</w:t>
      </w:r>
    </w:p>
    <w:p w:rsidR="003F4778" w:rsidRDefault="003F4778" w:rsidP="009D50C9">
      <w:pPr>
        <w:pStyle w:val="FWBullets3L1"/>
        <w:tabs>
          <w:tab w:val="clear" w:pos="360"/>
        </w:tabs>
        <w:rPr>
          <w:szCs w:val="21"/>
        </w:rPr>
      </w:pPr>
      <w:r>
        <w:rPr>
          <w:szCs w:val="21"/>
        </w:rPr>
        <w:t xml:space="preserve">the verbal information </w:t>
      </w:r>
      <w:r w:rsidR="00E25541">
        <w:rPr>
          <w:szCs w:val="21"/>
        </w:rPr>
        <w:t xml:space="preserve">provided by Gestamp Automoción at the legal session of the management presentation which took place at their offices on 29 April 2016 (the </w:t>
      </w:r>
      <w:r w:rsidR="00E25541" w:rsidRPr="00E25541">
        <w:rPr>
          <w:b/>
          <w:i/>
          <w:szCs w:val="21"/>
        </w:rPr>
        <w:t>Legal Session</w:t>
      </w:r>
      <w:r w:rsidR="00E25541">
        <w:rPr>
          <w:szCs w:val="21"/>
        </w:rPr>
        <w:t>);</w:t>
      </w:r>
    </w:p>
    <w:p w:rsidR="00E25541" w:rsidRDefault="00E25541" w:rsidP="009D50C9">
      <w:pPr>
        <w:pStyle w:val="FWBullets3L1"/>
        <w:tabs>
          <w:tab w:val="clear" w:pos="360"/>
        </w:tabs>
        <w:rPr>
          <w:szCs w:val="21"/>
        </w:rPr>
      </w:pPr>
      <w:r>
        <w:rPr>
          <w:szCs w:val="21"/>
        </w:rPr>
        <w:t>our 1-hour follow-up call with Ms. Elena Torregrosa (Corporate Area legal manager at Gestamp Automoción) which took place on 4 May 2016 to discuss some matters which had not been previously discussed, due to time constraints, during the Legal Session</w:t>
      </w:r>
      <w:r w:rsidR="00B47CBD">
        <w:rPr>
          <w:szCs w:val="21"/>
        </w:rPr>
        <w:t xml:space="preserve"> (the </w:t>
      </w:r>
      <w:r w:rsidR="00B47CBD" w:rsidRPr="00B47CBD">
        <w:rPr>
          <w:b/>
          <w:i/>
          <w:szCs w:val="21"/>
        </w:rPr>
        <w:t>Call</w:t>
      </w:r>
      <w:r w:rsidR="00B47CBD">
        <w:rPr>
          <w:szCs w:val="21"/>
        </w:rPr>
        <w:t>)</w:t>
      </w:r>
      <w:r>
        <w:rPr>
          <w:szCs w:val="21"/>
        </w:rPr>
        <w:t>;</w:t>
      </w:r>
    </w:p>
    <w:p w:rsidR="00C81F65" w:rsidRPr="00654DA9" w:rsidRDefault="009D50C9" w:rsidP="009D50C9">
      <w:pPr>
        <w:pStyle w:val="FWBullets3L1"/>
        <w:tabs>
          <w:tab w:val="clear" w:pos="360"/>
        </w:tabs>
        <w:rPr>
          <w:szCs w:val="21"/>
        </w:rPr>
      </w:pPr>
      <w:r w:rsidRPr="00654DA9">
        <w:rPr>
          <w:szCs w:val="21"/>
        </w:rPr>
        <w:t xml:space="preserve">certain documents </w:t>
      </w:r>
      <w:r w:rsidR="00217100">
        <w:rPr>
          <w:szCs w:val="21"/>
        </w:rPr>
        <w:t xml:space="preserve">and public online searches </w:t>
      </w:r>
      <w:r w:rsidRPr="00654DA9">
        <w:rPr>
          <w:szCs w:val="21"/>
        </w:rPr>
        <w:t xml:space="preserve">relating to the </w:t>
      </w:r>
      <w:r w:rsidR="00187EC1">
        <w:rPr>
          <w:szCs w:val="21"/>
        </w:rPr>
        <w:t xml:space="preserve">Target </w:t>
      </w:r>
      <w:r w:rsidR="00AB1AFD">
        <w:rPr>
          <w:szCs w:val="21"/>
        </w:rPr>
        <w:t xml:space="preserve">and </w:t>
      </w:r>
      <w:r w:rsidR="00E25541">
        <w:rPr>
          <w:szCs w:val="21"/>
        </w:rPr>
        <w:t>the Selected Subsidiaries</w:t>
      </w:r>
      <w:r w:rsidR="0002684D">
        <w:rPr>
          <w:szCs w:val="21"/>
        </w:rPr>
        <w:t xml:space="preserve"> </w:t>
      </w:r>
      <w:r w:rsidR="00AB1AFD" w:rsidRPr="00E25541">
        <w:rPr>
          <w:szCs w:val="21"/>
        </w:rPr>
        <w:t xml:space="preserve">as listed in </w:t>
      </w:r>
      <w:r w:rsidR="00AB1AFD" w:rsidRPr="00E25541">
        <w:rPr>
          <w:szCs w:val="21"/>
          <w:u w:val="single"/>
        </w:rPr>
        <w:fldChar w:fldCharType="begin"/>
      </w:r>
      <w:r w:rsidR="00AB1AFD" w:rsidRPr="00E25541">
        <w:rPr>
          <w:szCs w:val="21"/>
          <w:u w:val="single"/>
        </w:rPr>
        <w:instrText xml:space="preserve"> REF _Ref447051131 \r \h </w:instrText>
      </w:r>
      <w:r w:rsidR="00AB1AFD" w:rsidRPr="00E25541">
        <w:rPr>
          <w:szCs w:val="21"/>
          <w:u w:val="single"/>
        </w:rPr>
      </w:r>
      <w:r w:rsidR="00AB1AFD" w:rsidRPr="00E25541">
        <w:rPr>
          <w:szCs w:val="21"/>
          <w:u w:val="single"/>
        </w:rPr>
        <w:instrText xml:space="preserve"> \* MERGEFORMAT </w:instrText>
      </w:r>
      <w:r w:rsidR="00AB1AFD" w:rsidRPr="00E25541">
        <w:rPr>
          <w:szCs w:val="21"/>
          <w:u w:val="single"/>
        </w:rPr>
        <w:fldChar w:fldCharType="separate"/>
      </w:r>
      <w:r w:rsidR="00F048D7">
        <w:rPr>
          <w:szCs w:val="21"/>
          <w:u w:val="single"/>
        </w:rPr>
        <w:t>Annex 3</w:t>
      </w:r>
      <w:r w:rsidR="00AB1AFD" w:rsidRPr="00E25541">
        <w:rPr>
          <w:szCs w:val="21"/>
          <w:u w:val="single"/>
        </w:rPr>
        <w:fldChar w:fldCharType="end"/>
      </w:r>
      <w:r w:rsidR="00AB1AFD" w:rsidRPr="00E25541">
        <w:rPr>
          <w:szCs w:val="21"/>
        </w:rPr>
        <w:t xml:space="preserve"> </w:t>
      </w:r>
      <w:r w:rsidR="00AB1AFD" w:rsidRPr="0064060B">
        <w:rPr>
          <w:szCs w:val="21"/>
        </w:rPr>
        <w:t xml:space="preserve">(the </w:t>
      </w:r>
      <w:r w:rsidR="00AB1AFD" w:rsidRPr="0064060B">
        <w:rPr>
          <w:b/>
          <w:i/>
          <w:szCs w:val="21"/>
        </w:rPr>
        <w:t>Reviewed Documents</w:t>
      </w:r>
      <w:r w:rsidR="00AB1AFD" w:rsidRPr="0064060B">
        <w:rPr>
          <w:szCs w:val="21"/>
        </w:rPr>
        <w:t>)</w:t>
      </w:r>
      <w:r w:rsidR="00AB1AFD">
        <w:rPr>
          <w:szCs w:val="21"/>
        </w:rPr>
        <w:t xml:space="preserve"> </w:t>
      </w:r>
      <w:r w:rsidR="00AB1AFD" w:rsidRPr="00143EE5">
        <w:rPr>
          <w:szCs w:val="21"/>
        </w:rPr>
        <w:t xml:space="preserve">contained in a virtual data room set up by </w:t>
      </w:r>
      <w:r w:rsidR="00E25541">
        <w:rPr>
          <w:szCs w:val="21"/>
        </w:rPr>
        <w:t>Merril Corporation</w:t>
      </w:r>
      <w:r w:rsidR="00AB1AFD" w:rsidRPr="00143EE5">
        <w:rPr>
          <w:szCs w:val="21"/>
        </w:rPr>
        <w:t xml:space="preserve"> </w:t>
      </w:r>
      <w:r w:rsidRPr="00654DA9">
        <w:rPr>
          <w:szCs w:val="21"/>
        </w:rPr>
        <w:t xml:space="preserve">that were made available to us from </w:t>
      </w:r>
      <w:r w:rsidR="0002684D">
        <w:rPr>
          <w:szCs w:val="21"/>
        </w:rPr>
        <w:t>[</w:t>
      </w:r>
      <w:r w:rsidR="00E25541">
        <w:rPr>
          <w:szCs w:val="21"/>
        </w:rPr>
        <w:t>20</w:t>
      </w:r>
      <w:r w:rsidR="0002684D">
        <w:rPr>
          <w:szCs w:val="21"/>
        </w:rPr>
        <w:t>] April 2016</w:t>
      </w:r>
      <w:r w:rsidR="0002684D" w:rsidRPr="00654DA9">
        <w:rPr>
          <w:szCs w:val="21"/>
        </w:rPr>
        <w:t xml:space="preserve"> to</w:t>
      </w:r>
      <w:r w:rsidR="00E25541">
        <w:rPr>
          <w:szCs w:val="21"/>
        </w:rPr>
        <w:t xml:space="preserve"> </w:t>
      </w:r>
      <w:r w:rsidR="0002684D">
        <w:rPr>
          <w:szCs w:val="21"/>
        </w:rPr>
        <w:t>[●] 2016</w:t>
      </w:r>
      <w:r w:rsidR="0002684D" w:rsidRPr="00654DA9">
        <w:rPr>
          <w:szCs w:val="21"/>
        </w:rPr>
        <w:t xml:space="preserve"> </w:t>
      </w:r>
      <w:r w:rsidRPr="00654DA9">
        <w:rPr>
          <w:szCs w:val="21"/>
        </w:rPr>
        <w:t>(</w:t>
      </w:r>
      <w:r w:rsidRPr="0064060B">
        <w:rPr>
          <w:szCs w:val="21"/>
        </w:rPr>
        <w:t xml:space="preserve">the </w:t>
      </w:r>
      <w:r w:rsidRPr="0064060B">
        <w:rPr>
          <w:b/>
          <w:i/>
          <w:szCs w:val="21"/>
        </w:rPr>
        <w:t>Data Room</w:t>
      </w:r>
      <w:r w:rsidRPr="0064060B">
        <w:rPr>
          <w:szCs w:val="21"/>
        </w:rPr>
        <w:t>);</w:t>
      </w:r>
      <w:r w:rsidR="00C81F65" w:rsidRPr="00654DA9">
        <w:rPr>
          <w:szCs w:val="21"/>
        </w:rPr>
        <w:t xml:space="preserve"> </w:t>
      </w:r>
    </w:p>
    <w:p w:rsidR="00C81F65" w:rsidRPr="0064060B" w:rsidRDefault="00C81F65" w:rsidP="00C81F65">
      <w:pPr>
        <w:pStyle w:val="FWBullets3L1"/>
        <w:tabs>
          <w:tab w:val="clear" w:pos="360"/>
        </w:tabs>
        <w:rPr>
          <w:szCs w:val="21"/>
        </w:rPr>
      </w:pPr>
      <w:r w:rsidRPr="00654DA9">
        <w:rPr>
          <w:szCs w:val="21"/>
        </w:rPr>
        <w:t>the written an</w:t>
      </w:r>
      <w:r w:rsidR="001878B4">
        <w:rPr>
          <w:szCs w:val="21"/>
        </w:rPr>
        <w:t xml:space="preserve">swers and confirmation provided to us through </w:t>
      </w:r>
      <w:r w:rsidR="00E25541" w:rsidRPr="0064060B">
        <w:rPr>
          <w:szCs w:val="21"/>
        </w:rPr>
        <w:t>PwC</w:t>
      </w:r>
      <w:r w:rsidRPr="0064060B">
        <w:rPr>
          <w:szCs w:val="21"/>
        </w:rPr>
        <w:t xml:space="preserve"> i</w:t>
      </w:r>
      <w:r w:rsidRPr="00654DA9">
        <w:rPr>
          <w:szCs w:val="21"/>
        </w:rPr>
        <w:t xml:space="preserve">n respect of our questions and </w:t>
      </w:r>
      <w:r w:rsidR="00E25541">
        <w:rPr>
          <w:szCs w:val="21"/>
        </w:rPr>
        <w:t xml:space="preserve">information </w:t>
      </w:r>
      <w:r w:rsidRPr="00654DA9">
        <w:rPr>
          <w:szCs w:val="21"/>
        </w:rPr>
        <w:t xml:space="preserve">requests submitted in the period from </w:t>
      </w:r>
      <w:r w:rsidR="00E25541">
        <w:rPr>
          <w:szCs w:val="21"/>
        </w:rPr>
        <w:t>9</w:t>
      </w:r>
      <w:r w:rsidR="0002684D">
        <w:rPr>
          <w:szCs w:val="21"/>
        </w:rPr>
        <w:t xml:space="preserve"> </w:t>
      </w:r>
      <w:r w:rsidR="00E25541">
        <w:rPr>
          <w:szCs w:val="21"/>
        </w:rPr>
        <w:t>May</w:t>
      </w:r>
      <w:r w:rsidR="0002684D">
        <w:rPr>
          <w:szCs w:val="21"/>
        </w:rPr>
        <w:t xml:space="preserve"> </w:t>
      </w:r>
      <w:r w:rsidR="0002684D" w:rsidRPr="00654DA9">
        <w:rPr>
          <w:szCs w:val="21"/>
        </w:rPr>
        <w:t>to</w:t>
      </w:r>
      <w:r w:rsidR="0002684D">
        <w:rPr>
          <w:szCs w:val="21"/>
        </w:rPr>
        <w:t xml:space="preserve"> [●] 2016</w:t>
      </w:r>
      <w:r w:rsidR="0002684D" w:rsidRPr="00654DA9">
        <w:rPr>
          <w:szCs w:val="21"/>
        </w:rPr>
        <w:t xml:space="preserve"> </w:t>
      </w:r>
      <w:r w:rsidRPr="00654DA9">
        <w:rPr>
          <w:szCs w:val="21"/>
        </w:rPr>
        <w:t>(</w:t>
      </w:r>
      <w:r w:rsidRPr="0064060B">
        <w:rPr>
          <w:szCs w:val="21"/>
        </w:rPr>
        <w:t xml:space="preserve">the </w:t>
      </w:r>
      <w:r w:rsidRPr="0064060B">
        <w:rPr>
          <w:b/>
          <w:i/>
          <w:szCs w:val="21"/>
        </w:rPr>
        <w:t xml:space="preserve">Q&amp;A </w:t>
      </w:r>
      <w:r w:rsidR="00E25541" w:rsidRPr="0064060B">
        <w:rPr>
          <w:b/>
          <w:i/>
          <w:szCs w:val="21"/>
        </w:rPr>
        <w:t xml:space="preserve">and IRL </w:t>
      </w:r>
      <w:r w:rsidRPr="0064060B">
        <w:rPr>
          <w:b/>
          <w:i/>
          <w:szCs w:val="21"/>
        </w:rPr>
        <w:t>Process</w:t>
      </w:r>
      <w:r w:rsidRPr="0064060B">
        <w:rPr>
          <w:szCs w:val="21"/>
        </w:rPr>
        <w:t>)</w:t>
      </w:r>
    </w:p>
    <w:p w:rsidR="003F4778" w:rsidRDefault="003F4778" w:rsidP="003F4778">
      <w:pPr>
        <w:pStyle w:val="BodyText"/>
        <w:rPr>
          <w:szCs w:val="21"/>
        </w:rPr>
      </w:pPr>
      <w:r w:rsidRPr="003F4778">
        <w:rPr>
          <w:szCs w:val="21"/>
        </w:rPr>
        <w:t xml:space="preserve">In accordance with the information contained in the Data Room, certain areas have been reviewed on a sampled basis. Accordingly we accept no liability in respect of any matter contained in any document that was not included in the sample of documents we reviewed, as indicated in the </w:t>
      </w:r>
      <w:r w:rsidR="00C735FB">
        <w:rPr>
          <w:szCs w:val="21"/>
        </w:rPr>
        <w:t xml:space="preserve">list of Reviewed Documents </w:t>
      </w:r>
      <w:r w:rsidR="00217100">
        <w:rPr>
          <w:szCs w:val="21"/>
        </w:rPr>
        <w:t xml:space="preserve">and online searches </w:t>
      </w:r>
      <w:r w:rsidRPr="003F4778">
        <w:rPr>
          <w:szCs w:val="21"/>
        </w:rPr>
        <w:t>set out in [</w:t>
      </w:r>
      <w:r w:rsidRPr="003F4778">
        <w:rPr>
          <w:szCs w:val="21"/>
          <w:u w:val="single"/>
        </w:rPr>
        <w:t>Annex 3</w:t>
      </w:r>
      <w:r w:rsidRPr="003F4778">
        <w:rPr>
          <w:szCs w:val="21"/>
        </w:rPr>
        <w:t xml:space="preserve">]. </w:t>
      </w:r>
    </w:p>
    <w:p w:rsidR="003F4778" w:rsidRPr="003F4778" w:rsidRDefault="003F4778" w:rsidP="003F4778">
      <w:pPr>
        <w:pStyle w:val="BodyText"/>
        <w:rPr>
          <w:szCs w:val="21"/>
        </w:rPr>
      </w:pPr>
      <w:r w:rsidRPr="003F4778">
        <w:rPr>
          <w:szCs w:val="21"/>
        </w:rPr>
        <w:t xml:space="preserve">As discussed with you, </w:t>
      </w:r>
      <w:r w:rsidR="00EC0C00">
        <w:rPr>
          <w:szCs w:val="21"/>
        </w:rPr>
        <w:t xml:space="preserve">our review is based on the materiality threshold decided upon by Gestamp Automoción at the time of populating the Data Room, which is </w:t>
      </w:r>
      <w:r>
        <w:rPr>
          <w:szCs w:val="21"/>
        </w:rPr>
        <w:t>EUR</w:t>
      </w:r>
      <w:r w:rsidRPr="003F4778">
        <w:rPr>
          <w:szCs w:val="21"/>
        </w:rPr>
        <w:t xml:space="preserve"> </w:t>
      </w:r>
      <w:r>
        <w:rPr>
          <w:szCs w:val="21"/>
        </w:rPr>
        <w:t>6</w:t>
      </w:r>
      <w:r w:rsidR="00EC0C00">
        <w:rPr>
          <w:szCs w:val="21"/>
        </w:rPr>
        <w:t>,000,000. Save for specific exceptions, (such as labour disputes), no matters below such threshold have been included in the Data Room</w:t>
      </w:r>
      <w:r w:rsidRPr="003F4778">
        <w:rPr>
          <w:szCs w:val="21"/>
        </w:rPr>
        <w:t>.  We have exercised our judgment on a no-liability basis in determining whether particular matters meet that materiality threshold and, otherwise, whether we believe a matter is likely to be materially relevant to you.</w:t>
      </w:r>
    </w:p>
    <w:p w:rsidR="003F4778" w:rsidRPr="003F4778" w:rsidRDefault="003F4778" w:rsidP="003F4778">
      <w:pPr>
        <w:pStyle w:val="BodyText"/>
        <w:rPr>
          <w:szCs w:val="21"/>
        </w:rPr>
      </w:pPr>
      <w:r w:rsidRPr="003F4778">
        <w:rPr>
          <w:szCs w:val="21"/>
        </w:rPr>
        <w:t xml:space="preserve">As a result, this Report may not necessarily include all matters relevant to you within the context of Project </w:t>
      </w:r>
      <w:r>
        <w:rPr>
          <w:szCs w:val="21"/>
        </w:rPr>
        <w:t>Chassis</w:t>
      </w:r>
      <w:r w:rsidRPr="003F4778">
        <w:rPr>
          <w:szCs w:val="21"/>
        </w:rPr>
        <w:t xml:space="preserve">. It remains your responsibility to evaluate from the overall due diligence process whether you wish to complete Project </w:t>
      </w:r>
      <w:r>
        <w:rPr>
          <w:szCs w:val="21"/>
        </w:rPr>
        <w:t>Chassis</w:t>
      </w:r>
      <w:r w:rsidRPr="003F4778">
        <w:rPr>
          <w:szCs w:val="21"/>
        </w:rPr>
        <w:t xml:space="preserve"> and on what terms. </w:t>
      </w:r>
    </w:p>
    <w:p w:rsidR="003F4778" w:rsidRPr="003F4778" w:rsidRDefault="003F4778" w:rsidP="003F4778">
      <w:pPr>
        <w:pStyle w:val="BodyText"/>
        <w:rPr>
          <w:szCs w:val="21"/>
        </w:rPr>
      </w:pPr>
      <w:r w:rsidRPr="003F4778">
        <w:rPr>
          <w:szCs w:val="21"/>
        </w:rPr>
        <w:lastRenderedPageBreak/>
        <w:t xml:space="preserve">This Report is not a complete record or summary of all oral and written information that has been provided to us regarding the Transaction or the matters which are the subject of the Report. </w:t>
      </w:r>
    </w:p>
    <w:p w:rsidR="003F4778" w:rsidRPr="003F4778" w:rsidRDefault="003F4778" w:rsidP="003F4778">
      <w:pPr>
        <w:pStyle w:val="FWAnnexL3"/>
        <w:numPr>
          <w:ilvl w:val="0"/>
          <w:numId w:val="0"/>
        </w:numPr>
        <w:rPr>
          <w:szCs w:val="21"/>
        </w:rPr>
      </w:pPr>
      <w:r w:rsidRPr="003F4778">
        <w:rPr>
          <w:szCs w:val="21"/>
        </w:rPr>
        <w:t xml:space="preserve">This Report does not constitute a recommendation, invitation or inducement to acquire all or part of </w:t>
      </w:r>
      <w:r>
        <w:rPr>
          <w:szCs w:val="21"/>
        </w:rPr>
        <w:t>Gestamp Automoción</w:t>
      </w:r>
      <w:r w:rsidRPr="003F4778">
        <w:rPr>
          <w:szCs w:val="21"/>
        </w:rPr>
        <w:t xml:space="preserve">, </w:t>
      </w:r>
      <w:r>
        <w:rPr>
          <w:szCs w:val="21"/>
        </w:rPr>
        <w:t>the Target</w:t>
      </w:r>
      <w:r w:rsidRPr="003F4778">
        <w:rPr>
          <w:szCs w:val="21"/>
        </w:rPr>
        <w:t xml:space="preserve"> Group or its business. </w:t>
      </w:r>
    </w:p>
    <w:p w:rsidR="008310DC" w:rsidRPr="00654DA9" w:rsidRDefault="008310DC" w:rsidP="008310DC">
      <w:pPr>
        <w:pStyle w:val="FWAnnexL3"/>
        <w:numPr>
          <w:ilvl w:val="0"/>
          <w:numId w:val="0"/>
        </w:numPr>
        <w:rPr>
          <w:b/>
          <w:szCs w:val="21"/>
        </w:rPr>
        <w:sectPr w:rsidR="008310DC" w:rsidRPr="00654DA9" w:rsidSect="004A0CC0">
          <w:pgSz w:w="16838" w:h="11906" w:orient="landscape" w:code="9"/>
          <w:pgMar w:top="1440" w:right="1440" w:bottom="1440" w:left="2520" w:header="706" w:footer="706" w:gutter="0"/>
          <w:cols w:num="2" w:space="720"/>
          <w:docGrid w:linePitch="360"/>
        </w:sectPr>
      </w:pPr>
    </w:p>
    <w:p w:rsidR="00187EC1" w:rsidRPr="00187EC1" w:rsidRDefault="00187EC1" w:rsidP="00187EC1">
      <w:pPr>
        <w:pStyle w:val="FWAnnexL4"/>
        <w:numPr>
          <w:ilvl w:val="0"/>
          <w:numId w:val="0"/>
        </w:numPr>
        <w:rPr>
          <w:sz w:val="21"/>
          <w:szCs w:val="21"/>
        </w:rPr>
      </w:pPr>
      <w:bookmarkStart w:id="245" w:name="_Ref381029535"/>
      <w:r>
        <w:lastRenderedPageBreak/>
        <w:t xml:space="preserve"> </w:t>
      </w:r>
      <w:bookmarkStart w:id="246" w:name="_Toc381029488"/>
      <w:bookmarkStart w:id="247" w:name="_Toc381040100"/>
      <w:bookmarkStart w:id="248" w:name="_Toc381040525"/>
      <w:bookmarkStart w:id="249" w:name="_Toc381043826"/>
      <w:bookmarkStart w:id="250" w:name="_Toc381044358"/>
      <w:bookmarkStart w:id="251" w:name="_Toc381029493"/>
      <w:bookmarkStart w:id="252" w:name="_Toc381040105"/>
      <w:bookmarkStart w:id="253" w:name="_Toc381040530"/>
      <w:bookmarkStart w:id="254" w:name="_Toc381043831"/>
      <w:bookmarkStart w:id="255" w:name="_Toc381044363"/>
      <w:bookmarkStart w:id="256" w:name="_Toc381029510"/>
      <w:bookmarkStart w:id="257" w:name="_Toc381040122"/>
      <w:bookmarkStart w:id="258" w:name="_Toc381040547"/>
      <w:bookmarkStart w:id="259" w:name="_Toc381043848"/>
      <w:bookmarkStart w:id="260" w:name="_Toc381044380"/>
      <w:bookmarkStart w:id="261" w:name="_Toc381029511"/>
      <w:bookmarkStart w:id="262" w:name="_Toc381040123"/>
      <w:bookmarkStart w:id="263" w:name="_Toc381040548"/>
      <w:bookmarkStart w:id="264" w:name="_Toc381043849"/>
      <w:bookmarkStart w:id="265" w:name="_Toc381044381"/>
      <w:bookmarkStart w:id="266" w:name="_Toc381029512"/>
      <w:bookmarkStart w:id="267" w:name="_Toc381040124"/>
      <w:bookmarkStart w:id="268" w:name="_Toc381040549"/>
      <w:bookmarkStart w:id="269" w:name="_Toc381043850"/>
      <w:bookmarkStart w:id="270" w:name="_Toc381044382"/>
      <w:bookmarkStart w:id="271" w:name="_Toc381040565"/>
      <w:bookmarkStart w:id="272" w:name="_Toc381043866"/>
      <w:bookmarkStart w:id="273" w:name="_Toc381044398"/>
      <w:bookmarkStart w:id="274" w:name="_Toc381040570"/>
      <w:bookmarkStart w:id="275" w:name="_Toc381043871"/>
      <w:bookmarkStart w:id="276" w:name="_Toc381044403"/>
      <w:bookmarkStart w:id="277" w:name="_Toc381040142"/>
      <w:bookmarkStart w:id="278" w:name="_Toc381040571"/>
      <w:bookmarkStart w:id="279" w:name="_Toc381043872"/>
      <w:bookmarkStart w:id="280" w:name="_Toc38104440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p>
    <w:p w:rsidR="00187EC1" w:rsidRPr="00187EC1" w:rsidRDefault="00EA1548" w:rsidP="00187EC1">
      <w:pPr>
        <w:pStyle w:val="FWAnnexL1"/>
        <w:spacing w:after="240" w:line="240" w:lineRule="auto"/>
        <w:rPr>
          <w:szCs w:val="36"/>
        </w:rPr>
      </w:pPr>
      <w:r w:rsidRPr="00187EC1">
        <w:rPr>
          <w:sz w:val="21"/>
          <w:szCs w:val="21"/>
        </w:rPr>
        <w:t xml:space="preserve"> </w:t>
      </w:r>
      <w:bookmarkStart w:id="281" w:name="_Ref447042253"/>
      <w:bookmarkStart w:id="282" w:name="_Ref447051131"/>
      <w:bookmarkStart w:id="283" w:name="_Toc450674603"/>
      <w:r w:rsidRPr="00187EC1">
        <w:rPr>
          <w:szCs w:val="36"/>
        </w:rPr>
        <w:t>–</w:t>
      </w:r>
      <w:r w:rsidR="00187EC1" w:rsidRPr="00187EC1">
        <w:rPr>
          <w:szCs w:val="36"/>
        </w:rPr>
        <w:t xml:space="preserve"> Reviewed </w:t>
      </w:r>
      <w:r w:rsidR="00675D7C">
        <w:rPr>
          <w:szCs w:val="36"/>
        </w:rPr>
        <w:t>d</w:t>
      </w:r>
      <w:r w:rsidR="00187EC1" w:rsidRPr="00187EC1">
        <w:rPr>
          <w:szCs w:val="36"/>
        </w:rPr>
        <w:t>ocuments</w:t>
      </w:r>
      <w:bookmarkEnd w:id="282"/>
      <w:r w:rsidR="00217100">
        <w:rPr>
          <w:szCs w:val="36"/>
        </w:rPr>
        <w:t xml:space="preserve"> and online searches</w:t>
      </w:r>
      <w:bookmarkEnd w:id="283"/>
    </w:p>
    <w:p w:rsidR="00497FEA" w:rsidRDefault="00497FEA" w:rsidP="00E25541">
      <w:pPr>
        <w:keepNext/>
        <w:keepLines/>
        <w:spacing w:after="210" w:line="264" w:lineRule="auto"/>
        <w:outlineLvl w:val="1"/>
        <w:rPr>
          <w:rFonts w:eastAsia="MS Mincho"/>
          <w:sz w:val="21"/>
          <w:szCs w:val="21"/>
        </w:rPr>
      </w:pPr>
      <w:bookmarkStart w:id="284" w:name="_Toc450580458"/>
      <w:bookmarkStart w:id="285" w:name="_Toc450674604"/>
      <w:bookmarkEnd w:id="281"/>
      <w:r w:rsidRPr="00497FEA">
        <w:rPr>
          <w:rFonts w:eastAsia="MS Mincho"/>
          <w:sz w:val="21"/>
          <w:szCs w:val="21"/>
        </w:rPr>
        <w:t>[Internal note: please use separate document provided]</w:t>
      </w:r>
      <w:bookmarkEnd w:id="284"/>
      <w:bookmarkEnd w:id="285"/>
    </w:p>
    <w:p w:rsidR="00217100" w:rsidRPr="00497FEA" w:rsidRDefault="00217100" w:rsidP="00E25541">
      <w:pPr>
        <w:keepNext/>
        <w:keepLines/>
        <w:spacing w:after="210" w:line="264" w:lineRule="auto"/>
        <w:outlineLvl w:val="1"/>
        <w:rPr>
          <w:rFonts w:eastAsia="MS Mincho"/>
          <w:sz w:val="21"/>
          <w:szCs w:val="21"/>
        </w:rPr>
      </w:pPr>
      <w:bookmarkStart w:id="286" w:name="_Toc450674605"/>
      <w:r>
        <w:rPr>
          <w:rFonts w:ascii="Georgia" w:eastAsia="MS Mincho" w:hAnsi="Georgia"/>
          <w:sz w:val="24"/>
        </w:rPr>
        <w:t>I. Reviewed Documents</w:t>
      </w:r>
      <w:bookmarkEnd w:id="286"/>
    </w:p>
    <w:p w:rsidR="00E25541" w:rsidRPr="001460BD" w:rsidRDefault="00E25541" w:rsidP="00E25541">
      <w:pPr>
        <w:keepNext/>
        <w:keepLines/>
        <w:spacing w:after="210" w:line="264" w:lineRule="auto"/>
        <w:outlineLvl w:val="1"/>
        <w:rPr>
          <w:rFonts w:ascii="Georgia" w:eastAsia="MS Mincho" w:hAnsi="Georgia"/>
          <w:sz w:val="24"/>
        </w:rPr>
      </w:pPr>
      <w:bookmarkStart w:id="287" w:name="_Toc450580459"/>
      <w:bookmarkStart w:id="288" w:name="_Toc450674606"/>
      <w:r w:rsidRPr="001460BD">
        <w:rPr>
          <w:rFonts w:ascii="Georgia" w:eastAsia="MS Mincho" w:hAnsi="Georgia"/>
          <w:sz w:val="24"/>
        </w:rPr>
        <w:t>SPAIN</w:t>
      </w:r>
      <w:bookmarkEnd w:id="287"/>
      <w:bookmarkEnd w:id="288"/>
    </w:p>
    <w:p w:rsidR="00E25541" w:rsidRPr="001460BD" w:rsidRDefault="00351BB7" w:rsidP="00E25541">
      <w:pPr>
        <w:keepNext/>
        <w:keepLines/>
        <w:spacing w:after="210" w:line="264" w:lineRule="auto"/>
        <w:outlineLvl w:val="1"/>
        <w:rPr>
          <w:rFonts w:ascii="Georgia" w:hAnsi="Georgia" w:cs="Times New Roman Bold"/>
          <w:b/>
          <w:color w:val="3A8FC5"/>
          <w:sz w:val="21"/>
        </w:rPr>
      </w:pPr>
      <w:bookmarkStart w:id="289" w:name="_Toc450580460"/>
      <w:bookmarkStart w:id="290" w:name="_Toc450674607"/>
      <w:r>
        <w:rPr>
          <w:rFonts w:ascii="Georgia" w:hAnsi="Georgia" w:cs="Times New Roman Bold"/>
          <w:b/>
          <w:color w:val="3A8FC5"/>
          <w:sz w:val="21"/>
        </w:rPr>
        <w:t>I</w:t>
      </w:r>
      <w:r w:rsidR="00E25541" w:rsidRPr="001460BD">
        <w:rPr>
          <w:rFonts w:ascii="Georgia" w:hAnsi="Georgia" w:cs="Times New Roman Bold"/>
          <w:b/>
          <w:color w:val="3A8FC5"/>
          <w:sz w:val="21"/>
        </w:rPr>
        <w:t>. Corporate</w:t>
      </w:r>
      <w:bookmarkEnd w:id="289"/>
      <w:bookmarkEnd w:id="290"/>
    </w:p>
    <w:p w:rsidR="00E25541" w:rsidRDefault="00E25541" w:rsidP="00E877C6">
      <w:pPr>
        <w:numPr>
          <w:ilvl w:val="0"/>
          <w:numId w:val="18"/>
        </w:numPr>
        <w:spacing w:after="210" w:line="264" w:lineRule="auto"/>
        <w:jc w:val="both"/>
        <w:rPr>
          <w:rFonts w:eastAsia="MS Mincho"/>
          <w:sz w:val="21"/>
        </w:rPr>
      </w:pPr>
      <w:r w:rsidRPr="001460BD">
        <w:rPr>
          <w:rFonts w:eastAsia="MS Mincho"/>
          <w:sz w:val="21"/>
        </w:rPr>
        <w:t xml:space="preserve">Public Deed of incorporation of </w:t>
      </w:r>
      <w:r w:rsidR="00C735FB">
        <w:rPr>
          <w:szCs w:val="21"/>
        </w:rPr>
        <w:t>[●]</w:t>
      </w:r>
      <w:r w:rsidRPr="001460BD">
        <w:rPr>
          <w:rFonts w:eastAsia="MS Mincho"/>
          <w:sz w:val="21"/>
        </w:rPr>
        <w:t xml:space="preserve"> dated </w:t>
      </w:r>
      <w:r w:rsidR="00C735FB">
        <w:rPr>
          <w:szCs w:val="21"/>
        </w:rPr>
        <w:t>[●]</w:t>
      </w:r>
      <w:r w:rsidRPr="001460BD">
        <w:rPr>
          <w:rFonts w:eastAsia="MS Mincho"/>
          <w:sz w:val="21"/>
        </w:rPr>
        <w:t xml:space="preserve">, granted before the Notary Public Mr. </w:t>
      </w:r>
      <w:r w:rsidR="00C735FB">
        <w:rPr>
          <w:szCs w:val="21"/>
        </w:rPr>
        <w:t xml:space="preserve">[●] </w:t>
      </w:r>
      <w:r w:rsidRPr="001460BD">
        <w:rPr>
          <w:rFonts w:eastAsia="MS Mincho"/>
          <w:sz w:val="21"/>
        </w:rPr>
        <w:t xml:space="preserve">with number </w:t>
      </w:r>
      <w:r w:rsidR="00C735FB">
        <w:rPr>
          <w:szCs w:val="21"/>
        </w:rPr>
        <w:t>[●]</w:t>
      </w:r>
      <w:r w:rsidRPr="001460BD">
        <w:rPr>
          <w:rFonts w:eastAsia="MS Mincho"/>
          <w:sz w:val="21"/>
        </w:rPr>
        <w:t xml:space="preserve"> of his official records.</w:t>
      </w:r>
    </w:p>
    <w:p w:rsidR="00C735FB" w:rsidRDefault="00C735FB" w:rsidP="00E877C6">
      <w:pPr>
        <w:numPr>
          <w:ilvl w:val="0"/>
          <w:numId w:val="18"/>
        </w:numPr>
        <w:spacing w:after="210" w:line="264" w:lineRule="auto"/>
        <w:jc w:val="both"/>
        <w:rPr>
          <w:rFonts w:eastAsia="MS Mincho"/>
          <w:sz w:val="21"/>
        </w:rPr>
      </w:pPr>
      <w:r w:rsidRPr="00C735FB">
        <w:rPr>
          <w:rFonts w:eastAsia="MS Mincho"/>
          <w:sz w:val="21"/>
        </w:rPr>
        <w:t xml:space="preserve">Minutes of the GSM of </w:t>
      </w:r>
      <w:r>
        <w:rPr>
          <w:szCs w:val="21"/>
        </w:rPr>
        <w:t>[●]</w:t>
      </w:r>
      <w:r w:rsidRPr="00C735FB">
        <w:rPr>
          <w:rFonts w:eastAsia="MS Mincho"/>
          <w:sz w:val="21"/>
        </w:rPr>
        <w:t xml:space="preserve"> held on </w:t>
      </w:r>
      <w:r>
        <w:rPr>
          <w:szCs w:val="21"/>
        </w:rPr>
        <w:t>[●]</w:t>
      </w:r>
      <w:r w:rsidRPr="00C735FB">
        <w:rPr>
          <w:rFonts w:eastAsia="MS Mincho"/>
          <w:sz w:val="21"/>
        </w:rPr>
        <w:t>.</w:t>
      </w:r>
    </w:p>
    <w:p w:rsidR="00C735FB" w:rsidRDefault="00C735FB" w:rsidP="00E877C6">
      <w:pPr>
        <w:numPr>
          <w:ilvl w:val="0"/>
          <w:numId w:val="18"/>
        </w:numPr>
        <w:spacing w:after="210" w:line="264" w:lineRule="auto"/>
        <w:jc w:val="both"/>
        <w:rPr>
          <w:rFonts w:eastAsia="MS Mincho"/>
          <w:sz w:val="21"/>
        </w:rPr>
      </w:pPr>
      <w:r w:rsidRPr="00144279">
        <w:rPr>
          <w:rFonts w:eastAsia="MS Mincho"/>
          <w:sz w:val="21"/>
        </w:rPr>
        <w:t xml:space="preserve">Minutes of the Board of Directors’ Meeting of </w:t>
      </w:r>
      <w:r>
        <w:rPr>
          <w:szCs w:val="21"/>
        </w:rPr>
        <w:t>[●]</w:t>
      </w:r>
      <w:r w:rsidRPr="00144279">
        <w:rPr>
          <w:rFonts w:eastAsia="MS Mincho"/>
          <w:sz w:val="21"/>
        </w:rPr>
        <w:t xml:space="preserve"> held on </w:t>
      </w:r>
      <w:r>
        <w:rPr>
          <w:szCs w:val="21"/>
        </w:rPr>
        <w:t>[●]</w:t>
      </w:r>
      <w:r w:rsidRPr="00144279">
        <w:rPr>
          <w:rFonts w:eastAsia="MS Mincho"/>
          <w:sz w:val="21"/>
        </w:rPr>
        <w:t>.</w:t>
      </w:r>
    </w:p>
    <w:p w:rsidR="00C735FB" w:rsidRPr="00C735FB" w:rsidRDefault="00C735FB" w:rsidP="00E877C6">
      <w:pPr>
        <w:numPr>
          <w:ilvl w:val="0"/>
          <w:numId w:val="18"/>
        </w:numPr>
        <w:spacing w:after="210" w:line="264" w:lineRule="auto"/>
        <w:jc w:val="both"/>
        <w:rPr>
          <w:rFonts w:eastAsia="MS Mincho"/>
          <w:sz w:val="21"/>
        </w:rPr>
      </w:pPr>
      <w:r w:rsidRPr="00144279">
        <w:rPr>
          <w:rFonts w:eastAsia="MS Mincho"/>
          <w:sz w:val="21"/>
        </w:rPr>
        <w:t xml:space="preserve">2013 annual accounts of </w:t>
      </w:r>
      <w:r>
        <w:rPr>
          <w:szCs w:val="21"/>
        </w:rPr>
        <w:t>[●]</w:t>
      </w:r>
    </w:p>
    <w:p w:rsidR="00C735FB" w:rsidRPr="00144279" w:rsidRDefault="00351BB7" w:rsidP="00C735FB">
      <w:pPr>
        <w:keepNext/>
        <w:keepLines/>
        <w:spacing w:after="210" w:line="264" w:lineRule="auto"/>
        <w:outlineLvl w:val="1"/>
        <w:rPr>
          <w:rFonts w:ascii="Georgia" w:hAnsi="Georgia" w:cs="Times New Roman Bold"/>
          <w:b/>
          <w:color w:val="3A8FC5"/>
          <w:sz w:val="21"/>
        </w:rPr>
      </w:pPr>
      <w:bookmarkStart w:id="291" w:name="_Toc450580461"/>
      <w:bookmarkStart w:id="292" w:name="_Toc450674608"/>
      <w:r>
        <w:rPr>
          <w:rFonts w:ascii="Georgia" w:hAnsi="Georgia" w:cs="Times New Roman Bold"/>
          <w:b/>
          <w:color w:val="3A8FC5"/>
          <w:sz w:val="21"/>
        </w:rPr>
        <w:t>II</w:t>
      </w:r>
      <w:r w:rsidR="00C735FB" w:rsidRPr="00144279">
        <w:rPr>
          <w:rFonts w:ascii="Georgia" w:hAnsi="Georgia" w:cs="Times New Roman Bold"/>
          <w:b/>
          <w:color w:val="3A8FC5"/>
          <w:sz w:val="21"/>
        </w:rPr>
        <w:t xml:space="preserve">. Material </w:t>
      </w:r>
      <w:r w:rsidR="00C735FB">
        <w:rPr>
          <w:rFonts w:ascii="Georgia" w:hAnsi="Georgia" w:cs="Times New Roman Bold"/>
          <w:b/>
          <w:color w:val="3A8FC5"/>
          <w:sz w:val="21"/>
        </w:rPr>
        <w:t>commercial agreements</w:t>
      </w:r>
      <w:bookmarkEnd w:id="291"/>
      <w:bookmarkEnd w:id="292"/>
    </w:p>
    <w:p w:rsidR="00C735FB" w:rsidRDefault="00C735FB" w:rsidP="00E877C6">
      <w:pPr>
        <w:numPr>
          <w:ilvl w:val="0"/>
          <w:numId w:val="18"/>
        </w:numPr>
        <w:spacing w:after="210" w:line="264" w:lineRule="auto"/>
        <w:jc w:val="both"/>
        <w:rPr>
          <w:rFonts w:eastAsia="MS Mincho"/>
          <w:sz w:val="21"/>
        </w:rPr>
      </w:pPr>
      <w:r>
        <w:rPr>
          <w:szCs w:val="21"/>
        </w:rPr>
        <w:t>[●]</w:t>
      </w:r>
      <w:r w:rsidRPr="00144279">
        <w:rPr>
          <w:rFonts w:eastAsia="MS Mincho"/>
          <w:sz w:val="21"/>
        </w:rPr>
        <w:t>.</w:t>
      </w:r>
    </w:p>
    <w:p w:rsidR="00C735FB" w:rsidRDefault="00351BB7" w:rsidP="00C735FB">
      <w:pPr>
        <w:spacing w:after="210" w:line="264" w:lineRule="auto"/>
        <w:jc w:val="both"/>
        <w:rPr>
          <w:rFonts w:ascii="Georgia" w:hAnsi="Georgia" w:cs="Times New Roman Bold"/>
          <w:b/>
          <w:color w:val="3A8FC5"/>
          <w:sz w:val="21"/>
        </w:rPr>
      </w:pPr>
      <w:r>
        <w:rPr>
          <w:rFonts w:ascii="Georgia" w:hAnsi="Georgia" w:cs="Times New Roman Bold"/>
          <w:b/>
          <w:color w:val="3A8FC5"/>
          <w:sz w:val="21"/>
        </w:rPr>
        <w:t>III</w:t>
      </w:r>
      <w:r w:rsidR="00C735FB" w:rsidRPr="00144279">
        <w:rPr>
          <w:rFonts w:ascii="Georgia" w:hAnsi="Georgia" w:cs="Times New Roman Bold"/>
          <w:b/>
          <w:color w:val="3A8FC5"/>
          <w:sz w:val="21"/>
        </w:rPr>
        <w:t xml:space="preserve">. </w:t>
      </w:r>
      <w:r w:rsidR="00C735FB">
        <w:rPr>
          <w:rFonts w:ascii="Georgia" w:hAnsi="Georgia" w:cs="Times New Roman Bold"/>
          <w:b/>
          <w:color w:val="3A8FC5"/>
          <w:sz w:val="21"/>
        </w:rPr>
        <w:t>Employment</w:t>
      </w:r>
    </w:p>
    <w:p w:rsidR="00C735FB" w:rsidRDefault="00C735FB" w:rsidP="00E877C6">
      <w:pPr>
        <w:numPr>
          <w:ilvl w:val="0"/>
          <w:numId w:val="18"/>
        </w:numPr>
        <w:spacing w:after="210" w:line="264" w:lineRule="auto"/>
        <w:jc w:val="both"/>
        <w:rPr>
          <w:rFonts w:eastAsia="MS Mincho"/>
          <w:sz w:val="21"/>
        </w:rPr>
      </w:pPr>
      <w:r>
        <w:rPr>
          <w:szCs w:val="21"/>
        </w:rPr>
        <w:t>[●]</w:t>
      </w:r>
      <w:r w:rsidRPr="00144279">
        <w:rPr>
          <w:rFonts w:eastAsia="MS Mincho"/>
          <w:sz w:val="21"/>
        </w:rPr>
        <w:t>.</w:t>
      </w:r>
    </w:p>
    <w:p w:rsidR="00C735FB" w:rsidRDefault="00351BB7" w:rsidP="00C735FB">
      <w:pPr>
        <w:spacing w:after="210" w:line="264" w:lineRule="auto"/>
        <w:jc w:val="both"/>
        <w:rPr>
          <w:rFonts w:ascii="Georgia" w:hAnsi="Georgia" w:cs="Times New Roman Bold"/>
          <w:b/>
          <w:color w:val="3A8FC5"/>
          <w:sz w:val="21"/>
        </w:rPr>
      </w:pPr>
      <w:r>
        <w:rPr>
          <w:rFonts w:ascii="Georgia" w:hAnsi="Georgia" w:cs="Times New Roman Bold"/>
          <w:b/>
          <w:color w:val="3A8FC5"/>
          <w:sz w:val="21"/>
        </w:rPr>
        <w:t>IV</w:t>
      </w:r>
      <w:r w:rsidR="00C735FB" w:rsidRPr="00144279">
        <w:rPr>
          <w:rFonts w:ascii="Georgia" w:hAnsi="Georgia" w:cs="Times New Roman Bold"/>
          <w:b/>
          <w:color w:val="3A8FC5"/>
          <w:sz w:val="21"/>
        </w:rPr>
        <w:t xml:space="preserve">. </w:t>
      </w:r>
      <w:r w:rsidR="00C735FB">
        <w:rPr>
          <w:rFonts w:ascii="Georgia" w:hAnsi="Georgia" w:cs="Times New Roman Bold"/>
          <w:b/>
          <w:color w:val="3A8FC5"/>
          <w:sz w:val="21"/>
        </w:rPr>
        <w:t>Real estate</w:t>
      </w:r>
    </w:p>
    <w:p w:rsidR="00C735FB" w:rsidRDefault="00C735FB" w:rsidP="00E877C6">
      <w:pPr>
        <w:numPr>
          <w:ilvl w:val="0"/>
          <w:numId w:val="18"/>
        </w:numPr>
        <w:spacing w:after="210" w:line="264" w:lineRule="auto"/>
        <w:jc w:val="both"/>
        <w:rPr>
          <w:rFonts w:eastAsia="MS Mincho"/>
          <w:sz w:val="21"/>
        </w:rPr>
      </w:pPr>
      <w:r w:rsidRPr="00C735FB">
        <w:rPr>
          <w:rFonts w:eastAsia="MS Mincho"/>
          <w:sz w:val="21"/>
        </w:rPr>
        <w:t>[●].</w:t>
      </w:r>
    </w:p>
    <w:p w:rsidR="00C735FB" w:rsidRDefault="00351BB7" w:rsidP="00C735FB">
      <w:pPr>
        <w:keepNext/>
        <w:spacing w:after="210" w:line="264" w:lineRule="auto"/>
        <w:jc w:val="both"/>
        <w:rPr>
          <w:rFonts w:ascii="Georgia" w:hAnsi="Georgia" w:cs="Times New Roman Bold"/>
          <w:b/>
          <w:color w:val="3A8FC5"/>
          <w:sz w:val="21"/>
        </w:rPr>
      </w:pPr>
      <w:r>
        <w:rPr>
          <w:rFonts w:ascii="Georgia" w:hAnsi="Georgia" w:cs="Times New Roman Bold"/>
          <w:b/>
          <w:color w:val="3A8FC5"/>
          <w:sz w:val="21"/>
        </w:rPr>
        <w:lastRenderedPageBreak/>
        <w:t>V</w:t>
      </w:r>
      <w:r w:rsidR="00C735FB" w:rsidRPr="00144279">
        <w:rPr>
          <w:rFonts w:ascii="Georgia" w:hAnsi="Georgia" w:cs="Times New Roman Bold"/>
          <w:b/>
          <w:color w:val="3A8FC5"/>
          <w:sz w:val="21"/>
        </w:rPr>
        <w:t xml:space="preserve">. </w:t>
      </w:r>
      <w:r w:rsidR="00C735FB">
        <w:rPr>
          <w:rFonts w:ascii="Georgia" w:hAnsi="Georgia" w:cs="Times New Roman Bold"/>
          <w:b/>
          <w:color w:val="3A8FC5"/>
          <w:sz w:val="21"/>
        </w:rPr>
        <w:t>Litigation and proceedings</w:t>
      </w:r>
    </w:p>
    <w:p w:rsidR="00C735FB" w:rsidRDefault="00C735FB" w:rsidP="00E877C6">
      <w:pPr>
        <w:keepNext/>
        <w:numPr>
          <w:ilvl w:val="0"/>
          <w:numId w:val="18"/>
        </w:numPr>
        <w:spacing w:after="210" w:line="264" w:lineRule="auto"/>
        <w:jc w:val="both"/>
        <w:rPr>
          <w:rFonts w:eastAsia="MS Mincho"/>
          <w:sz w:val="21"/>
        </w:rPr>
      </w:pPr>
      <w:r w:rsidRPr="00C735FB">
        <w:rPr>
          <w:rFonts w:eastAsia="MS Mincho"/>
          <w:sz w:val="21"/>
        </w:rPr>
        <w:t>[●].</w:t>
      </w:r>
    </w:p>
    <w:p w:rsidR="00C735FB" w:rsidRDefault="00351BB7" w:rsidP="00C735FB">
      <w:pPr>
        <w:keepNext/>
        <w:spacing w:after="210" w:line="264" w:lineRule="auto"/>
        <w:jc w:val="both"/>
        <w:rPr>
          <w:rFonts w:ascii="Georgia" w:hAnsi="Georgia" w:cs="Times New Roman Bold"/>
          <w:b/>
          <w:color w:val="3A8FC5"/>
          <w:sz w:val="21"/>
        </w:rPr>
      </w:pPr>
      <w:r>
        <w:rPr>
          <w:rFonts w:ascii="Georgia" w:hAnsi="Georgia" w:cs="Times New Roman Bold"/>
          <w:b/>
          <w:color w:val="3A8FC5"/>
          <w:sz w:val="21"/>
        </w:rPr>
        <w:t>VI</w:t>
      </w:r>
      <w:r w:rsidR="00C735FB" w:rsidRPr="00144279">
        <w:rPr>
          <w:rFonts w:ascii="Georgia" w:hAnsi="Georgia" w:cs="Times New Roman Bold"/>
          <w:b/>
          <w:color w:val="3A8FC5"/>
          <w:sz w:val="21"/>
        </w:rPr>
        <w:t xml:space="preserve">. </w:t>
      </w:r>
      <w:r w:rsidR="00C735FB">
        <w:rPr>
          <w:rFonts w:ascii="Georgia" w:hAnsi="Georgia" w:cs="Times New Roman Bold"/>
          <w:b/>
          <w:color w:val="3A8FC5"/>
          <w:sz w:val="21"/>
        </w:rPr>
        <w:t>Intra-group financing</w:t>
      </w:r>
    </w:p>
    <w:p w:rsidR="00C735FB" w:rsidRDefault="00C735FB" w:rsidP="00E877C6">
      <w:pPr>
        <w:keepNext/>
        <w:numPr>
          <w:ilvl w:val="0"/>
          <w:numId w:val="18"/>
        </w:numPr>
        <w:spacing w:after="210" w:line="264" w:lineRule="auto"/>
        <w:jc w:val="both"/>
        <w:rPr>
          <w:rFonts w:eastAsia="MS Mincho"/>
          <w:sz w:val="21"/>
        </w:rPr>
      </w:pPr>
      <w:r w:rsidRPr="00C735FB">
        <w:rPr>
          <w:rFonts w:eastAsia="MS Mincho"/>
          <w:sz w:val="21"/>
        </w:rPr>
        <w:t>[●].</w:t>
      </w:r>
    </w:p>
    <w:p w:rsidR="00C735FB" w:rsidRDefault="00351BB7" w:rsidP="00C735FB">
      <w:pPr>
        <w:keepNext/>
        <w:spacing w:after="210" w:line="264" w:lineRule="auto"/>
        <w:jc w:val="both"/>
        <w:rPr>
          <w:rFonts w:eastAsia="MS Mincho"/>
          <w:sz w:val="21"/>
        </w:rPr>
      </w:pPr>
      <w:r>
        <w:rPr>
          <w:rFonts w:ascii="Georgia" w:hAnsi="Georgia" w:cs="Times New Roman Bold"/>
          <w:b/>
          <w:color w:val="3A8FC5"/>
          <w:sz w:val="21"/>
        </w:rPr>
        <w:t>VII</w:t>
      </w:r>
      <w:r w:rsidR="00C735FB" w:rsidRPr="00144279">
        <w:rPr>
          <w:rFonts w:ascii="Georgia" w:hAnsi="Georgia" w:cs="Times New Roman Bold"/>
          <w:b/>
          <w:color w:val="3A8FC5"/>
          <w:sz w:val="21"/>
        </w:rPr>
        <w:t xml:space="preserve">. </w:t>
      </w:r>
      <w:r w:rsidR="00C735FB">
        <w:rPr>
          <w:rFonts w:ascii="Georgia" w:hAnsi="Georgia" w:cs="Times New Roman Bold"/>
          <w:b/>
          <w:color w:val="3A8FC5"/>
          <w:sz w:val="21"/>
        </w:rPr>
        <w:t>Financing</w:t>
      </w:r>
    </w:p>
    <w:p w:rsidR="00C735FB" w:rsidRPr="00351BB7" w:rsidRDefault="00351BB7" w:rsidP="00E877C6">
      <w:pPr>
        <w:keepNext/>
        <w:numPr>
          <w:ilvl w:val="0"/>
          <w:numId w:val="18"/>
        </w:numPr>
        <w:spacing w:after="210" w:line="264" w:lineRule="auto"/>
        <w:jc w:val="both"/>
        <w:rPr>
          <w:rFonts w:eastAsia="MS Mincho"/>
          <w:sz w:val="21"/>
        </w:rPr>
      </w:pPr>
      <w:r>
        <w:rPr>
          <w:rFonts w:eastAsia="MS Mincho"/>
          <w:sz w:val="21"/>
          <w:szCs w:val="21"/>
        </w:rPr>
        <w:t>Senior</w:t>
      </w:r>
      <w:r w:rsidR="00C735FB" w:rsidRPr="00144279">
        <w:rPr>
          <w:rFonts w:eastAsia="MS Mincho"/>
          <w:sz w:val="21"/>
          <w:szCs w:val="21"/>
        </w:rPr>
        <w:t xml:space="preserve"> facilities agreement </w:t>
      </w:r>
      <w:r>
        <w:rPr>
          <w:rFonts w:eastAsia="MS Mincho"/>
          <w:sz w:val="21"/>
          <w:szCs w:val="21"/>
        </w:rPr>
        <w:t xml:space="preserve">(SFA) </w:t>
      </w:r>
      <w:r w:rsidR="00C735FB" w:rsidRPr="00144279">
        <w:rPr>
          <w:rFonts w:eastAsia="MS Mincho"/>
          <w:sz w:val="21"/>
          <w:szCs w:val="21"/>
        </w:rPr>
        <w:t xml:space="preserve">entered into between </w:t>
      </w:r>
      <w:r>
        <w:rPr>
          <w:rFonts w:eastAsia="MS Mincho"/>
          <w:sz w:val="21"/>
          <w:szCs w:val="21"/>
        </w:rPr>
        <w:t>Gestamp Automoción,</w:t>
      </w:r>
      <w:r w:rsidR="00C735FB" w:rsidRPr="00144279">
        <w:rPr>
          <w:rFonts w:eastAsia="MS Mincho"/>
          <w:sz w:val="21"/>
          <w:szCs w:val="21"/>
        </w:rPr>
        <w:t xml:space="preserve"> as borrower, </w:t>
      </w:r>
      <w:r>
        <w:rPr>
          <w:rFonts w:eastAsia="MS Mincho"/>
          <w:sz w:val="21"/>
          <w:szCs w:val="21"/>
        </w:rPr>
        <w:t xml:space="preserve">Deutsche Bank AG, London Branch , </w:t>
      </w:r>
      <w:r w:rsidR="00C735FB" w:rsidRPr="00144279">
        <w:rPr>
          <w:rFonts w:eastAsia="MS Mincho"/>
          <w:sz w:val="21"/>
          <w:szCs w:val="21"/>
        </w:rPr>
        <w:t>as agent</w:t>
      </w:r>
      <w:r>
        <w:rPr>
          <w:rFonts w:eastAsia="MS Mincho"/>
          <w:sz w:val="21"/>
          <w:szCs w:val="21"/>
        </w:rPr>
        <w:t xml:space="preserve"> and security agent</w:t>
      </w:r>
      <w:r w:rsidR="00C735FB" w:rsidRPr="00144279">
        <w:rPr>
          <w:rFonts w:eastAsia="MS Mincho"/>
          <w:sz w:val="21"/>
          <w:szCs w:val="21"/>
        </w:rPr>
        <w:t xml:space="preserve">, certain banks as </w:t>
      </w:r>
      <w:r>
        <w:rPr>
          <w:rFonts w:eastAsia="MS Mincho"/>
          <w:sz w:val="21"/>
          <w:szCs w:val="21"/>
        </w:rPr>
        <w:t>arangers</w:t>
      </w:r>
      <w:r w:rsidR="00C735FB" w:rsidRPr="00144279">
        <w:rPr>
          <w:rFonts w:eastAsia="MS Mincho"/>
          <w:sz w:val="21"/>
          <w:szCs w:val="21"/>
        </w:rPr>
        <w:t xml:space="preserve"> and certain members of the </w:t>
      </w:r>
      <w:r>
        <w:rPr>
          <w:rFonts w:eastAsia="MS Mincho"/>
          <w:sz w:val="21"/>
          <w:szCs w:val="21"/>
        </w:rPr>
        <w:t>Gestamp Automoción</w:t>
      </w:r>
      <w:r w:rsidR="00C735FB" w:rsidRPr="00144279">
        <w:rPr>
          <w:rFonts w:eastAsia="MS Mincho"/>
          <w:sz w:val="21"/>
          <w:szCs w:val="21"/>
        </w:rPr>
        <w:t xml:space="preserve"> group of companies as guarantors on </w:t>
      </w:r>
      <w:r>
        <w:rPr>
          <w:rFonts w:eastAsia="MS Mincho"/>
          <w:sz w:val="21"/>
          <w:szCs w:val="21"/>
        </w:rPr>
        <w:t xml:space="preserve">19 April 2013 </w:t>
      </w:r>
      <w:r w:rsidR="00C735FB" w:rsidRPr="00144279">
        <w:rPr>
          <w:rFonts w:eastAsia="MS Mincho"/>
          <w:sz w:val="21"/>
          <w:szCs w:val="21"/>
        </w:rPr>
        <w:t xml:space="preserve">for a maximum amount of EUR </w:t>
      </w:r>
      <w:r>
        <w:rPr>
          <w:szCs w:val="21"/>
        </w:rPr>
        <w:t>[●]</w:t>
      </w:r>
      <w:r w:rsidR="00C735FB" w:rsidRPr="00144279">
        <w:rPr>
          <w:rFonts w:eastAsia="MS Mincho"/>
          <w:sz w:val="21"/>
          <w:szCs w:val="21"/>
        </w:rPr>
        <w:t xml:space="preserve"> (as amended and </w:t>
      </w:r>
      <w:r>
        <w:rPr>
          <w:rFonts w:eastAsia="MS Mincho"/>
          <w:sz w:val="21"/>
          <w:szCs w:val="21"/>
        </w:rPr>
        <w:t>restated from time to time</w:t>
      </w:r>
      <w:r w:rsidR="00C735FB" w:rsidRPr="00144279">
        <w:rPr>
          <w:rFonts w:eastAsia="MS Mincho"/>
          <w:sz w:val="21"/>
          <w:szCs w:val="21"/>
        </w:rPr>
        <w:t>).</w:t>
      </w:r>
    </w:p>
    <w:p w:rsidR="00351BB7" w:rsidRDefault="00351BB7" w:rsidP="00351BB7">
      <w:pPr>
        <w:keepNext/>
        <w:spacing w:after="210" w:line="264" w:lineRule="auto"/>
        <w:jc w:val="both"/>
        <w:rPr>
          <w:rFonts w:ascii="Georgia" w:hAnsi="Georgia" w:cs="Times New Roman Bold"/>
          <w:b/>
          <w:color w:val="3A8FC5"/>
          <w:sz w:val="21"/>
        </w:rPr>
      </w:pPr>
      <w:r>
        <w:rPr>
          <w:rFonts w:ascii="Georgia" w:hAnsi="Georgia" w:cs="Times New Roman Bold"/>
          <w:b/>
          <w:color w:val="3A8FC5"/>
          <w:sz w:val="21"/>
        </w:rPr>
        <w:t>VIII</w:t>
      </w:r>
      <w:r w:rsidRPr="00144279">
        <w:rPr>
          <w:rFonts w:ascii="Georgia" w:hAnsi="Georgia" w:cs="Times New Roman Bold"/>
          <w:b/>
          <w:color w:val="3A8FC5"/>
          <w:sz w:val="21"/>
        </w:rPr>
        <w:t xml:space="preserve">. </w:t>
      </w:r>
      <w:r>
        <w:rPr>
          <w:rFonts w:ascii="Georgia" w:hAnsi="Georgia" w:cs="Times New Roman Bold"/>
          <w:b/>
          <w:color w:val="3A8FC5"/>
          <w:sz w:val="21"/>
        </w:rPr>
        <w:t>Insurance</w:t>
      </w:r>
    </w:p>
    <w:p w:rsidR="00351BB7" w:rsidRDefault="00351BB7" w:rsidP="00E877C6">
      <w:pPr>
        <w:keepNext/>
        <w:numPr>
          <w:ilvl w:val="0"/>
          <w:numId w:val="18"/>
        </w:numPr>
        <w:spacing w:after="210" w:line="264" w:lineRule="auto"/>
        <w:jc w:val="both"/>
        <w:rPr>
          <w:rFonts w:eastAsia="MS Mincho"/>
          <w:sz w:val="21"/>
        </w:rPr>
      </w:pPr>
      <w:r w:rsidRPr="00351BB7">
        <w:rPr>
          <w:rFonts w:eastAsia="MS Mincho"/>
          <w:sz w:val="21"/>
        </w:rPr>
        <w:t>[●].</w:t>
      </w:r>
    </w:p>
    <w:p w:rsidR="00351BB7" w:rsidRDefault="00351BB7" w:rsidP="00351BB7">
      <w:pPr>
        <w:keepNext/>
        <w:spacing w:after="210" w:line="264" w:lineRule="auto"/>
        <w:jc w:val="both"/>
        <w:rPr>
          <w:rFonts w:ascii="Georgia" w:hAnsi="Georgia" w:cs="Times New Roman Bold"/>
          <w:b/>
          <w:color w:val="3A8FC5"/>
          <w:sz w:val="21"/>
        </w:rPr>
      </w:pPr>
      <w:r>
        <w:rPr>
          <w:rFonts w:ascii="Georgia" w:hAnsi="Georgia" w:cs="Times New Roman Bold"/>
          <w:b/>
          <w:color w:val="3A8FC5"/>
          <w:sz w:val="21"/>
        </w:rPr>
        <w:t>IX</w:t>
      </w:r>
      <w:r w:rsidRPr="00144279">
        <w:rPr>
          <w:rFonts w:ascii="Georgia" w:hAnsi="Georgia" w:cs="Times New Roman Bold"/>
          <w:b/>
          <w:color w:val="3A8FC5"/>
          <w:sz w:val="21"/>
        </w:rPr>
        <w:t xml:space="preserve">. </w:t>
      </w:r>
      <w:r>
        <w:rPr>
          <w:rFonts w:ascii="Georgia" w:hAnsi="Georgia" w:cs="Times New Roman Bold"/>
          <w:b/>
          <w:color w:val="3A8FC5"/>
          <w:sz w:val="21"/>
        </w:rPr>
        <w:t>Compliance</w:t>
      </w:r>
    </w:p>
    <w:p w:rsidR="00351BB7" w:rsidRDefault="00351BB7" w:rsidP="00E877C6">
      <w:pPr>
        <w:keepNext/>
        <w:numPr>
          <w:ilvl w:val="0"/>
          <w:numId w:val="18"/>
        </w:numPr>
        <w:spacing w:after="210" w:line="264" w:lineRule="auto"/>
        <w:jc w:val="both"/>
        <w:rPr>
          <w:rFonts w:eastAsia="MS Mincho"/>
          <w:sz w:val="21"/>
        </w:rPr>
      </w:pPr>
      <w:r w:rsidRPr="00351BB7">
        <w:rPr>
          <w:rFonts w:eastAsia="MS Mincho"/>
          <w:sz w:val="21"/>
        </w:rPr>
        <w:t>[●].</w:t>
      </w:r>
    </w:p>
    <w:p w:rsidR="00351BB7" w:rsidRDefault="00351BB7" w:rsidP="00351BB7">
      <w:pPr>
        <w:keepNext/>
        <w:spacing w:after="210" w:line="264" w:lineRule="auto"/>
        <w:jc w:val="both"/>
        <w:rPr>
          <w:rFonts w:ascii="Georgia" w:hAnsi="Georgia" w:cs="Times New Roman Bold"/>
          <w:b/>
          <w:color w:val="3A8FC5"/>
          <w:sz w:val="21"/>
        </w:rPr>
      </w:pPr>
      <w:r>
        <w:rPr>
          <w:rFonts w:ascii="Georgia" w:hAnsi="Georgia" w:cs="Times New Roman Bold"/>
          <w:b/>
          <w:color w:val="3A8FC5"/>
          <w:sz w:val="21"/>
        </w:rPr>
        <w:t>IX</w:t>
      </w:r>
      <w:r w:rsidRPr="00144279">
        <w:rPr>
          <w:rFonts w:ascii="Georgia" w:hAnsi="Georgia" w:cs="Times New Roman Bold"/>
          <w:b/>
          <w:color w:val="3A8FC5"/>
          <w:sz w:val="21"/>
        </w:rPr>
        <w:t xml:space="preserve">. </w:t>
      </w:r>
      <w:r>
        <w:rPr>
          <w:rFonts w:ascii="Georgia" w:hAnsi="Georgia" w:cs="Times New Roman Bold"/>
          <w:b/>
          <w:color w:val="3A8FC5"/>
          <w:sz w:val="21"/>
        </w:rPr>
        <w:t>Permits, licenses and authorizations</w:t>
      </w:r>
    </w:p>
    <w:p w:rsidR="00351BB7" w:rsidRDefault="00351BB7" w:rsidP="00E877C6">
      <w:pPr>
        <w:keepNext/>
        <w:numPr>
          <w:ilvl w:val="0"/>
          <w:numId w:val="18"/>
        </w:numPr>
        <w:spacing w:after="210" w:line="264" w:lineRule="auto"/>
        <w:jc w:val="both"/>
        <w:rPr>
          <w:rFonts w:eastAsia="MS Mincho"/>
          <w:sz w:val="21"/>
        </w:rPr>
      </w:pPr>
      <w:r w:rsidRPr="00351BB7">
        <w:rPr>
          <w:rFonts w:eastAsia="MS Mincho"/>
          <w:sz w:val="21"/>
        </w:rPr>
        <w:t>[●].</w:t>
      </w:r>
    </w:p>
    <w:p w:rsidR="00217100" w:rsidRDefault="00217100" w:rsidP="00217100">
      <w:pPr>
        <w:keepNext/>
        <w:spacing w:after="210" w:line="264" w:lineRule="auto"/>
        <w:ind w:left="720"/>
        <w:jc w:val="both"/>
        <w:rPr>
          <w:rFonts w:eastAsia="MS Mincho"/>
          <w:sz w:val="21"/>
        </w:rPr>
      </w:pPr>
    </w:p>
    <w:p w:rsidR="00217100" w:rsidRPr="00217100" w:rsidRDefault="00217100" w:rsidP="00217100">
      <w:pPr>
        <w:keepNext/>
        <w:keepLines/>
        <w:spacing w:after="210" w:line="264" w:lineRule="auto"/>
        <w:outlineLvl w:val="1"/>
        <w:rPr>
          <w:rFonts w:ascii="Georgia" w:eastAsia="MS Mincho" w:hAnsi="Georgia"/>
          <w:sz w:val="24"/>
        </w:rPr>
      </w:pPr>
      <w:r>
        <w:rPr>
          <w:rFonts w:eastAsia="MS Mincho"/>
          <w:sz w:val="21"/>
        </w:rPr>
        <w:br w:type="page"/>
      </w:r>
      <w:bookmarkStart w:id="293" w:name="_Toc450674609"/>
      <w:r w:rsidRPr="00217100">
        <w:rPr>
          <w:rFonts w:ascii="Georgia" w:eastAsia="MS Mincho" w:hAnsi="Georgia"/>
          <w:sz w:val="24"/>
        </w:rPr>
        <w:lastRenderedPageBreak/>
        <w:t>II. Searches</w:t>
      </w:r>
      <w:bookmarkEnd w:id="293"/>
    </w:p>
    <w:p w:rsidR="00217100" w:rsidRPr="00217100" w:rsidRDefault="00217100" w:rsidP="00217100">
      <w:pPr>
        <w:keepNext/>
        <w:keepLines/>
        <w:spacing w:after="210" w:line="264" w:lineRule="auto"/>
        <w:outlineLvl w:val="1"/>
        <w:rPr>
          <w:rFonts w:ascii="Georgia" w:eastAsia="MS Mincho" w:hAnsi="Georgia"/>
          <w:sz w:val="24"/>
        </w:rPr>
      </w:pPr>
      <w:bookmarkStart w:id="294" w:name="_Toc450674610"/>
      <w:r w:rsidRPr="00217100">
        <w:rPr>
          <w:rFonts w:ascii="Georgia" w:eastAsia="MS Mincho" w:hAnsi="Georgia"/>
          <w:sz w:val="24"/>
        </w:rPr>
        <w:t>SPAIN</w:t>
      </w:r>
      <w:bookmarkEnd w:id="294"/>
    </w:p>
    <w:p w:rsidR="00217100" w:rsidRPr="00217100" w:rsidRDefault="00217100" w:rsidP="00217100">
      <w:pPr>
        <w:keepNext/>
        <w:keepLines/>
        <w:spacing w:after="210" w:line="264" w:lineRule="auto"/>
        <w:outlineLvl w:val="1"/>
        <w:rPr>
          <w:rFonts w:ascii="Georgia" w:hAnsi="Georgia" w:cs="Times New Roman Bold"/>
          <w:b/>
          <w:color w:val="3A8FC5"/>
          <w:sz w:val="21"/>
        </w:rPr>
      </w:pPr>
      <w:bookmarkStart w:id="295" w:name="_Toc450674611"/>
      <w:r w:rsidRPr="00217100">
        <w:rPr>
          <w:rFonts w:ascii="Georgia" w:hAnsi="Georgia" w:cs="Times New Roman Bold"/>
          <w:b/>
          <w:color w:val="3A8FC5"/>
          <w:sz w:val="21"/>
        </w:rPr>
        <w:t>1. Group and corporate issues</w:t>
      </w:r>
      <w:bookmarkEnd w:id="295"/>
    </w:p>
    <w:p w:rsidR="00217100" w:rsidRPr="00217100" w:rsidRDefault="00217100" w:rsidP="00217100">
      <w:pPr>
        <w:numPr>
          <w:ilvl w:val="0"/>
          <w:numId w:val="18"/>
        </w:numPr>
        <w:spacing w:after="210" w:line="264" w:lineRule="auto"/>
        <w:jc w:val="both"/>
        <w:rPr>
          <w:rFonts w:eastAsia="MS Mincho"/>
          <w:sz w:val="21"/>
        </w:rPr>
      </w:pPr>
      <w:r w:rsidRPr="00217100">
        <w:rPr>
          <w:rFonts w:eastAsia="MS Mincho"/>
          <w:sz w:val="21"/>
        </w:rPr>
        <w:t xml:space="preserve">Online excerpt of corporate information issued by the </w:t>
      </w:r>
      <w:r w:rsidRPr="00217100">
        <w:rPr>
          <w:rFonts w:eastAsia="MS Mincho"/>
          <w:sz w:val="21"/>
          <w:szCs w:val="21"/>
        </w:rPr>
        <w:t>[●]</w:t>
      </w:r>
      <w:r w:rsidRPr="00217100">
        <w:rPr>
          <w:rFonts w:eastAsia="MS Mincho"/>
          <w:sz w:val="21"/>
        </w:rPr>
        <w:t xml:space="preserve"> Commercial Registry, in relation to </w:t>
      </w:r>
      <w:r w:rsidRPr="00217100">
        <w:rPr>
          <w:rFonts w:eastAsia="MS Mincho"/>
          <w:sz w:val="21"/>
          <w:szCs w:val="21"/>
        </w:rPr>
        <w:t>[●]</w:t>
      </w:r>
      <w:r w:rsidRPr="00217100">
        <w:rPr>
          <w:rFonts w:eastAsia="MS Mincho"/>
          <w:sz w:val="21"/>
        </w:rPr>
        <w:t xml:space="preserve">, on </w:t>
      </w:r>
      <w:r w:rsidRPr="00217100">
        <w:rPr>
          <w:rFonts w:eastAsia="MS Mincho"/>
          <w:sz w:val="21"/>
          <w:szCs w:val="21"/>
        </w:rPr>
        <w:t>[●] 2016</w:t>
      </w:r>
      <w:r w:rsidRPr="00217100">
        <w:rPr>
          <w:rFonts w:eastAsia="MS Mincho"/>
          <w:sz w:val="21"/>
        </w:rPr>
        <w:t>.</w:t>
      </w:r>
    </w:p>
    <w:p w:rsidR="00217100" w:rsidRPr="00217100" w:rsidRDefault="00217100" w:rsidP="00217100">
      <w:pPr>
        <w:numPr>
          <w:ilvl w:val="0"/>
          <w:numId w:val="18"/>
        </w:numPr>
        <w:spacing w:after="210" w:line="264" w:lineRule="auto"/>
        <w:jc w:val="both"/>
        <w:rPr>
          <w:rFonts w:eastAsia="MS Mincho"/>
          <w:sz w:val="21"/>
        </w:rPr>
      </w:pPr>
      <w:r w:rsidRPr="00217100">
        <w:rPr>
          <w:rFonts w:eastAsia="MS Mincho"/>
          <w:sz w:val="21"/>
          <w:szCs w:val="21"/>
        </w:rPr>
        <w:t>[●]</w:t>
      </w:r>
    </w:p>
    <w:p w:rsidR="00217100" w:rsidRPr="00217100" w:rsidRDefault="00217100" w:rsidP="00217100">
      <w:pPr>
        <w:keepNext/>
        <w:keepLines/>
        <w:spacing w:after="210" w:line="264" w:lineRule="auto"/>
        <w:outlineLvl w:val="1"/>
        <w:rPr>
          <w:rFonts w:ascii="Georgia" w:hAnsi="Georgia" w:cs="Times New Roman Bold"/>
          <w:b/>
          <w:color w:val="3A8FC5"/>
          <w:sz w:val="21"/>
        </w:rPr>
      </w:pPr>
      <w:bookmarkStart w:id="296" w:name="_Toc450674612"/>
      <w:r w:rsidRPr="00217100">
        <w:rPr>
          <w:rFonts w:ascii="Georgia" w:hAnsi="Georgia" w:cs="Times New Roman Bold"/>
          <w:b/>
          <w:color w:val="3A8FC5"/>
          <w:sz w:val="21"/>
        </w:rPr>
        <w:t>II. Material commercial agreements</w:t>
      </w:r>
      <w:bookmarkEnd w:id="296"/>
    </w:p>
    <w:p w:rsidR="00217100" w:rsidRPr="00217100" w:rsidRDefault="00217100" w:rsidP="00217100">
      <w:pPr>
        <w:numPr>
          <w:ilvl w:val="0"/>
          <w:numId w:val="18"/>
        </w:numPr>
        <w:spacing w:after="210" w:line="264" w:lineRule="auto"/>
        <w:jc w:val="both"/>
        <w:rPr>
          <w:rFonts w:eastAsia="MS Mincho"/>
          <w:sz w:val="21"/>
          <w:szCs w:val="21"/>
        </w:rPr>
      </w:pPr>
      <w:r w:rsidRPr="00217100">
        <w:rPr>
          <w:sz w:val="21"/>
          <w:szCs w:val="21"/>
        </w:rPr>
        <w:t>[●]</w:t>
      </w:r>
      <w:r w:rsidRPr="00217100">
        <w:rPr>
          <w:rFonts w:eastAsia="MS Mincho"/>
          <w:sz w:val="21"/>
          <w:szCs w:val="21"/>
        </w:rPr>
        <w:t>.</w:t>
      </w:r>
    </w:p>
    <w:p w:rsidR="00217100" w:rsidRPr="00217100" w:rsidRDefault="00217100" w:rsidP="00217100">
      <w:pPr>
        <w:spacing w:after="210" w:line="264" w:lineRule="auto"/>
        <w:jc w:val="both"/>
        <w:rPr>
          <w:rFonts w:ascii="Georgia" w:hAnsi="Georgia" w:cs="Times New Roman Bold"/>
          <w:b/>
          <w:color w:val="3A8FC5"/>
          <w:sz w:val="21"/>
        </w:rPr>
      </w:pPr>
      <w:r w:rsidRPr="00217100">
        <w:rPr>
          <w:rFonts w:ascii="Georgia" w:hAnsi="Georgia" w:cs="Times New Roman Bold"/>
          <w:b/>
          <w:color w:val="3A8FC5"/>
          <w:sz w:val="21"/>
        </w:rPr>
        <w:t>III. Employment</w:t>
      </w:r>
    </w:p>
    <w:p w:rsidR="00217100" w:rsidRPr="00217100" w:rsidRDefault="00217100" w:rsidP="00217100">
      <w:pPr>
        <w:numPr>
          <w:ilvl w:val="0"/>
          <w:numId w:val="18"/>
        </w:numPr>
        <w:spacing w:after="210" w:line="264" w:lineRule="auto"/>
        <w:jc w:val="both"/>
        <w:rPr>
          <w:rFonts w:eastAsia="MS Mincho"/>
          <w:sz w:val="21"/>
          <w:szCs w:val="21"/>
        </w:rPr>
      </w:pPr>
      <w:r w:rsidRPr="00217100">
        <w:rPr>
          <w:sz w:val="21"/>
          <w:szCs w:val="21"/>
        </w:rPr>
        <w:t>[●]</w:t>
      </w:r>
      <w:r w:rsidRPr="00217100">
        <w:rPr>
          <w:rFonts w:eastAsia="MS Mincho"/>
          <w:sz w:val="21"/>
          <w:szCs w:val="21"/>
        </w:rPr>
        <w:t>.</w:t>
      </w:r>
    </w:p>
    <w:p w:rsidR="00217100" w:rsidRPr="00217100" w:rsidRDefault="00217100" w:rsidP="00217100">
      <w:pPr>
        <w:spacing w:after="210" w:line="264" w:lineRule="auto"/>
        <w:jc w:val="both"/>
        <w:rPr>
          <w:rFonts w:ascii="Georgia" w:hAnsi="Georgia" w:cs="Times New Roman Bold"/>
          <w:b/>
          <w:color w:val="3A8FC5"/>
          <w:sz w:val="21"/>
        </w:rPr>
      </w:pPr>
      <w:r w:rsidRPr="00217100">
        <w:rPr>
          <w:rFonts w:ascii="Georgia" w:hAnsi="Georgia" w:cs="Times New Roman Bold"/>
          <w:b/>
          <w:color w:val="3A8FC5"/>
          <w:sz w:val="21"/>
        </w:rPr>
        <w:t>IV. Real estate</w:t>
      </w:r>
    </w:p>
    <w:p w:rsidR="00217100" w:rsidRPr="00217100" w:rsidRDefault="00217100" w:rsidP="00217100">
      <w:pPr>
        <w:numPr>
          <w:ilvl w:val="0"/>
          <w:numId w:val="18"/>
        </w:numPr>
        <w:spacing w:after="210" w:line="264" w:lineRule="auto"/>
        <w:jc w:val="both"/>
        <w:rPr>
          <w:rFonts w:eastAsia="MS Mincho"/>
          <w:sz w:val="21"/>
          <w:szCs w:val="21"/>
        </w:rPr>
      </w:pPr>
      <w:r w:rsidRPr="00217100">
        <w:rPr>
          <w:rFonts w:eastAsia="MS Mincho"/>
          <w:sz w:val="21"/>
          <w:szCs w:val="21"/>
        </w:rPr>
        <w:t>[●].</w:t>
      </w:r>
    </w:p>
    <w:p w:rsidR="00217100" w:rsidRPr="00217100" w:rsidRDefault="00217100" w:rsidP="00217100">
      <w:pPr>
        <w:keepNext/>
        <w:spacing w:after="210" w:line="264" w:lineRule="auto"/>
        <w:jc w:val="both"/>
        <w:rPr>
          <w:rFonts w:ascii="Georgia" w:hAnsi="Georgia" w:cs="Times New Roman Bold"/>
          <w:b/>
          <w:color w:val="3A8FC5"/>
          <w:sz w:val="21"/>
        </w:rPr>
      </w:pPr>
      <w:r w:rsidRPr="00217100">
        <w:rPr>
          <w:rFonts w:ascii="Georgia" w:hAnsi="Georgia" w:cs="Times New Roman Bold"/>
          <w:b/>
          <w:color w:val="3A8FC5"/>
          <w:sz w:val="21"/>
        </w:rPr>
        <w:t>V. Litigation and proceedings</w:t>
      </w:r>
    </w:p>
    <w:p w:rsidR="00217100" w:rsidRPr="00217100" w:rsidRDefault="00217100" w:rsidP="00217100">
      <w:pPr>
        <w:keepNext/>
        <w:numPr>
          <w:ilvl w:val="0"/>
          <w:numId w:val="18"/>
        </w:numPr>
        <w:spacing w:after="210" w:line="264" w:lineRule="auto"/>
        <w:jc w:val="both"/>
        <w:rPr>
          <w:rFonts w:eastAsia="MS Mincho"/>
          <w:sz w:val="21"/>
          <w:szCs w:val="21"/>
        </w:rPr>
      </w:pPr>
      <w:r w:rsidRPr="00217100">
        <w:rPr>
          <w:rFonts w:eastAsia="MS Mincho"/>
          <w:sz w:val="21"/>
          <w:szCs w:val="21"/>
        </w:rPr>
        <w:t>[●].</w:t>
      </w:r>
    </w:p>
    <w:p w:rsidR="00217100" w:rsidRPr="00217100" w:rsidRDefault="00217100" w:rsidP="00217100">
      <w:pPr>
        <w:keepNext/>
        <w:spacing w:after="210" w:line="264" w:lineRule="auto"/>
        <w:jc w:val="both"/>
        <w:rPr>
          <w:rFonts w:ascii="Georgia" w:hAnsi="Georgia" w:cs="Times New Roman Bold"/>
          <w:b/>
          <w:color w:val="3A8FC5"/>
          <w:sz w:val="21"/>
        </w:rPr>
      </w:pPr>
      <w:r w:rsidRPr="00217100">
        <w:rPr>
          <w:rFonts w:ascii="Georgia" w:hAnsi="Georgia" w:cs="Times New Roman Bold"/>
          <w:b/>
          <w:color w:val="3A8FC5"/>
          <w:sz w:val="21"/>
        </w:rPr>
        <w:t>VI. Intra-group financing</w:t>
      </w:r>
    </w:p>
    <w:p w:rsidR="00217100" w:rsidRPr="00217100" w:rsidRDefault="00217100" w:rsidP="00217100">
      <w:pPr>
        <w:keepNext/>
        <w:numPr>
          <w:ilvl w:val="0"/>
          <w:numId w:val="18"/>
        </w:numPr>
        <w:spacing w:after="210" w:line="264" w:lineRule="auto"/>
        <w:jc w:val="both"/>
        <w:rPr>
          <w:rFonts w:eastAsia="MS Mincho"/>
          <w:sz w:val="21"/>
          <w:szCs w:val="21"/>
        </w:rPr>
      </w:pPr>
      <w:r w:rsidRPr="00217100">
        <w:rPr>
          <w:rFonts w:eastAsia="MS Mincho"/>
          <w:sz w:val="21"/>
          <w:szCs w:val="21"/>
        </w:rPr>
        <w:t>[●].</w:t>
      </w:r>
    </w:p>
    <w:p w:rsidR="00217100" w:rsidRPr="00217100" w:rsidRDefault="00217100" w:rsidP="00217100">
      <w:pPr>
        <w:keepNext/>
        <w:spacing w:after="210" w:line="264" w:lineRule="auto"/>
        <w:jc w:val="both"/>
        <w:rPr>
          <w:rFonts w:eastAsia="MS Mincho"/>
          <w:sz w:val="21"/>
        </w:rPr>
      </w:pPr>
      <w:r w:rsidRPr="00217100">
        <w:rPr>
          <w:rFonts w:ascii="Georgia" w:hAnsi="Georgia" w:cs="Times New Roman Bold"/>
          <w:b/>
          <w:color w:val="3A8FC5"/>
          <w:sz w:val="21"/>
        </w:rPr>
        <w:t>VII. Financing</w:t>
      </w:r>
    </w:p>
    <w:p w:rsidR="00217100" w:rsidRPr="00217100" w:rsidRDefault="00217100" w:rsidP="00217100">
      <w:pPr>
        <w:keepNext/>
        <w:numPr>
          <w:ilvl w:val="0"/>
          <w:numId w:val="18"/>
        </w:numPr>
        <w:spacing w:after="210" w:line="264" w:lineRule="auto"/>
        <w:jc w:val="both"/>
        <w:rPr>
          <w:rFonts w:eastAsia="MS Mincho"/>
          <w:sz w:val="21"/>
          <w:szCs w:val="21"/>
        </w:rPr>
      </w:pPr>
      <w:r w:rsidRPr="00217100">
        <w:rPr>
          <w:rFonts w:eastAsia="MS Mincho"/>
          <w:sz w:val="21"/>
          <w:szCs w:val="21"/>
        </w:rPr>
        <w:t>[●]</w:t>
      </w:r>
    </w:p>
    <w:p w:rsidR="00217100" w:rsidRPr="00217100" w:rsidRDefault="00217100" w:rsidP="00217100">
      <w:pPr>
        <w:keepNext/>
        <w:spacing w:after="210" w:line="264" w:lineRule="auto"/>
        <w:jc w:val="both"/>
        <w:rPr>
          <w:rFonts w:ascii="Georgia" w:hAnsi="Georgia" w:cs="Times New Roman Bold"/>
          <w:b/>
          <w:color w:val="3A8FC5"/>
          <w:sz w:val="21"/>
        </w:rPr>
      </w:pPr>
      <w:r w:rsidRPr="00217100">
        <w:rPr>
          <w:rFonts w:ascii="Georgia" w:hAnsi="Georgia" w:cs="Times New Roman Bold"/>
          <w:b/>
          <w:color w:val="3A8FC5"/>
          <w:sz w:val="21"/>
        </w:rPr>
        <w:t>VIII. Insurance</w:t>
      </w:r>
    </w:p>
    <w:p w:rsidR="00217100" w:rsidRPr="00217100" w:rsidRDefault="00217100" w:rsidP="00217100">
      <w:pPr>
        <w:keepNext/>
        <w:numPr>
          <w:ilvl w:val="0"/>
          <w:numId w:val="18"/>
        </w:numPr>
        <w:spacing w:after="210" w:line="264" w:lineRule="auto"/>
        <w:jc w:val="both"/>
        <w:rPr>
          <w:rFonts w:eastAsia="MS Mincho"/>
          <w:sz w:val="21"/>
          <w:szCs w:val="21"/>
        </w:rPr>
      </w:pPr>
      <w:r w:rsidRPr="00217100">
        <w:rPr>
          <w:rFonts w:eastAsia="MS Mincho"/>
          <w:sz w:val="21"/>
          <w:szCs w:val="21"/>
        </w:rPr>
        <w:t>[●].</w:t>
      </w:r>
    </w:p>
    <w:p w:rsidR="00217100" w:rsidRPr="00217100" w:rsidRDefault="00217100" w:rsidP="00217100">
      <w:pPr>
        <w:keepNext/>
        <w:spacing w:after="210" w:line="264" w:lineRule="auto"/>
        <w:jc w:val="both"/>
        <w:rPr>
          <w:rFonts w:ascii="Georgia" w:hAnsi="Georgia" w:cs="Times New Roman Bold"/>
          <w:b/>
          <w:color w:val="3A8FC5"/>
          <w:sz w:val="21"/>
        </w:rPr>
      </w:pPr>
      <w:r w:rsidRPr="00217100">
        <w:rPr>
          <w:rFonts w:ascii="Georgia" w:hAnsi="Georgia" w:cs="Times New Roman Bold"/>
          <w:b/>
          <w:color w:val="3A8FC5"/>
          <w:sz w:val="21"/>
        </w:rPr>
        <w:t>IX. Compliance</w:t>
      </w:r>
    </w:p>
    <w:p w:rsidR="00217100" w:rsidRPr="00217100" w:rsidRDefault="00217100" w:rsidP="00217100">
      <w:pPr>
        <w:keepNext/>
        <w:numPr>
          <w:ilvl w:val="0"/>
          <w:numId w:val="18"/>
        </w:numPr>
        <w:spacing w:after="210" w:line="264" w:lineRule="auto"/>
        <w:jc w:val="both"/>
        <w:rPr>
          <w:rFonts w:eastAsia="MS Mincho"/>
          <w:sz w:val="21"/>
          <w:szCs w:val="21"/>
        </w:rPr>
      </w:pPr>
      <w:r w:rsidRPr="00217100">
        <w:rPr>
          <w:rFonts w:eastAsia="MS Mincho"/>
          <w:sz w:val="21"/>
          <w:szCs w:val="21"/>
        </w:rPr>
        <w:t>[●].</w:t>
      </w:r>
    </w:p>
    <w:p w:rsidR="00217100" w:rsidRPr="00217100" w:rsidRDefault="00217100" w:rsidP="00217100">
      <w:pPr>
        <w:keepNext/>
        <w:spacing w:after="210" w:line="264" w:lineRule="auto"/>
        <w:jc w:val="both"/>
        <w:rPr>
          <w:rFonts w:ascii="Georgia" w:hAnsi="Georgia" w:cs="Times New Roman Bold"/>
          <w:b/>
          <w:color w:val="3A8FC5"/>
          <w:sz w:val="21"/>
        </w:rPr>
      </w:pPr>
      <w:r w:rsidRPr="00217100">
        <w:rPr>
          <w:rFonts w:ascii="Georgia" w:hAnsi="Georgia" w:cs="Times New Roman Bold"/>
          <w:b/>
          <w:color w:val="3A8FC5"/>
          <w:sz w:val="21"/>
        </w:rPr>
        <w:t>IX. Permits, licenses and authorizations</w:t>
      </w:r>
    </w:p>
    <w:p w:rsidR="00217100" w:rsidRPr="00217100" w:rsidRDefault="00217100" w:rsidP="00217100">
      <w:pPr>
        <w:keepNext/>
        <w:numPr>
          <w:ilvl w:val="0"/>
          <w:numId w:val="18"/>
        </w:numPr>
        <w:spacing w:after="210" w:line="264" w:lineRule="auto"/>
        <w:jc w:val="both"/>
        <w:rPr>
          <w:rFonts w:eastAsia="MS Mincho"/>
          <w:sz w:val="21"/>
          <w:szCs w:val="21"/>
        </w:rPr>
      </w:pPr>
      <w:r w:rsidRPr="00217100">
        <w:rPr>
          <w:rFonts w:eastAsia="MS Mincho"/>
          <w:sz w:val="21"/>
          <w:szCs w:val="21"/>
        </w:rPr>
        <w:t>[●].</w:t>
      </w:r>
    </w:p>
    <w:p w:rsidR="00217100" w:rsidRDefault="00217100" w:rsidP="00217100">
      <w:pPr>
        <w:keepNext/>
        <w:spacing w:after="210" w:line="264" w:lineRule="auto"/>
        <w:ind w:left="720"/>
        <w:jc w:val="both"/>
        <w:rPr>
          <w:rFonts w:eastAsia="MS Mincho"/>
          <w:sz w:val="21"/>
        </w:rPr>
      </w:pPr>
    </w:p>
    <w:p w:rsidR="00351BB7" w:rsidRDefault="00351BB7" w:rsidP="00351BB7">
      <w:pPr>
        <w:keepNext/>
        <w:spacing w:after="210" w:line="264" w:lineRule="auto"/>
        <w:jc w:val="both"/>
        <w:rPr>
          <w:rFonts w:eastAsia="MS Mincho"/>
          <w:sz w:val="21"/>
        </w:rPr>
      </w:pPr>
    </w:p>
    <w:p w:rsidR="00351BB7" w:rsidRPr="001460BD" w:rsidRDefault="00351BB7" w:rsidP="00351BB7">
      <w:pPr>
        <w:keepNext/>
        <w:spacing w:after="210" w:line="264" w:lineRule="auto"/>
        <w:jc w:val="both"/>
        <w:rPr>
          <w:rFonts w:eastAsia="MS Mincho"/>
          <w:sz w:val="21"/>
        </w:rPr>
      </w:pPr>
    </w:p>
    <w:p w:rsidR="00E83BFF" w:rsidRPr="00EA1548" w:rsidRDefault="00EA1548" w:rsidP="00E83BFF">
      <w:pPr>
        <w:pStyle w:val="FWAnnexL1"/>
        <w:spacing w:after="240" w:line="240" w:lineRule="auto"/>
        <w:rPr>
          <w:szCs w:val="36"/>
        </w:rPr>
      </w:pPr>
      <w:r w:rsidRPr="00EA1548">
        <w:rPr>
          <w:sz w:val="21"/>
          <w:szCs w:val="21"/>
        </w:rPr>
        <w:br w:type="page"/>
      </w:r>
      <w:r w:rsidR="005B77E0" w:rsidRPr="00EA1548">
        <w:rPr>
          <w:sz w:val="21"/>
          <w:szCs w:val="21"/>
        </w:rPr>
        <w:lastRenderedPageBreak/>
        <w:t xml:space="preserve"> </w:t>
      </w:r>
      <w:bookmarkStart w:id="297" w:name="_Ref381025539"/>
      <w:bookmarkStart w:id="298" w:name="_Ref381078969"/>
      <w:bookmarkStart w:id="299" w:name="_Ref387647578"/>
      <w:bookmarkStart w:id="300" w:name="_Toc450674613"/>
      <w:r w:rsidR="005B77E0" w:rsidRPr="00EA1548">
        <w:rPr>
          <w:szCs w:val="36"/>
        </w:rPr>
        <w:t>–</w:t>
      </w:r>
      <w:bookmarkEnd w:id="297"/>
      <w:bookmarkEnd w:id="298"/>
      <w:r w:rsidR="00A67CFC" w:rsidRPr="00EA1548">
        <w:rPr>
          <w:szCs w:val="36"/>
        </w:rPr>
        <w:t xml:space="preserve"> </w:t>
      </w:r>
      <w:r w:rsidR="00C55BB5" w:rsidRPr="00EA1548">
        <w:rPr>
          <w:szCs w:val="36"/>
        </w:rPr>
        <w:t>Terms of release</w:t>
      </w:r>
      <w:bookmarkEnd w:id="299"/>
      <w:bookmarkEnd w:id="300"/>
    </w:p>
    <w:p w:rsidR="00E83BFF" w:rsidRPr="00B90519" w:rsidRDefault="00E83BFF" w:rsidP="00CC146D">
      <w:pPr>
        <w:pStyle w:val="FWBL1"/>
        <w:numPr>
          <w:ilvl w:val="0"/>
          <w:numId w:val="0"/>
        </w:numPr>
        <w:ind w:left="142"/>
        <w:rPr>
          <w:caps w:val="0"/>
          <w:color w:val="0E214A"/>
          <w:szCs w:val="21"/>
        </w:rPr>
      </w:pPr>
      <w:r w:rsidRPr="00B90519">
        <w:rPr>
          <w:caps w:val="0"/>
          <w:color w:val="0E214A"/>
          <w:szCs w:val="21"/>
        </w:rPr>
        <w:t xml:space="preserve">The Report has been prepared for, and on the instructions of, and in accordance with the terms of our engagement with, </w:t>
      </w:r>
      <w:r w:rsidR="00BC4978" w:rsidRPr="00B90519">
        <w:rPr>
          <w:caps w:val="0"/>
          <w:color w:val="0E214A"/>
          <w:szCs w:val="21"/>
        </w:rPr>
        <w:t>the Investor</w:t>
      </w:r>
      <w:r w:rsidR="00187EC1" w:rsidRPr="00B90519">
        <w:rPr>
          <w:caps w:val="0"/>
          <w:color w:val="0E214A"/>
          <w:szCs w:val="21"/>
        </w:rPr>
        <w:t xml:space="preserve">, which </w:t>
      </w:r>
      <w:r w:rsidR="00EC0C00">
        <w:rPr>
          <w:caps w:val="0"/>
          <w:color w:val="0E214A"/>
          <w:szCs w:val="21"/>
        </w:rPr>
        <w:t>is</w:t>
      </w:r>
      <w:r w:rsidRPr="00B90519">
        <w:rPr>
          <w:caps w:val="0"/>
          <w:color w:val="0E214A"/>
          <w:szCs w:val="21"/>
        </w:rPr>
        <w:t xml:space="preserve"> our client in relation to the Transaction and is addressed to </w:t>
      </w:r>
      <w:r w:rsidR="00BC4978" w:rsidRPr="00B90519">
        <w:rPr>
          <w:caps w:val="0"/>
          <w:color w:val="0E214A"/>
          <w:szCs w:val="21"/>
        </w:rPr>
        <w:t>the Investor</w:t>
      </w:r>
      <w:r w:rsidRPr="00B90519">
        <w:rPr>
          <w:caps w:val="0"/>
          <w:color w:val="0E214A"/>
          <w:szCs w:val="21"/>
        </w:rPr>
        <w:t xml:space="preserve"> only. The Report is confidential and, save as provided below, is for discussion with, and use by </w:t>
      </w:r>
      <w:r w:rsidR="00BC4978" w:rsidRPr="00B90519">
        <w:rPr>
          <w:caps w:val="0"/>
          <w:color w:val="0E214A"/>
          <w:szCs w:val="21"/>
        </w:rPr>
        <w:t>the Investor</w:t>
      </w:r>
      <w:r w:rsidRPr="00B90519">
        <w:rPr>
          <w:caps w:val="0"/>
          <w:color w:val="0E214A"/>
          <w:szCs w:val="21"/>
        </w:rPr>
        <w:t xml:space="preserve"> (and no one else) and </w:t>
      </w:r>
      <w:r w:rsidR="00BC4978" w:rsidRPr="00B90519">
        <w:rPr>
          <w:caps w:val="0"/>
          <w:color w:val="0E214A"/>
          <w:szCs w:val="21"/>
        </w:rPr>
        <w:t>the Investor</w:t>
      </w:r>
      <w:r w:rsidRPr="00B90519">
        <w:rPr>
          <w:caps w:val="0"/>
          <w:color w:val="0E214A"/>
          <w:szCs w:val="21"/>
        </w:rPr>
        <w:t xml:space="preserve"> shall not be entitled to assign, tr</w:t>
      </w:r>
      <w:r w:rsidR="00187EC1" w:rsidRPr="00B90519">
        <w:rPr>
          <w:caps w:val="0"/>
          <w:color w:val="0E214A"/>
          <w:szCs w:val="21"/>
        </w:rPr>
        <w:t xml:space="preserve">ansfer or charge any interest </w:t>
      </w:r>
      <w:r w:rsidR="00EC0C00">
        <w:rPr>
          <w:caps w:val="0"/>
          <w:color w:val="0E214A"/>
          <w:szCs w:val="21"/>
        </w:rPr>
        <w:t>it</w:t>
      </w:r>
      <w:r w:rsidRPr="00B90519">
        <w:rPr>
          <w:caps w:val="0"/>
          <w:color w:val="0E214A"/>
          <w:szCs w:val="21"/>
        </w:rPr>
        <w:t xml:space="preserve"> may have in this Report.  No other person is entitled to rely on the Report for any purpose whatsoever and we accept no responsibility, duty or liability to any other person in respect of the contents of the Report unless: </w:t>
      </w:r>
    </w:p>
    <w:p w:rsidR="00E83BFF" w:rsidRPr="00654DA9" w:rsidRDefault="00BC4978" w:rsidP="00E877C6">
      <w:pPr>
        <w:pStyle w:val="BodyText"/>
        <w:numPr>
          <w:ilvl w:val="0"/>
          <w:numId w:val="15"/>
        </w:numPr>
        <w:rPr>
          <w:szCs w:val="21"/>
        </w:rPr>
      </w:pPr>
      <w:r w:rsidRPr="00654DA9">
        <w:rPr>
          <w:szCs w:val="21"/>
        </w:rPr>
        <w:t>the Investor</w:t>
      </w:r>
      <w:r w:rsidR="00E83BFF" w:rsidRPr="00654DA9">
        <w:rPr>
          <w:szCs w:val="21"/>
        </w:rPr>
        <w:t xml:space="preserve"> ha</w:t>
      </w:r>
      <w:r w:rsidR="00AB1AFD">
        <w:rPr>
          <w:szCs w:val="21"/>
        </w:rPr>
        <w:t>s</w:t>
      </w:r>
      <w:r w:rsidR="00E83BFF" w:rsidRPr="00654DA9">
        <w:rPr>
          <w:szCs w:val="21"/>
        </w:rPr>
        <w:t xml:space="preserve"> consented to such reliance by executing a reliance instruction letter in such form as will be agreed with us; and</w:t>
      </w:r>
    </w:p>
    <w:p w:rsidR="00E83BFF" w:rsidRPr="00654DA9" w:rsidRDefault="00E83BFF" w:rsidP="00E877C6">
      <w:pPr>
        <w:pStyle w:val="BodyText"/>
        <w:numPr>
          <w:ilvl w:val="0"/>
          <w:numId w:val="14"/>
        </w:numPr>
        <w:rPr>
          <w:szCs w:val="21"/>
        </w:rPr>
      </w:pPr>
      <w:r w:rsidRPr="00654DA9">
        <w:rPr>
          <w:szCs w:val="21"/>
        </w:rPr>
        <w:t>there has been valid acceptance by or on behalf of such other person of the terms on which they may rely on the Report by the counter-signature of a reliance letter in such form as will be agreed with us.</w:t>
      </w:r>
    </w:p>
    <w:p w:rsidR="00E83BFF" w:rsidRPr="00B90519" w:rsidRDefault="00E83BFF" w:rsidP="00CC146D">
      <w:pPr>
        <w:pStyle w:val="FWBL1"/>
        <w:numPr>
          <w:ilvl w:val="0"/>
          <w:numId w:val="0"/>
        </w:numPr>
        <w:ind w:left="142"/>
        <w:rPr>
          <w:caps w:val="0"/>
          <w:color w:val="0E214A"/>
          <w:szCs w:val="21"/>
        </w:rPr>
      </w:pPr>
      <w:r w:rsidRPr="00B90519">
        <w:rPr>
          <w:caps w:val="0"/>
          <w:color w:val="0E214A"/>
          <w:szCs w:val="21"/>
        </w:rPr>
        <w:t xml:space="preserve">The Report may not be provided, without our prior written specific consent, to anyone other than </w:t>
      </w:r>
      <w:r w:rsidR="00BC4978" w:rsidRPr="00B90519">
        <w:rPr>
          <w:caps w:val="0"/>
          <w:color w:val="0E214A"/>
          <w:szCs w:val="21"/>
        </w:rPr>
        <w:t>the Investor</w:t>
      </w:r>
      <w:r w:rsidR="00187EC1" w:rsidRPr="00B90519">
        <w:rPr>
          <w:caps w:val="0"/>
          <w:color w:val="0E214A"/>
          <w:szCs w:val="21"/>
        </w:rPr>
        <w:t>’</w:t>
      </w:r>
      <w:r w:rsidR="00AB1AFD">
        <w:rPr>
          <w:caps w:val="0"/>
          <w:color w:val="0E214A"/>
          <w:szCs w:val="21"/>
        </w:rPr>
        <w:t>s</w:t>
      </w:r>
      <w:r w:rsidRPr="00B90519">
        <w:rPr>
          <w:caps w:val="0"/>
          <w:color w:val="0E214A"/>
          <w:szCs w:val="21"/>
        </w:rPr>
        <w:t xml:space="preserve"> other professional advisers who need to receive the Report for the purposes of the Transaction and then only on the basis that it is strictly confidential, we accept no liability to them, they should not rely on it and they should not provide copies of it to any other person. </w:t>
      </w:r>
    </w:p>
    <w:p w:rsidR="00E83BFF" w:rsidRPr="00654DA9" w:rsidRDefault="00E83BFF" w:rsidP="00E83BFF">
      <w:pPr>
        <w:pStyle w:val="BodyText"/>
        <w:rPr>
          <w:szCs w:val="21"/>
        </w:rPr>
      </w:pPr>
      <w:r w:rsidRPr="00654DA9">
        <w:rPr>
          <w:szCs w:val="21"/>
        </w:rPr>
        <w:br w:type="page"/>
      </w:r>
    </w:p>
    <w:p w:rsidR="004B45D5" w:rsidRPr="00654DA9" w:rsidRDefault="004B45D5" w:rsidP="00E83BFF">
      <w:pPr>
        <w:pStyle w:val="FWAnnexL1"/>
        <w:spacing w:after="240" w:line="240" w:lineRule="auto"/>
        <w:rPr>
          <w:sz w:val="21"/>
          <w:szCs w:val="21"/>
        </w:rPr>
        <w:sectPr w:rsidR="004B45D5" w:rsidRPr="00654DA9" w:rsidSect="002A594F">
          <w:pgSz w:w="16838" w:h="11906" w:orient="landscape" w:code="9"/>
          <w:pgMar w:top="1440" w:right="1440" w:bottom="1440" w:left="2520" w:header="706" w:footer="706" w:gutter="0"/>
          <w:cols w:num="2" w:space="908"/>
          <w:docGrid w:linePitch="360"/>
        </w:sectPr>
      </w:pPr>
      <w:bookmarkStart w:id="301" w:name="_Toc381043877"/>
      <w:bookmarkEnd w:id="301"/>
    </w:p>
    <w:p w:rsidR="00E83BFF" w:rsidRPr="00C66111" w:rsidRDefault="003B3C49" w:rsidP="00E83BFF">
      <w:pPr>
        <w:pStyle w:val="FWAnnexL1"/>
        <w:spacing w:after="240" w:line="240" w:lineRule="auto"/>
        <w:rPr>
          <w:szCs w:val="36"/>
        </w:rPr>
      </w:pPr>
      <w:r w:rsidRPr="00654DA9">
        <w:rPr>
          <w:sz w:val="21"/>
          <w:szCs w:val="21"/>
        </w:rPr>
        <w:t xml:space="preserve"> </w:t>
      </w:r>
      <w:bookmarkStart w:id="302" w:name="_Toc381044409"/>
      <w:bookmarkStart w:id="303" w:name="_Ref387657119"/>
      <w:bookmarkStart w:id="304" w:name="_Toc450674614"/>
      <w:bookmarkEnd w:id="302"/>
      <w:r w:rsidR="0020740C" w:rsidRPr="00C66111">
        <w:rPr>
          <w:szCs w:val="36"/>
        </w:rPr>
        <w:t xml:space="preserve">– </w:t>
      </w:r>
      <w:r w:rsidR="00E83BFF" w:rsidRPr="00C66111">
        <w:rPr>
          <w:szCs w:val="36"/>
        </w:rPr>
        <w:t>Terms of reference, limits &amp; qualifications</w:t>
      </w:r>
      <w:bookmarkEnd w:id="303"/>
      <w:bookmarkEnd w:id="304"/>
    </w:p>
    <w:p w:rsidR="004B45D5" w:rsidRPr="00654DA9" w:rsidRDefault="004B45D5" w:rsidP="00EC0C00">
      <w:pPr>
        <w:pStyle w:val="FWAnnexL3"/>
        <w:numPr>
          <w:ilvl w:val="0"/>
          <w:numId w:val="0"/>
        </w:numPr>
        <w:rPr>
          <w:szCs w:val="21"/>
        </w:rPr>
        <w:sectPr w:rsidR="004B45D5" w:rsidRPr="00654DA9" w:rsidSect="004B45D5">
          <w:type w:val="continuous"/>
          <w:pgSz w:w="16838" w:h="11906" w:orient="landscape" w:code="9"/>
          <w:pgMar w:top="1440" w:right="1440" w:bottom="1440" w:left="2520" w:header="706" w:footer="706" w:gutter="0"/>
          <w:cols w:space="720"/>
          <w:docGrid w:linePitch="360"/>
        </w:sectPr>
      </w:pPr>
    </w:p>
    <w:p w:rsidR="00EC0C00" w:rsidRDefault="00EC0C00" w:rsidP="00CC146D">
      <w:pPr>
        <w:pStyle w:val="FWBL1"/>
        <w:numPr>
          <w:ilvl w:val="0"/>
          <w:numId w:val="0"/>
        </w:numPr>
        <w:ind w:left="142"/>
        <w:rPr>
          <w:caps w:val="0"/>
          <w:color w:val="0E214A"/>
          <w:szCs w:val="21"/>
        </w:rPr>
      </w:pPr>
      <w:r>
        <w:rPr>
          <w:caps w:val="0"/>
          <w:color w:val="0E214A"/>
          <w:szCs w:val="21"/>
        </w:rPr>
        <w:t>[</w:t>
      </w:r>
      <w:r w:rsidRPr="00EC0C00">
        <w:rPr>
          <w:b/>
          <w:i/>
          <w:caps w:val="0"/>
          <w:color w:val="0E214A"/>
          <w:szCs w:val="21"/>
          <w:highlight w:val="yellow"/>
        </w:rPr>
        <w:t>subject to review</w:t>
      </w:r>
      <w:r>
        <w:rPr>
          <w:caps w:val="0"/>
          <w:color w:val="0E214A"/>
          <w:szCs w:val="21"/>
        </w:rPr>
        <w:t>]</w:t>
      </w:r>
    </w:p>
    <w:p w:rsidR="00E83BFF" w:rsidRPr="00B90519" w:rsidRDefault="00E83BFF" w:rsidP="00CC146D">
      <w:pPr>
        <w:pStyle w:val="FWBL1"/>
        <w:numPr>
          <w:ilvl w:val="0"/>
          <w:numId w:val="0"/>
        </w:numPr>
        <w:ind w:left="142"/>
        <w:rPr>
          <w:caps w:val="0"/>
          <w:color w:val="0E214A"/>
          <w:szCs w:val="21"/>
        </w:rPr>
      </w:pPr>
      <w:r w:rsidRPr="00B90519">
        <w:rPr>
          <w:caps w:val="0"/>
          <w:color w:val="0E214A"/>
          <w:szCs w:val="21"/>
        </w:rPr>
        <w:t>This Report is delivered on the following basis:</w:t>
      </w:r>
    </w:p>
    <w:p w:rsidR="00675D7C" w:rsidRPr="00675D7C" w:rsidRDefault="00276A1B" w:rsidP="00E877C6">
      <w:pPr>
        <w:pStyle w:val="BodyText"/>
        <w:numPr>
          <w:ilvl w:val="0"/>
          <w:numId w:val="16"/>
        </w:numPr>
        <w:rPr>
          <w:szCs w:val="21"/>
        </w:rPr>
      </w:pPr>
      <w:r w:rsidRPr="00654DA9">
        <w:rPr>
          <w:szCs w:val="21"/>
        </w:rPr>
        <w:t xml:space="preserve">This </w:t>
      </w:r>
      <w:r w:rsidR="00077F3B" w:rsidRPr="00654DA9">
        <w:rPr>
          <w:szCs w:val="21"/>
        </w:rPr>
        <w:t xml:space="preserve">Report </w:t>
      </w:r>
      <w:r w:rsidRPr="00654DA9">
        <w:rPr>
          <w:szCs w:val="21"/>
        </w:rPr>
        <w:t>has been prepared exclusively in connection with the Transaction, and may only be relied upon for that purpose, and was prepared exclusively for the benefit and use of the Addressee in response to its instructions and on the assumptions and bases described herein, which reflect the priorities and knowledge of the Addressee as communicated to the Contributing Firms.  Consequently, the issues covered in this report and the emphasis placed on them may not address or reflect matters that may be of importance to any other person or entity in connection with the Transaction.</w:t>
      </w:r>
      <w:r w:rsidR="00675D7C">
        <w:rPr>
          <w:szCs w:val="21"/>
        </w:rPr>
        <w:t xml:space="preserve"> </w:t>
      </w:r>
      <w:r w:rsidR="00675D7C" w:rsidRPr="00654DA9">
        <w:rPr>
          <w:szCs w:val="21"/>
        </w:rPr>
        <w:t xml:space="preserve">Our work has only been undertaken on the basis of the Scope set out in </w:t>
      </w:r>
      <w:r w:rsidR="00675D7C">
        <w:rPr>
          <w:szCs w:val="21"/>
        </w:rPr>
        <w:t>[</w:t>
      </w:r>
      <w:r w:rsidR="00675D7C" w:rsidRPr="00675D7C">
        <w:rPr>
          <w:szCs w:val="21"/>
          <w:u w:val="single"/>
        </w:rPr>
        <w:fldChar w:fldCharType="begin"/>
      </w:r>
      <w:r w:rsidR="00675D7C" w:rsidRPr="00675D7C">
        <w:rPr>
          <w:szCs w:val="21"/>
          <w:u w:val="single"/>
        </w:rPr>
        <w:instrText xml:space="preserve"> REF _Ref447051120 \w \h </w:instrText>
      </w:r>
      <w:r w:rsidR="00675D7C" w:rsidRPr="00675D7C">
        <w:rPr>
          <w:szCs w:val="21"/>
          <w:u w:val="single"/>
        </w:rPr>
      </w:r>
      <w:r w:rsidR="00675D7C" w:rsidRPr="00675D7C">
        <w:rPr>
          <w:szCs w:val="21"/>
          <w:u w:val="single"/>
        </w:rPr>
        <w:instrText xml:space="preserve"> \* MERGEFORMAT </w:instrText>
      </w:r>
      <w:r w:rsidR="00675D7C" w:rsidRPr="00675D7C">
        <w:rPr>
          <w:szCs w:val="21"/>
          <w:u w:val="single"/>
        </w:rPr>
        <w:fldChar w:fldCharType="separate"/>
      </w:r>
      <w:r w:rsidR="00F048D7">
        <w:rPr>
          <w:szCs w:val="21"/>
          <w:u w:val="single"/>
        </w:rPr>
        <w:t>Annex 2</w:t>
      </w:r>
      <w:r w:rsidR="00675D7C" w:rsidRPr="00675D7C">
        <w:rPr>
          <w:szCs w:val="21"/>
          <w:u w:val="single"/>
        </w:rPr>
        <w:fldChar w:fldCharType="end"/>
      </w:r>
      <w:r w:rsidR="00675D7C">
        <w:rPr>
          <w:szCs w:val="21"/>
          <w:u w:val="single"/>
        </w:rPr>
        <w:t>]</w:t>
      </w:r>
      <w:r w:rsidR="00675D7C" w:rsidRPr="00654DA9">
        <w:rPr>
          <w:szCs w:val="21"/>
        </w:rPr>
        <w:t>.</w:t>
      </w:r>
      <w:r w:rsidR="00675D7C">
        <w:rPr>
          <w:szCs w:val="21"/>
        </w:rPr>
        <w:t xml:space="preserve"> This Report has been prepared by us together with the Local Counsel. </w:t>
      </w:r>
      <w:r w:rsidR="00675D7C" w:rsidRPr="00675D7C">
        <w:rPr>
          <w:szCs w:val="21"/>
        </w:rPr>
        <w:t>Each firm shall only be responsible for those sections of the Report which they have prepared and the laws of which they have been engaged to advise on by you, which:</w:t>
      </w:r>
    </w:p>
    <w:p w:rsidR="00675D7C" w:rsidRPr="00675D7C" w:rsidRDefault="00675D7C" w:rsidP="00E877C6">
      <w:pPr>
        <w:pStyle w:val="BodyText"/>
        <w:numPr>
          <w:ilvl w:val="0"/>
          <w:numId w:val="19"/>
        </w:numPr>
        <w:rPr>
          <w:szCs w:val="21"/>
        </w:rPr>
      </w:pPr>
      <w:r w:rsidRPr="00675D7C">
        <w:rPr>
          <w:szCs w:val="21"/>
        </w:rPr>
        <w:t xml:space="preserve">in the case of Freshfields, are those sections of the Report relating to the laws of Spain, </w:t>
      </w:r>
      <w:r>
        <w:rPr>
          <w:szCs w:val="21"/>
        </w:rPr>
        <w:t xml:space="preserve">Germany, </w:t>
      </w:r>
      <w:r w:rsidRPr="00675D7C">
        <w:rPr>
          <w:szCs w:val="21"/>
        </w:rPr>
        <w:t xml:space="preserve">China, </w:t>
      </w:r>
      <w:r>
        <w:rPr>
          <w:szCs w:val="21"/>
        </w:rPr>
        <w:t xml:space="preserve">France, Russia and </w:t>
      </w:r>
      <w:r w:rsidR="00550537">
        <w:rPr>
          <w:szCs w:val="21"/>
        </w:rPr>
        <w:t>England &amp; Wales</w:t>
      </w:r>
      <w:r w:rsidRPr="00675D7C">
        <w:rPr>
          <w:szCs w:val="21"/>
        </w:rPr>
        <w:t xml:space="preserve">; and </w:t>
      </w:r>
    </w:p>
    <w:p w:rsidR="00276A1B" w:rsidRPr="00654DA9" w:rsidRDefault="00675D7C" w:rsidP="00E877C6">
      <w:pPr>
        <w:pStyle w:val="BodyText"/>
        <w:numPr>
          <w:ilvl w:val="0"/>
          <w:numId w:val="19"/>
        </w:numPr>
        <w:rPr>
          <w:szCs w:val="21"/>
        </w:rPr>
      </w:pPr>
      <w:r w:rsidRPr="00675D7C">
        <w:rPr>
          <w:szCs w:val="21"/>
        </w:rPr>
        <w:t xml:space="preserve">in the case of the Local Counsel, are those sections of the Report relating to the laws of </w:t>
      </w:r>
      <w:r>
        <w:rPr>
          <w:szCs w:val="21"/>
        </w:rPr>
        <w:t>the Czech Republic and Poland</w:t>
      </w:r>
      <w:r w:rsidRPr="00675D7C">
        <w:rPr>
          <w:szCs w:val="21"/>
        </w:rPr>
        <w:t xml:space="preserve">. </w:t>
      </w:r>
      <w:r>
        <w:rPr>
          <w:szCs w:val="21"/>
        </w:rPr>
        <w:t xml:space="preserve"> </w:t>
      </w:r>
    </w:p>
    <w:p w:rsidR="00276A1B" w:rsidRPr="00654DA9" w:rsidRDefault="00E83BFF" w:rsidP="00E877C6">
      <w:pPr>
        <w:pStyle w:val="BodyText"/>
        <w:numPr>
          <w:ilvl w:val="0"/>
          <w:numId w:val="16"/>
        </w:numPr>
        <w:rPr>
          <w:szCs w:val="21"/>
        </w:rPr>
      </w:pPr>
      <w:r w:rsidRPr="00654DA9">
        <w:rPr>
          <w:szCs w:val="21"/>
        </w:rPr>
        <w:t xml:space="preserve">This Report relates only to the position as at </w:t>
      </w:r>
      <w:r w:rsidR="0002684D">
        <w:rPr>
          <w:szCs w:val="21"/>
        </w:rPr>
        <w:t>[●]</w:t>
      </w:r>
      <w:r w:rsidR="00675D7C">
        <w:rPr>
          <w:szCs w:val="21"/>
        </w:rPr>
        <w:t xml:space="preserve"> </w:t>
      </w:r>
      <w:r w:rsidR="0002684D">
        <w:rPr>
          <w:szCs w:val="21"/>
        </w:rPr>
        <w:t>2016</w:t>
      </w:r>
      <w:r w:rsidR="00C02357" w:rsidRPr="00654DA9">
        <w:rPr>
          <w:szCs w:val="21"/>
        </w:rPr>
        <w:t xml:space="preserve"> </w:t>
      </w:r>
      <w:r w:rsidRPr="00654DA9">
        <w:rPr>
          <w:szCs w:val="21"/>
        </w:rPr>
        <w:t xml:space="preserve">based on the information of which we were aware at that time.  </w:t>
      </w:r>
      <w:r w:rsidR="00276A1B" w:rsidRPr="00675D7C">
        <w:rPr>
          <w:szCs w:val="21"/>
        </w:rPr>
        <w:t>The Contributing Firms</w:t>
      </w:r>
      <w:r w:rsidRPr="00675D7C">
        <w:rPr>
          <w:szCs w:val="21"/>
        </w:rPr>
        <w:t xml:space="preserve"> will not update this Report unless we specifically agree with </w:t>
      </w:r>
      <w:r w:rsidR="00BC4978" w:rsidRPr="00675D7C">
        <w:rPr>
          <w:szCs w:val="21"/>
        </w:rPr>
        <w:t xml:space="preserve">the </w:t>
      </w:r>
      <w:r w:rsidR="00AB1AFD" w:rsidRPr="00675D7C">
        <w:rPr>
          <w:szCs w:val="21"/>
        </w:rPr>
        <w:t>Investor</w:t>
      </w:r>
      <w:r w:rsidRPr="00675D7C">
        <w:rPr>
          <w:szCs w:val="21"/>
        </w:rPr>
        <w:t xml:space="preserve"> to do so.</w:t>
      </w:r>
      <w:r w:rsidR="00276A1B" w:rsidRPr="00654DA9">
        <w:rPr>
          <w:szCs w:val="21"/>
        </w:rPr>
        <w:t xml:space="preserve"> </w:t>
      </w:r>
    </w:p>
    <w:p w:rsidR="00276A1B" w:rsidRPr="00654DA9" w:rsidRDefault="00276A1B" w:rsidP="00E877C6">
      <w:pPr>
        <w:pStyle w:val="BodyText"/>
        <w:numPr>
          <w:ilvl w:val="0"/>
          <w:numId w:val="16"/>
        </w:numPr>
        <w:rPr>
          <w:szCs w:val="21"/>
        </w:rPr>
      </w:pPr>
      <w:r w:rsidRPr="00654DA9">
        <w:rPr>
          <w:szCs w:val="21"/>
        </w:rPr>
        <w:t>This report is confidential and for the use of the Addressee only and is not to be provided to, or relied upon by, nor is any responsibility, duty or liability accepted to, any third party without the prior written consent of each Contributing Firm.  Any rights or claims against the Contributing Firms in connection with this report can only be assigned with the prior written consent of each Contributing Firms.</w:t>
      </w:r>
    </w:p>
    <w:p w:rsidR="00E83BFF" w:rsidRPr="00654DA9" w:rsidRDefault="00E83BFF" w:rsidP="00E877C6">
      <w:pPr>
        <w:pStyle w:val="BodyText"/>
        <w:numPr>
          <w:ilvl w:val="0"/>
          <w:numId w:val="16"/>
        </w:numPr>
        <w:rPr>
          <w:szCs w:val="21"/>
        </w:rPr>
      </w:pPr>
      <w:r w:rsidRPr="00654DA9">
        <w:rPr>
          <w:szCs w:val="21"/>
        </w:rPr>
        <w:t xml:space="preserve">We have limited our review to a factual analysis of existing arrangements and how the Transaction impacts on them.  We have not attempted to identify, comment on or make any assessment of the business, commercial, financial, technical, operational, </w:t>
      </w:r>
      <w:r w:rsidR="00550537">
        <w:rPr>
          <w:szCs w:val="21"/>
        </w:rPr>
        <w:t xml:space="preserve">IP/IT and data protection, </w:t>
      </w:r>
      <w:r w:rsidRPr="00654DA9">
        <w:rPr>
          <w:szCs w:val="21"/>
        </w:rPr>
        <w:t xml:space="preserve">insurance, tax (of any kind), accounting, actuarial, environmental or health &amp; safety implications of the contents (or any omissions from the contents) of the </w:t>
      </w:r>
      <w:r w:rsidR="0022190C" w:rsidRPr="00654DA9">
        <w:rPr>
          <w:szCs w:val="21"/>
        </w:rPr>
        <w:t>Reviewed Documents</w:t>
      </w:r>
      <w:r w:rsidRPr="00654DA9">
        <w:rPr>
          <w:szCs w:val="21"/>
        </w:rPr>
        <w:t xml:space="preserve"> (as </w:t>
      </w:r>
      <w:r w:rsidR="00675D7C">
        <w:rPr>
          <w:szCs w:val="21"/>
        </w:rPr>
        <w:t>set out</w:t>
      </w:r>
      <w:r w:rsidRPr="00654DA9">
        <w:rPr>
          <w:szCs w:val="21"/>
        </w:rPr>
        <w:t xml:space="preserve"> in </w:t>
      </w:r>
      <w:r w:rsidR="00675D7C">
        <w:rPr>
          <w:szCs w:val="21"/>
        </w:rPr>
        <w:t>[</w:t>
      </w:r>
      <w:r w:rsidR="00675D7C" w:rsidRPr="00675D7C">
        <w:rPr>
          <w:szCs w:val="21"/>
          <w:u w:val="single"/>
        </w:rPr>
        <w:t>Annex 3</w:t>
      </w:r>
      <w:r w:rsidR="00675D7C">
        <w:rPr>
          <w:szCs w:val="21"/>
        </w:rPr>
        <w:t>]</w:t>
      </w:r>
      <w:r w:rsidRPr="00654DA9">
        <w:rPr>
          <w:szCs w:val="21"/>
        </w:rPr>
        <w:t xml:space="preserve">), or of any transactions or events contemplated by them, and no view or opinion is expressed on such matters. </w:t>
      </w:r>
    </w:p>
    <w:p w:rsidR="00E83BFF" w:rsidRPr="00654DA9" w:rsidRDefault="00E83BFF" w:rsidP="00E877C6">
      <w:pPr>
        <w:pStyle w:val="BodyText"/>
        <w:numPr>
          <w:ilvl w:val="0"/>
          <w:numId w:val="16"/>
        </w:numPr>
        <w:rPr>
          <w:szCs w:val="21"/>
        </w:rPr>
      </w:pPr>
      <w:r w:rsidRPr="00654DA9">
        <w:rPr>
          <w:szCs w:val="21"/>
        </w:rPr>
        <w:t xml:space="preserve">This Report should not be regarded as or relied on as being comprehensive or equivalent to a formal legal opinion concerning any matter referred to in it.  It has been prepared as a summary of the main legal risks and issues arising from our </w:t>
      </w:r>
      <w:r w:rsidRPr="00654DA9">
        <w:rPr>
          <w:szCs w:val="21"/>
        </w:rPr>
        <w:lastRenderedPageBreak/>
        <w:t>review of the</w:t>
      </w:r>
      <w:r w:rsidR="006C6FF2">
        <w:rPr>
          <w:szCs w:val="21"/>
        </w:rPr>
        <w:t xml:space="preserve"> </w:t>
      </w:r>
      <w:r w:rsidR="0022190C" w:rsidRPr="00654DA9">
        <w:rPr>
          <w:szCs w:val="21"/>
        </w:rPr>
        <w:t>Reviewed Documents</w:t>
      </w:r>
      <w:r w:rsidRPr="00654DA9">
        <w:rPr>
          <w:szCs w:val="21"/>
        </w:rPr>
        <w:t xml:space="preserve"> which we consider significant from a legal perspective in the context of the Transaction, and should not be treated as a substitute for specific legal advice concerning individual situations or concerns.  </w:t>
      </w:r>
      <w:r w:rsidRPr="00675D7C">
        <w:rPr>
          <w:b/>
          <w:szCs w:val="21"/>
        </w:rPr>
        <w:t>Furthermore, this Report cannot in any way replace comprehensive representations and warranties to be given in agreements executed in the course of the Transaction</w:t>
      </w:r>
      <w:r w:rsidRPr="00654DA9">
        <w:rPr>
          <w:szCs w:val="21"/>
        </w:rPr>
        <w:t>.</w:t>
      </w:r>
    </w:p>
    <w:p w:rsidR="00E83BFF" w:rsidRPr="00654DA9" w:rsidRDefault="00E83BFF" w:rsidP="00E877C6">
      <w:pPr>
        <w:pStyle w:val="BodyText"/>
        <w:numPr>
          <w:ilvl w:val="0"/>
          <w:numId w:val="16"/>
        </w:numPr>
        <w:rPr>
          <w:szCs w:val="21"/>
        </w:rPr>
      </w:pPr>
      <w:bookmarkStart w:id="305" w:name="_Ref447044144"/>
      <w:r w:rsidRPr="00654DA9">
        <w:rPr>
          <w:szCs w:val="21"/>
        </w:rPr>
        <w:t xml:space="preserve">This Report is not a summary of the principal content of the </w:t>
      </w:r>
      <w:r w:rsidR="0022190C" w:rsidRPr="00654DA9">
        <w:rPr>
          <w:szCs w:val="21"/>
        </w:rPr>
        <w:t>Reviewed Documents</w:t>
      </w:r>
      <w:r w:rsidRPr="00654DA9">
        <w:rPr>
          <w:szCs w:val="21"/>
        </w:rPr>
        <w:t xml:space="preserve"> and should not be regarded as a substitute for reading the </w:t>
      </w:r>
      <w:r w:rsidR="0022190C" w:rsidRPr="00654DA9">
        <w:rPr>
          <w:szCs w:val="21"/>
        </w:rPr>
        <w:t>Reviewed Documents</w:t>
      </w:r>
      <w:r w:rsidRPr="00654DA9">
        <w:rPr>
          <w:szCs w:val="21"/>
        </w:rPr>
        <w:t>.</w:t>
      </w:r>
      <w:bookmarkEnd w:id="305"/>
    </w:p>
    <w:p w:rsidR="008310DC" w:rsidRPr="00654DA9" w:rsidRDefault="008310DC" w:rsidP="00E877C6">
      <w:pPr>
        <w:pStyle w:val="BodyText"/>
        <w:numPr>
          <w:ilvl w:val="0"/>
          <w:numId w:val="16"/>
        </w:numPr>
        <w:rPr>
          <w:szCs w:val="21"/>
        </w:rPr>
      </w:pPr>
      <w:r w:rsidRPr="00654DA9">
        <w:rPr>
          <w:szCs w:val="21"/>
        </w:rPr>
        <w:t xml:space="preserve">This Report does not purport to contain a complete and exhaustive summary of any information provided to us and only refers to such information as expressly set out in this Report. </w:t>
      </w:r>
    </w:p>
    <w:p w:rsidR="008310DC" w:rsidRPr="00654DA9" w:rsidRDefault="008310DC" w:rsidP="00E877C6">
      <w:pPr>
        <w:pStyle w:val="BodyText"/>
        <w:numPr>
          <w:ilvl w:val="0"/>
          <w:numId w:val="16"/>
        </w:numPr>
        <w:rPr>
          <w:szCs w:val="21"/>
        </w:rPr>
      </w:pPr>
      <w:r w:rsidRPr="00654DA9">
        <w:rPr>
          <w:szCs w:val="21"/>
        </w:rPr>
        <w:t>Where this Report reproduces or summarises any information derived from a third party or any opinion of a third party, we do not accept any responsibility, duty or liability for the truth, accuracy or completeness of such information or opinion in any way whatsoever (including whether or not such information or opinion is misleading, by omission or otherwise).  We have not conducted any verification of such information or opinions.</w:t>
      </w:r>
    </w:p>
    <w:p w:rsidR="00E83BFF" w:rsidRPr="00654DA9" w:rsidRDefault="00E83BFF" w:rsidP="00E877C6">
      <w:pPr>
        <w:pStyle w:val="BodyText"/>
        <w:numPr>
          <w:ilvl w:val="0"/>
          <w:numId w:val="16"/>
        </w:numPr>
        <w:rPr>
          <w:szCs w:val="21"/>
        </w:rPr>
      </w:pPr>
      <w:r w:rsidRPr="00654DA9">
        <w:rPr>
          <w:szCs w:val="21"/>
        </w:rPr>
        <w:t xml:space="preserve">Our review has not been an audit.  We have not applied a system of checks intended to uncover gaps, although we have noted where a document that we think is material has been referred to but not provided to us. </w:t>
      </w:r>
    </w:p>
    <w:p w:rsidR="00E83BFF" w:rsidRPr="00654DA9" w:rsidRDefault="00E83BFF" w:rsidP="00E877C6">
      <w:pPr>
        <w:pStyle w:val="BodyText"/>
        <w:numPr>
          <w:ilvl w:val="0"/>
          <w:numId w:val="16"/>
        </w:numPr>
        <w:rPr>
          <w:szCs w:val="21"/>
        </w:rPr>
      </w:pPr>
      <w:r w:rsidRPr="00654DA9">
        <w:rPr>
          <w:szCs w:val="21"/>
        </w:rPr>
        <w:t>For the purposes of this Report and our work in connection with it, we do not purport to be experts on, or generally familiar with, any laws other than the laws</w:t>
      </w:r>
      <w:r w:rsidR="00B90519">
        <w:rPr>
          <w:szCs w:val="21"/>
        </w:rPr>
        <w:t xml:space="preserve"> of</w:t>
      </w:r>
      <w:r w:rsidRPr="00654DA9">
        <w:rPr>
          <w:szCs w:val="21"/>
        </w:rPr>
        <w:t xml:space="preserve"> Spain</w:t>
      </w:r>
      <w:r w:rsidR="00675D7C">
        <w:rPr>
          <w:szCs w:val="21"/>
        </w:rPr>
        <w:t xml:space="preserve">, </w:t>
      </w:r>
      <w:r w:rsidR="00B47CBD">
        <w:rPr>
          <w:szCs w:val="21"/>
        </w:rPr>
        <w:t xml:space="preserve">Germany, China, France, Russia and UK </w:t>
      </w:r>
      <w:r w:rsidR="00404C39" w:rsidRPr="00B47CBD">
        <w:rPr>
          <w:szCs w:val="21"/>
        </w:rPr>
        <w:t>(in the case of Freshfields)</w:t>
      </w:r>
      <w:r w:rsidRPr="00B47CBD">
        <w:rPr>
          <w:szCs w:val="21"/>
        </w:rPr>
        <w:t>,</w:t>
      </w:r>
      <w:r w:rsidR="004716F7" w:rsidRPr="00B47CBD">
        <w:rPr>
          <w:szCs w:val="21"/>
        </w:rPr>
        <w:t xml:space="preserve"> </w:t>
      </w:r>
      <w:r w:rsidR="00B47CBD">
        <w:rPr>
          <w:szCs w:val="21"/>
        </w:rPr>
        <w:t xml:space="preserve">and the Czech Republic and Poland (in the case of Local Counsel) </w:t>
      </w:r>
      <w:r w:rsidRPr="00654DA9">
        <w:rPr>
          <w:szCs w:val="21"/>
        </w:rPr>
        <w:t xml:space="preserve">and so cannot be taken to have reviewed the </w:t>
      </w:r>
      <w:r w:rsidR="0022190C" w:rsidRPr="00654DA9">
        <w:rPr>
          <w:szCs w:val="21"/>
        </w:rPr>
        <w:t>Reviewed Documents</w:t>
      </w:r>
      <w:r w:rsidRPr="00654DA9">
        <w:rPr>
          <w:szCs w:val="21"/>
        </w:rPr>
        <w:t xml:space="preserve"> in the light of, or prepared this Report on the basis of, any other such laws. </w:t>
      </w:r>
    </w:p>
    <w:p w:rsidR="00E83BFF" w:rsidRPr="00654DA9" w:rsidRDefault="00E83BFF" w:rsidP="00E877C6">
      <w:pPr>
        <w:pStyle w:val="BodyText"/>
        <w:numPr>
          <w:ilvl w:val="0"/>
          <w:numId w:val="16"/>
        </w:numPr>
        <w:rPr>
          <w:szCs w:val="21"/>
        </w:rPr>
      </w:pPr>
      <w:r w:rsidRPr="00654DA9">
        <w:rPr>
          <w:szCs w:val="21"/>
        </w:rPr>
        <w:t xml:space="preserve">The accuracy of this Report necessarily depends on the </w:t>
      </w:r>
      <w:r w:rsidR="0022190C" w:rsidRPr="00654DA9">
        <w:rPr>
          <w:szCs w:val="21"/>
        </w:rPr>
        <w:t>Reviewed Documents</w:t>
      </w:r>
      <w:r w:rsidRPr="00654DA9">
        <w:rPr>
          <w:szCs w:val="21"/>
        </w:rPr>
        <w:t xml:space="preserve"> together with the </w:t>
      </w:r>
      <w:r w:rsidR="00B47CBD">
        <w:rPr>
          <w:szCs w:val="21"/>
        </w:rPr>
        <w:t xml:space="preserve">information obtained during the Legal Session and the Call and </w:t>
      </w:r>
      <w:r w:rsidRPr="00654DA9">
        <w:rPr>
          <w:szCs w:val="21"/>
        </w:rPr>
        <w:t>responses to the Q&amp;A</w:t>
      </w:r>
      <w:r w:rsidR="00B47CBD">
        <w:rPr>
          <w:szCs w:val="21"/>
        </w:rPr>
        <w:t xml:space="preserve"> and IRL</w:t>
      </w:r>
      <w:r w:rsidRPr="00654DA9">
        <w:rPr>
          <w:szCs w:val="21"/>
        </w:rPr>
        <w:t xml:space="preserve"> </w:t>
      </w:r>
      <w:r w:rsidR="000221C8" w:rsidRPr="00654DA9">
        <w:rPr>
          <w:szCs w:val="21"/>
        </w:rPr>
        <w:t>Process</w:t>
      </w:r>
      <w:r w:rsidR="00B47CBD">
        <w:rPr>
          <w:szCs w:val="21"/>
        </w:rPr>
        <w:t xml:space="preserve"> [and additional responses provided by e-mail (including the relevant documents and information attached to such e-mails)]</w:t>
      </w:r>
      <w:r w:rsidR="000221C8" w:rsidRPr="00654DA9">
        <w:rPr>
          <w:szCs w:val="21"/>
        </w:rPr>
        <w:t xml:space="preserve"> </w:t>
      </w:r>
      <w:r w:rsidRPr="00654DA9">
        <w:rPr>
          <w:szCs w:val="21"/>
        </w:rPr>
        <w:t xml:space="preserve">being true, complete, accurate and not misleading, and on the </w:t>
      </w:r>
      <w:r w:rsidR="0022190C" w:rsidRPr="00654DA9">
        <w:rPr>
          <w:szCs w:val="21"/>
        </w:rPr>
        <w:t>Reviewed Documents</w:t>
      </w:r>
      <w:r w:rsidRPr="00654DA9">
        <w:rPr>
          <w:szCs w:val="21"/>
        </w:rPr>
        <w:t xml:space="preserve"> being legally binding and effective, in particular, that the signatories thereof were duly authorised to represent the parties represented by them, all of which we have assumed to be the case.  We have further assumed that the copies contained in the Data Room are true copies of the originals and that the </w:t>
      </w:r>
      <w:r w:rsidR="0022190C" w:rsidRPr="00654DA9">
        <w:rPr>
          <w:szCs w:val="21"/>
        </w:rPr>
        <w:t>Reviewed Documents</w:t>
      </w:r>
      <w:r w:rsidRPr="00654DA9">
        <w:rPr>
          <w:szCs w:val="21"/>
        </w:rPr>
        <w:t xml:space="preserve"> represent the most recent and final versions of such </w:t>
      </w:r>
      <w:r w:rsidR="0022190C" w:rsidRPr="00654DA9">
        <w:rPr>
          <w:szCs w:val="21"/>
        </w:rPr>
        <w:t>Reviewed Documents</w:t>
      </w:r>
      <w:r w:rsidRPr="00654DA9">
        <w:rPr>
          <w:szCs w:val="21"/>
        </w:rPr>
        <w:t xml:space="preserve">. </w:t>
      </w:r>
    </w:p>
    <w:p w:rsidR="00E83BFF" w:rsidRPr="00654DA9" w:rsidRDefault="00B47CBD" w:rsidP="00E877C6">
      <w:pPr>
        <w:pStyle w:val="BodyText"/>
        <w:numPr>
          <w:ilvl w:val="0"/>
          <w:numId w:val="16"/>
        </w:numPr>
        <w:rPr>
          <w:szCs w:val="21"/>
        </w:rPr>
      </w:pPr>
      <w:r w:rsidRPr="00B47CBD">
        <w:rPr>
          <w:szCs w:val="21"/>
        </w:rPr>
        <w:t xml:space="preserve">The review of the </w:t>
      </w:r>
      <w:r>
        <w:rPr>
          <w:szCs w:val="21"/>
        </w:rPr>
        <w:t>Reviewed</w:t>
      </w:r>
      <w:r w:rsidRPr="00B47CBD">
        <w:rPr>
          <w:szCs w:val="21"/>
        </w:rPr>
        <w:t xml:space="preserve"> Documents and this Report are subject to a </w:t>
      </w:r>
      <w:r>
        <w:rPr>
          <w:szCs w:val="21"/>
        </w:rPr>
        <w:t>6</w:t>
      </w:r>
      <w:r w:rsidRPr="00B47CBD">
        <w:rPr>
          <w:szCs w:val="21"/>
        </w:rPr>
        <w:t xml:space="preserve"> million materiality threshold.</w:t>
      </w:r>
      <w:r>
        <w:rPr>
          <w:szCs w:val="21"/>
        </w:rPr>
        <w:t xml:space="preserve"> </w:t>
      </w:r>
      <w:r w:rsidR="008310DC" w:rsidRPr="00654DA9">
        <w:rPr>
          <w:szCs w:val="21"/>
        </w:rPr>
        <w:t xml:space="preserve">In determining whether the </w:t>
      </w:r>
      <w:r w:rsidR="00077F3B">
        <w:rPr>
          <w:szCs w:val="21"/>
        </w:rPr>
        <w:t>Reviewed Documents</w:t>
      </w:r>
      <w:r w:rsidR="008310DC" w:rsidRPr="00654DA9">
        <w:rPr>
          <w:szCs w:val="21"/>
        </w:rPr>
        <w:t xml:space="preserve"> fall within the materiality thresholds described in this report, we have relied entirely on the exercise conducted by </w:t>
      </w:r>
      <w:r>
        <w:rPr>
          <w:szCs w:val="21"/>
        </w:rPr>
        <w:t>Gestamp Automoción</w:t>
      </w:r>
      <w:r w:rsidR="008310DC" w:rsidRPr="00654DA9">
        <w:rPr>
          <w:szCs w:val="21"/>
        </w:rPr>
        <w:t xml:space="preserve"> to populate the Data Room with the relevant documents and have assumed that such materiality thresholds are appropriate given the size and nature of, and legal risks to, the </w:t>
      </w:r>
      <w:r w:rsidR="00187EC1">
        <w:rPr>
          <w:szCs w:val="21"/>
        </w:rPr>
        <w:t>Target Compan</w:t>
      </w:r>
      <w:r>
        <w:rPr>
          <w:szCs w:val="21"/>
        </w:rPr>
        <w:t>i</w:t>
      </w:r>
      <w:r w:rsidR="00187EC1">
        <w:rPr>
          <w:szCs w:val="21"/>
        </w:rPr>
        <w:t xml:space="preserve">es’ </w:t>
      </w:r>
      <w:r w:rsidR="008310DC" w:rsidRPr="00654DA9">
        <w:rPr>
          <w:szCs w:val="21"/>
        </w:rPr>
        <w:lastRenderedPageBreak/>
        <w:t xml:space="preserve">business and that the Data Room contains all documents and information held by </w:t>
      </w:r>
      <w:r>
        <w:rPr>
          <w:szCs w:val="21"/>
        </w:rPr>
        <w:t>Gestamp Automoción</w:t>
      </w:r>
      <w:r w:rsidR="008310DC" w:rsidRPr="00654DA9">
        <w:rPr>
          <w:szCs w:val="21"/>
        </w:rPr>
        <w:t xml:space="preserve"> that fall within the materiality thresholds.  We</w:t>
      </w:r>
      <w:r w:rsidR="00E83BFF" w:rsidRPr="00654DA9">
        <w:rPr>
          <w:szCs w:val="21"/>
        </w:rPr>
        <w:t xml:space="preserve"> have assumed that these </w:t>
      </w:r>
      <w:r w:rsidR="008310DC" w:rsidRPr="00654DA9">
        <w:rPr>
          <w:szCs w:val="21"/>
        </w:rPr>
        <w:t xml:space="preserve">figures </w:t>
      </w:r>
      <w:r w:rsidR="00E83BFF" w:rsidRPr="00654DA9">
        <w:rPr>
          <w:szCs w:val="21"/>
        </w:rPr>
        <w:t>are true, complete, accurate and not misleading.</w:t>
      </w:r>
    </w:p>
    <w:p w:rsidR="00E83BFF" w:rsidRPr="00654DA9" w:rsidRDefault="00E83BFF" w:rsidP="00E877C6">
      <w:pPr>
        <w:pStyle w:val="BodyText"/>
        <w:numPr>
          <w:ilvl w:val="0"/>
          <w:numId w:val="16"/>
        </w:numPr>
        <w:rPr>
          <w:szCs w:val="21"/>
        </w:rPr>
      </w:pPr>
      <w:r w:rsidRPr="00654DA9">
        <w:rPr>
          <w:szCs w:val="21"/>
        </w:rPr>
        <w:t xml:space="preserve">This Report does not necessarily deal with matters covered in the other reports prepared for </w:t>
      </w:r>
      <w:r w:rsidR="00BC4978" w:rsidRPr="00654DA9">
        <w:rPr>
          <w:szCs w:val="21"/>
        </w:rPr>
        <w:t xml:space="preserve">the </w:t>
      </w:r>
      <w:r w:rsidR="00187EC1">
        <w:rPr>
          <w:szCs w:val="21"/>
        </w:rPr>
        <w:t>Investor</w:t>
      </w:r>
      <w:r w:rsidRPr="00654DA9">
        <w:rPr>
          <w:szCs w:val="21"/>
        </w:rPr>
        <w:t xml:space="preserve"> in connection with Project </w:t>
      </w:r>
      <w:r w:rsidR="00B47CBD">
        <w:rPr>
          <w:szCs w:val="21"/>
        </w:rPr>
        <w:t>Chassis</w:t>
      </w:r>
      <w:r w:rsidRPr="00654DA9">
        <w:rPr>
          <w:szCs w:val="21"/>
        </w:rPr>
        <w:t>.  This Report should, therefore, be read in the context of such other advisers’ reports.</w:t>
      </w:r>
    </w:p>
    <w:p w:rsidR="00E83BFF" w:rsidRPr="00654DA9" w:rsidRDefault="00E83BFF" w:rsidP="00E877C6">
      <w:pPr>
        <w:pStyle w:val="BodyText"/>
        <w:numPr>
          <w:ilvl w:val="0"/>
          <w:numId w:val="16"/>
        </w:numPr>
        <w:rPr>
          <w:szCs w:val="21"/>
        </w:rPr>
      </w:pPr>
      <w:r w:rsidRPr="00654DA9">
        <w:rPr>
          <w:szCs w:val="21"/>
        </w:rPr>
        <w:t>A number of the public registries and third party agencies who provide information exclude liability in many circumstances for any incorrect or incomplete information that they supply.  We will not be liable for any inaccuracies or omissions in the results of this search or enquiry and we will not bear the consequences of any such exclusion of liability.</w:t>
      </w:r>
    </w:p>
    <w:p w:rsidR="00E83BFF" w:rsidRPr="00654DA9" w:rsidRDefault="00E83BFF" w:rsidP="00E877C6">
      <w:pPr>
        <w:pStyle w:val="BodyText"/>
        <w:numPr>
          <w:ilvl w:val="0"/>
          <w:numId w:val="16"/>
        </w:numPr>
        <w:rPr>
          <w:szCs w:val="21"/>
        </w:rPr>
      </w:pPr>
      <w:r w:rsidRPr="00654DA9">
        <w:rPr>
          <w:szCs w:val="21"/>
        </w:rPr>
        <w:t xml:space="preserve">We have not reviewed or checked the operation or results of any ‘formulae’ found in the </w:t>
      </w:r>
      <w:r w:rsidR="0022190C" w:rsidRPr="00654DA9">
        <w:rPr>
          <w:szCs w:val="21"/>
        </w:rPr>
        <w:t>Reviewed Documents</w:t>
      </w:r>
      <w:r w:rsidRPr="00654DA9">
        <w:rPr>
          <w:szCs w:val="21"/>
        </w:rPr>
        <w:t>.</w:t>
      </w:r>
    </w:p>
    <w:p w:rsidR="008310DC" w:rsidRPr="00654DA9" w:rsidRDefault="00B47CBD" w:rsidP="00E877C6">
      <w:pPr>
        <w:pStyle w:val="BodyText"/>
        <w:numPr>
          <w:ilvl w:val="0"/>
          <w:numId w:val="16"/>
        </w:numPr>
        <w:rPr>
          <w:szCs w:val="21"/>
        </w:rPr>
      </w:pPr>
      <w:r>
        <w:rPr>
          <w:szCs w:val="21"/>
        </w:rPr>
        <w:t>Unless expressly stated otherwise, w</w:t>
      </w:r>
      <w:r w:rsidR="008310DC" w:rsidRPr="00654DA9">
        <w:rPr>
          <w:szCs w:val="21"/>
        </w:rPr>
        <w:t xml:space="preserve">e have not verified the enforceability of the contractual or other arrangements comprised in the </w:t>
      </w:r>
      <w:r w:rsidR="00077F3B">
        <w:rPr>
          <w:szCs w:val="21"/>
        </w:rPr>
        <w:t>Reviewed Documents</w:t>
      </w:r>
      <w:r w:rsidR="008310DC" w:rsidRPr="00654DA9">
        <w:rPr>
          <w:szCs w:val="21"/>
        </w:rPr>
        <w:t>.  For example, we have not made any independent enquiries to verify whether any formalities have been complied with which could have a bearing on enforceability, such as any particular registration requirements.</w:t>
      </w:r>
    </w:p>
    <w:p w:rsidR="008310DC" w:rsidRPr="00654DA9" w:rsidRDefault="008310DC" w:rsidP="00E877C6">
      <w:pPr>
        <w:pStyle w:val="BodyText"/>
        <w:numPr>
          <w:ilvl w:val="0"/>
          <w:numId w:val="16"/>
        </w:numPr>
        <w:rPr>
          <w:szCs w:val="21"/>
        </w:rPr>
      </w:pPr>
      <w:r w:rsidRPr="00654DA9">
        <w:rPr>
          <w:szCs w:val="21"/>
        </w:rPr>
        <w:t xml:space="preserve">Any content of this report that is of a general descriptive nature is included for informational purposes only and no liability for any losses suffered or incurred, whether directly or indirectly, by the Addressee or any other person or entity arising from </w:t>
      </w:r>
      <w:r w:rsidRPr="00654DA9">
        <w:rPr>
          <w:szCs w:val="21"/>
        </w:rPr>
        <w:t>reliance on any such content is accepted by the Contributing Firms.</w:t>
      </w:r>
    </w:p>
    <w:p w:rsidR="00E83BFF" w:rsidRPr="00654DA9" w:rsidRDefault="00E83BFF" w:rsidP="00E877C6">
      <w:pPr>
        <w:pStyle w:val="BodyText"/>
        <w:numPr>
          <w:ilvl w:val="0"/>
          <w:numId w:val="16"/>
        </w:numPr>
        <w:rPr>
          <w:szCs w:val="21"/>
        </w:rPr>
      </w:pPr>
      <w:r w:rsidRPr="00654DA9">
        <w:rPr>
          <w:szCs w:val="21"/>
        </w:rPr>
        <w:t>We have not received or provided confirmation of the licences, authorisations, approvals, clearances, consents and permits (</w:t>
      </w:r>
      <w:r w:rsidRPr="00B90519">
        <w:rPr>
          <w:b/>
          <w:i/>
          <w:szCs w:val="21"/>
        </w:rPr>
        <w:t>Authorisations</w:t>
      </w:r>
      <w:r w:rsidRPr="00654DA9">
        <w:rPr>
          <w:szCs w:val="21"/>
        </w:rPr>
        <w:t>) needed for the Target</w:t>
      </w:r>
      <w:r w:rsidR="00187EC1">
        <w:rPr>
          <w:szCs w:val="21"/>
        </w:rPr>
        <w:t xml:space="preserve"> </w:t>
      </w:r>
      <w:r w:rsidR="00AB1AFD">
        <w:rPr>
          <w:szCs w:val="21"/>
        </w:rPr>
        <w:t>and its subsidiaries</w:t>
      </w:r>
      <w:r w:rsidRPr="00654DA9">
        <w:rPr>
          <w:szCs w:val="21"/>
        </w:rPr>
        <w:t xml:space="preserve"> to carry on </w:t>
      </w:r>
      <w:r w:rsidR="00187EC1">
        <w:rPr>
          <w:szCs w:val="21"/>
        </w:rPr>
        <w:t>their</w:t>
      </w:r>
      <w:r w:rsidRPr="00654DA9">
        <w:rPr>
          <w:szCs w:val="21"/>
        </w:rPr>
        <w:t xml:space="preserve"> business either as at the date of this Report or immediately following completion of the Transaction.  We have assumed that each of the Authorisations provided to us is in full force and effect and, save where expressly brought to our attention, has not been terminated or amended. </w:t>
      </w:r>
    </w:p>
    <w:p w:rsidR="00E83BFF" w:rsidRPr="00654DA9" w:rsidRDefault="00E83BFF" w:rsidP="00E877C6">
      <w:pPr>
        <w:pStyle w:val="BodyText"/>
        <w:numPr>
          <w:ilvl w:val="0"/>
          <w:numId w:val="16"/>
        </w:numPr>
        <w:rPr>
          <w:szCs w:val="21"/>
        </w:rPr>
      </w:pPr>
      <w:r w:rsidRPr="00654DA9">
        <w:rPr>
          <w:szCs w:val="21"/>
        </w:rPr>
        <w:t xml:space="preserve">The </w:t>
      </w:r>
      <w:r w:rsidR="00B47CBD">
        <w:rPr>
          <w:szCs w:val="21"/>
        </w:rPr>
        <w:t>Addressee</w:t>
      </w:r>
      <w:r w:rsidRPr="00654DA9">
        <w:rPr>
          <w:szCs w:val="21"/>
        </w:rPr>
        <w:t xml:space="preserve"> may be under a duty to disclose to its insurers all information known (or deemed to be known) by </w:t>
      </w:r>
      <w:r w:rsidR="00BC4978" w:rsidRPr="00654DA9">
        <w:rPr>
          <w:szCs w:val="21"/>
        </w:rPr>
        <w:t xml:space="preserve">the </w:t>
      </w:r>
      <w:r w:rsidR="00187EC1">
        <w:rPr>
          <w:szCs w:val="21"/>
        </w:rPr>
        <w:t>Investor</w:t>
      </w:r>
      <w:r w:rsidRPr="00654DA9">
        <w:rPr>
          <w:szCs w:val="21"/>
        </w:rPr>
        <w:t xml:space="preserve">, and not known to </w:t>
      </w:r>
      <w:r w:rsidR="00187EC1">
        <w:rPr>
          <w:szCs w:val="21"/>
        </w:rPr>
        <w:t>their</w:t>
      </w:r>
      <w:r w:rsidRPr="00654DA9">
        <w:rPr>
          <w:szCs w:val="21"/>
        </w:rPr>
        <w:t xml:space="preserve"> insurers, which is material to their risk appraisal decisions.  Failure to disclose such matters may result in insurance policies being held void.  The </w:t>
      </w:r>
      <w:r w:rsidR="00B47CBD">
        <w:rPr>
          <w:szCs w:val="21"/>
        </w:rPr>
        <w:t>Addressee</w:t>
      </w:r>
      <w:r w:rsidRPr="00654DA9">
        <w:rPr>
          <w:szCs w:val="21"/>
        </w:rPr>
        <w:t xml:space="preserve"> should consider whether any information contained in this Report should be disclosed to </w:t>
      </w:r>
      <w:r w:rsidR="00187EC1">
        <w:rPr>
          <w:szCs w:val="21"/>
        </w:rPr>
        <w:t>their</w:t>
      </w:r>
      <w:r w:rsidRPr="00654DA9">
        <w:rPr>
          <w:szCs w:val="21"/>
        </w:rPr>
        <w:t xml:space="preserve"> insurers.  We have not given any consideration to such matters.</w:t>
      </w:r>
    </w:p>
    <w:p w:rsidR="00E83BFF" w:rsidRPr="00654DA9" w:rsidRDefault="00E83BFF" w:rsidP="00E877C6">
      <w:pPr>
        <w:pStyle w:val="BodyText"/>
        <w:numPr>
          <w:ilvl w:val="0"/>
          <w:numId w:val="16"/>
        </w:numPr>
        <w:rPr>
          <w:szCs w:val="21"/>
        </w:rPr>
      </w:pPr>
      <w:r w:rsidRPr="00654DA9">
        <w:rPr>
          <w:szCs w:val="21"/>
        </w:rPr>
        <w:t xml:space="preserve">Background information and/or the evidence of pre-contractual negotiations may be relevant to the interpretation of an agreement, including where the terms of the agreement are ostensibly clear from its face.  We have reported solely on the written terms of the agreements we have reviewed. </w:t>
      </w:r>
    </w:p>
    <w:p w:rsidR="00E83BFF" w:rsidRPr="00654DA9" w:rsidRDefault="00E83BFF" w:rsidP="00E877C6">
      <w:pPr>
        <w:pStyle w:val="BodyText"/>
        <w:numPr>
          <w:ilvl w:val="0"/>
          <w:numId w:val="16"/>
        </w:numPr>
        <w:rPr>
          <w:szCs w:val="21"/>
        </w:rPr>
      </w:pPr>
      <w:r w:rsidRPr="00654DA9">
        <w:rPr>
          <w:szCs w:val="21"/>
        </w:rPr>
        <w:t xml:space="preserve">Unless an amendment is specifically identified in the </w:t>
      </w:r>
      <w:r w:rsidR="0022190C" w:rsidRPr="00654DA9">
        <w:rPr>
          <w:szCs w:val="21"/>
        </w:rPr>
        <w:t>Reviewed Documents</w:t>
      </w:r>
      <w:r w:rsidRPr="00654DA9">
        <w:rPr>
          <w:szCs w:val="21"/>
        </w:rPr>
        <w:t xml:space="preserve">, we have assumed that no term of any </w:t>
      </w:r>
      <w:r w:rsidR="00B47CBD" w:rsidRPr="00654DA9">
        <w:rPr>
          <w:szCs w:val="21"/>
        </w:rPr>
        <w:t>Reviewed</w:t>
      </w:r>
      <w:r w:rsidRPr="00654DA9">
        <w:rPr>
          <w:szCs w:val="21"/>
        </w:rPr>
        <w:t xml:space="preserve"> Document or document referred to in it has been amended by any of the parties orally, by conduct or course of dealing or otherwise without our being made aware of it.</w:t>
      </w:r>
    </w:p>
    <w:p w:rsidR="008310DC" w:rsidRPr="00654DA9" w:rsidRDefault="008310DC" w:rsidP="00E877C6">
      <w:pPr>
        <w:pStyle w:val="BodyText"/>
        <w:numPr>
          <w:ilvl w:val="0"/>
          <w:numId w:val="16"/>
        </w:numPr>
        <w:rPr>
          <w:szCs w:val="21"/>
        </w:rPr>
      </w:pPr>
      <w:r w:rsidRPr="00654DA9">
        <w:rPr>
          <w:szCs w:val="21"/>
        </w:rPr>
        <w:lastRenderedPageBreak/>
        <w:t xml:space="preserve">Several of the </w:t>
      </w:r>
      <w:r w:rsidR="00077F3B">
        <w:rPr>
          <w:szCs w:val="21"/>
        </w:rPr>
        <w:t>Reviewed Documents</w:t>
      </w:r>
      <w:r w:rsidRPr="00654DA9">
        <w:rPr>
          <w:szCs w:val="21"/>
        </w:rPr>
        <w:t xml:space="preserve"> contain confidentiality undertakings.  We are not aware of whether any of the </w:t>
      </w:r>
      <w:r w:rsidR="00077F3B">
        <w:rPr>
          <w:szCs w:val="21"/>
        </w:rPr>
        <w:t>Reviewed Documents</w:t>
      </w:r>
      <w:r w:rsidRPr="00654DA9">
        <w:rPr>
          <w:szCs w:val="21"/>
        </w:rPr>
        <w:t xml:space="preserve"> has been made available to us in breach of these confidentiality undertakings.</w:t>
      </w:r>
    </w:p>
    <w:p w:rsidR="00E83BFF" w:rsidRPr="00654DA9" w:rsidRDefault="00E83BFF" w:rsidP="00E877C6">
      <w:pPr>
        <w:pStyle w:val="BodyText"/>
        <w:numPr>
          <w:ilvl w:val="0"/>
          <w:numId w:val="16"/>
        </w:numPr>
        <w:rPr>
          <w:szCs w:val="21"/>
        </w:rPr>
      </w:pPr>
      <w:r w:rsidRPr="00654DA9">
        <w:rPr>
          <w:szCs w:val="21"/>
        </w:rPr>
        <w:t xml:space="preserve">Agreements comprised or referred to in the </w:t>
      </w:r>
      <w:r w:rsidR="0022190C" w:rsidRPr="00654DA9">
        <w:rPr>
          <w:szCs w:val="21"/>
        </w:rPr>
        <w:t>Reviewed Documents</w:t>
      </w:r>
      <w:r w:rsidRPr="00654DA9">
        <w:rPr>
          <w:szCs w:val="21"/>
        </w:rPr>
        <w:t xml:space="preserve"> may not have been carried into effect or may have been breached without our being aware of the same.  In addition, there may be agreements which are wholly oral which may not have been brought to our attention. </w:t>
      </w:r>
    </w:p>
    <w:p w:rsidR="00E83BFF" w:rsidRPr="00CB54CA" w:rsidRDefault="001934A1" w:rsidP="00E877C6">
      <w:pPr>
        <w:pStyle w:val="BodyText"/>
        <w:numPr>
          <w:ilvl w:val="0"/>
          <w:numId w:val="16"/>
        </w:numPr>
        <w:rPr>
          <w:szCs w:val="21"/>
        </w:rPr>
      </w:pPr>
      <w:r>
        <w:rPr>
          <w:szCs w:val="21"/>
        </w:rPr>
        <w:t>When counterparties to contracts were disclosed, w</w:t>
      </w:r>
      <w:r w:rsidR="00E83BFF" w:rsidRPr="00654DA9">
        <w:rPr>
          <w:szCs w:val="21"/>
        </w:rPr>
        <w:t xml:space="preserve">e have not made any enquiries regarding the counterparties to any contracts. </w:t>
      </w:r>
    </w:p>
    <w:p w:rsidR="00C02357" w:rsidRPr="00654DA9" w:rsidRDefault="00E83BFF" w:rsidP="00E877C6">
      <w:pPr>
        <w:pStyle w:val="BodyText"/>
        <w:numPr>
          <w:ilvl w:val="0"/>
          <w:numId w:val="16"/>
        </w:numPr>
        <w:rPr>
          <w:szCs w:val="21"/>
        </w:rPr>
      </w:pPr>
      <w:r w:rsidRPr="00654DA9">
        <w:rPr>
          <w:szCs w:val="21"/>
        </w:rPr>
        <w:t xml:space="preserve">As is usual in such exercises, we have found that some of the </w:t>
      </w:r>
      <w:r w:rsidR="0022190C" w:rsidRPr="00654DA9">
        <w:rPr>
          <w:szCs w:val="21"/>
        </w:rPr>
        <w:t>Reviewed Documents</w:t>
      </w:r>
      <w:r w:rsidRPr="00654DA9">
        <w:rPr>
          <w:szCs w:val="21"/>
        </w:rPr>
        <w:t xml:space="preserve"> were incomplete or referred to other documents that could not be located as yet. Where we considered appropriate, we requested to be supplied with such documents.  Where a Disclosed Document in a language other than English or Spanish was accompanied by a translation, we reviewed the translated Disclosed Document on the assumption that such translation was a true and correct translation of the original.  We have, in cases where the material contained in the Data Room was insufficient, requested additional information.</w:t>
      </w:r>
      <w:r w:rsidR="001934A1">
        <w:rPr>
          <w:szCs w:val="21"/>
        </w:rPr>
        <w:t xml:space="preserve"> </w:t>
      </w:r>
      <w:r w:rsidR="001934A1" w:rsidRPr="001934A1">
        <w:rPr>
          <w:szCs w:val="21"/>
        </w:rPr>
        <w:t xml:space="preserve">In this regard, during the Q&amp;A </w:t>
      </w:r>
      <w:r w:rsidR="001934A1">
        <w:rPr>
          <w:szCs w:val="21"/>
        </w:rPr>
        <w:t xml:space="preserve">and IRL </w:t>
      </w:r>
      <w:r w:rsidR="001934A1" w:rsidRPr="001934A1">
        <w:rPr>
          <w:szCs w:val="21"/>
        </w:rPr>
        <w:t xml:space="preserve">Process we submitted a total of approximately </w:t>
      </w:r>
      <w:r w:rsidR="001934A1">
        <w:rPr>
          <w:szCs w:val="21"/>
        </w:rPr>
        <w:t>[●]</w:t>
      </w:r>
      <w:r w:rsidR="001934A1" w:rsidRPr="001934A1">
        <w:rPr>
          <w:szCs w:val="21"/>
        </w:rPr>
        <w:t xml:space="preserve"> questions and document requests but have received only </w:t>
      </w:r>
      <w:r w:rsidR="001934A1">
        <w:rPr>
          <w:szCs w:val="21"/>
        </w:rPr>
        <w:t>[●]</w:t>
      </w:r>
      <w:r w:rsidR="001934A1" w:rsidRPr="001934A1">
        <w:rPr>
          <w:szCs w:val="21"/>
        </w:rPr>
        <w:t xml:space="preserve"> answers, many of which were incomplete and/or contradictory with the </w:t>
      </w:r>
      <w:r w:rsidR="001934A1">
        <w:rPr>
          <w:szCs w:val="21"/>
        </w:rPr>
        <w:t>Reviewed</w:t>
      </w:r>
      <w:r w:rsidR="001934A1" w:rsidRPr="001934A1">
        <w:rPr>
          <w:szCs w:val="21"/>
        </w:rPr>
        <w:t xml:space="preserve"> Documents.</w:t>
      </w:r>
      <w:r w:rsidRPr="00654DA9">
        <w:rPr>
          <w:szCs w:val="21"/>
        </w:rPr>
        <w:t xml:space="preserve"> </w:t>
      </w:r>
    </w:p>
    <w:p w:rsidR="00E83BFF" w:rsidRPr="00654DA9" w:rsidRDefault="00E83BFF" w:rsidP="00E877C6">
      <w:pPr>
        <w:pStyle w:val="BodyText"/>
        <w:numPr>
          <w:ilvl w:val="0"/>
          <w:numId w:val="16"/>
        </w:numPr>
        <w:rPr>
          <w:szCs w:val="21"/>
        </w:rPr>
      </w:pPr>
      <w:r w:rsidRPr="00654DA9">
        <w:rPr>
          <w:szCs w:val="21"/>
        </w:rPr>
        <w:t>To the extent that we state or imply in this Report that a contractual or other provision or arrangement is consistent with market practice or is standard, this does not necessarily mean that the relevant position reflects the relevant market position in every detail, but that it is substantially or materially in line with such market position and that any variations are not considered material for the purposes of this Report.</w:t>
      </w:r>
    </w:p>
    <w:p w:rsidR="00E83BFF" w:rsidRPr="00654DA9" w:rsidRDefault="00E83BFF" w:rsidP="00E877C6">
      <w:pPr>
        <w:pStyle w:val="BodyText"/>
        <w:numPr>
          <w:ilvl w:val="0"/>
          <w:numId w:val="16"/>
        </w:numPr>
        <w:rPr>
          <w:szCs w:val="21"/>
        </w:rPr>
      </w:pPr>
      <w:r w:rsidRPr="00654DA9">
        <w:rPr>
          <w:szCs w:val="21"/>
        </w:rPr>
        <w:t xml:space="preserve">All comments and observations stated in this Report are made on the basis of such information as is readily discernable from the </w:t>
      </w:r>
      <w:r w:rsidR="0022190C" w:rsidRPr="00654DA9">
        <w:rPr>
          <w:szCs w:val="21"/>
        </w:rPr>
        <w:t>Reviewed Documents</w:t>
      </w:r>
      <w:r w:rsidRPr="00654DA9">
        <w:rPr>
          <w:szCs w:val="21"/>
        </w:rPr>
        <w:t xml:space="preserve">, and we do not purport to make any statement as to whether additional investigations would have been advisable or might have prompted us to draw different conclusions or state different opinions.  Where we report on the inaccuracy or inconsistency of </w:t>
      </w:r>
      <w:r w:rsidR="0022190C" w:rsidRPr="00654DA9">
        <w:rPr>
          <w:szCs w:val="21"/>
        </w:rPr>
        <w:t>Reviewed Documents</w:t>
      </w:r>
      <w:r w:rsidRPr="00654DA9">
        <w:rPr>
          <w:szCs w:val="21"/>
        </w:rPr>
        <w:t xml:space="preserve"> or information derived from </w:t>
      </w:r>
      <w:r w:rsidR="001934A1">
        <w:rPr>
          <w:szCs w:val="21"/>
        </w:rPr>
        <w:t xml:space="preserve">the Legal Session, the Call, the </w:t>
      </w:r>
      <w:r w:rsidRPr="00654DA9">
        <w:rPr>
          <w:szCs w:val="21"/>
        </w:rPr>
        <w:t xml:space="preserve">Q&amp;A </w:t>
      </w:r>
      <w:r w:rsidR="001934A1">
        <w:rPr>
          <w:szCs w:val="21"/>
        </w:rPr>
        <w:t xml:space="preserve">and IRL </w:t>
      </w:r>
      <w:r w:rsidRPr="00654DA9">
        <w:rPr>
          <w:szCs w:val="21"/>
        </w:rPr>
        <w:t xml:space="preserve">Process or elsewhere, or the necessity of further review or information, we do not imply that such is the only inaccuracy or inconsistency or necessity for further review or information that may exist. </w:t>
      </w:r>
    </w:p>
    <w:p w:rsidR="00E83BFF" w:rsidRPr="00654DA9" w:rsidRDefault="00E83BFF" w:rsidP="00E877C6">
      <w:pPr>
        <w:pStyle w:val="BodyText"/>
        <w:numPr>
          <w:ilvl w:val="0"/>
          <w:numId w:val="16"/>
        </w:numPr>
        <w:rPr>
          <w:szCs w:val="21"/>
        </w:rPr>
      </w:pPr>
      <w:r w:rsidRPr="00654DA9">
        <w:rPr>
          <w:szCs w:val="21"/>
        </w:rPr>
        <w:t xml:space="preserve">Some of the views expressed in this Report may be modified in supplemental reports or updates of this Report or in the course of giving ongoing legal advice on Project </w:t>
      </w:r>
      <w:r w:rsidR="001934A1">
        <w:rPr>
          <w:szCs w:val="21"/>
        </w:rPr>
        <w:t>Chassis</w:t>
      </w:r>
      <w:r w:rsidRPr="00654DA9">
        <w:rPr>
          <w:szCs w:val="21"/>
        </w:rPr>
        <w:t xml:space="preserve">.  Any verbal or other report to </w:t>
      </w:r>
      <w:r w:rsidR="00BC4978" w:rsidRPr="00654DA9">
        <w:rPr>
          <w:szCs w:val="21"/>
        </w:rPr>
        <w:t xml:space="preserve">the </w:t>
      </w:r>
      <w:r w:rsidR="00187EC1">
        <w:rPr>
          <w:szCs w:val="21"/>
        </w:rPr>
        <w:t>Investor</w:t>
      </w:r>
      <w:r w:rsidRPr="00654DA9">
        <w:rPr>
          <w:szCs w:val="21"/>
        </w:rPr>
        <w:t xml:space="preserve"> in connection with our legal due diligence review will be made on the basis set out in this Report.</w:t>
      </w:r>
    </w:p>
    <w:p w:rsidR="00E83BFF" w:rsidRDefault="00E83BFF" w:rsidP="00E877C6">
      <w:pPr>
        <w:pStyle w:val="BodyText"/>
        <w:numPr>
          <w:ilvl w:val="0"/>
          <w:numId w:val="16"/>
        </w:numPr>
        <w:rPr>
          <w:szCs w:val="21"/>
        </w:rPr>
      </w:pPr>
      <w:r w:rsidRPr="00654DA9">
        <w:rPr>
          <w:szCs w:val="21"/>
        </w:rPr>
        <w:t xml:space="preserve">Nothing in these </w:t>
      </w:r>
      <w:r w:rsidR="001934A1">
        <w:rPr>
          <w:szCs w:val="21"/>
        </w:rPr>
        <w:t>t</w:t>
      </w:r>
      <w:r w:rsidRPr="00654DA9">
        <w:rPr>
          <w:szCs w:val="21"/>
        </w:rPr>
        <w:t xml:space="preserve">erms of reference, limits and qualifications shall exclude or restrict liability based on fraud or fraudulent misrepresentation or wilful misconduct or any other liability </w:t>
      </w:r>
      <w:r w:rsidRPr="00654DA9">
        <w:rPr>
          <w:szCs w:val="21"/>
        </w:rPr>
        <w:lastRenderedPageBreak/>
        <w:t>that cannot be excluded or restricted by applicable laws or regulations.</w:t>
      </w:r>
    </w:p>
    <w:p w:rsidR="001934A1" w:rsidRPr="00654DA9" w:rsidRDefault="001934A1" w:rsidP="00E877C6">
      <w:pPr>
        <w:pStyle w:val="BodyText"/>
        <w:numPr>
          <w:ilvl w:val="0"/>
          <w:numId w:val="16"/>
        </w:numPr>
        <w:rPr>
          <w:szCs w:val="21"/>
        </w:rPr>
      </w:pPr>
      <w:r w:rsidRPr="001934A1">
        <w:rPr>
          <w:szCs w:val="21"/>
        </w:rPr>
        <w:t xml:space="preserve">The Local Counsel have reviewed certain </w:t>
      </w:r>
      <w:r>
        <w:rPr>
          <w:szCs w:val="21"/>
        </w:rPr>
        <w:t>Reviewed</w:t>
      </w:r>
      <w:r w:rsidRPr="001934A1">
        <w:rPr>
          <w:szCs w:val="21"/>
        </w:rPr>
        <w:t xml:space="preserve"> Documents (as highlighted in </w:t>
      </w:r>
      <w:r>
        <w:rPr>
          <w:szCs w:val="21"/>
        </w:rPr>
        <w:t>[</w:t>
      </w:r>
      <w:r w:rsidRPr="001934A1">
        <w:rPr>
          <w:szCs w:val="21"/>
          <w:u w:val="single"/>
        </w:rPr>
        <w:t>Annex 3</w:t>
      </w:r>
      <w:r>
        <w:rPr>
          <w:szCs w:val="21"/>
          <w:u w:val="single"/>
        </w:rPr>
        <w:t>]</w:t>
      </w:r>
      <w:r w:rsidRPr="001934A1">
        <w:rPr>
          <w:szCs w:val="21"/>
        </w:rPr>
        <w:t xml:space="preserve">) from a </w:t>
      </w:r>
      <w:r>
        <w:rPr>
          <w:szCs w:val="21"/>
        </w:rPr>
        <w:t>Czech and</w:t>
      </w:r>
      <w:r w:rsidRPr="001934A1">
        <w:rPr>
          <w:szCs w:val="21"/>
        </w:rPr>
        <w:t xml:space="preserve"> </w:t>
      </w:r>
      <w:r>
        <w:rPr>
          <w:szCs w:val="21"/>
        </w:rPr>
        <w:t>Polish</w:t>
      </w:r>
      <w:r w:rsidRPr="001934A1">
        <w:rPr>
          <w:szCs w:val="21"/>
        </w:rPr>
        <w:t xml:space="preserve"> law perspective only, and their reviews are included in this Report.  They do not respectively purport to be experts on, or generally familiar with, the laws of any other jurisdictions. The assumptions, qualifications, exceptions and limitations expressed in or applicable to this Report and to our responsibility (including but not limited to </w:t>
      </w:r>
      <w:r>
        <w:rPr>
          <w:szCs w:val="21"/>
        </w:rPr>
        <w:t>[</w:t>
      </w:r>
      <w:r w:rsidRPr="001934A1">
        <w:rPr>
          <w:szCs w:val="21"/>
          <w:u w:val="single"/>
        </w:rPr>
        <w:t xml:space="preserve">Annex </w:t>
      </w:r>
      <w:r w:rsidR="00BD706E">
        <w:rPr>
          <w:szCs w:val="21"/>
          <w:u w:val="single"/>
        </w:rPr>
        <w:t>2</w:t>
      </w:r>
      <w:r>
        <w:rPr>
          <w:szCs w:val="21"/>
          <w:u w:val="single"/>
        </w:rPr>
        <w:t>]</w:t>
      </w:r>
      <w:r w:rsidRPr="001934A1">
        <w:rPr>
          <w:szCs w:val="21"/>
        </w:rPr>
        <w:t xml:space="preserve"> – Scope </w:t>
      </w:r>
      <w:r>
        <w:rPr>
          <w:szCs w:val="21"/>
        </w:rPr>
        <w:t>of review</w:t>
      </w:r>
      <w:r w:rsidRPr="001934A1">
        <w:rPr>
          <w:szCs w:val="21"/>
        </w:rPr>
        <w:t xml:space="preserve"> and this </w:t>
      </w:r>
      <w:r>
        <w:rPr>
          <w:szCs w:val="21"/>
        </w:rPr>
        <w:t>[</w:t>
      </w:r>
      <w:r w:rsidRPr="001934A1">
        <w:rPr>
          <w:szCs w:val="21"/>
          <w:u w:val="single"/>
        </w:rPr>
        <w:t xml:space="preserve">Annex </w:t>
      </w:r>
      <w:r>
        <w:rPr>
          <w:szCs w:val="21"/>
          <w:u w:val="single"/>
        </w:rPr>
        <w:t>5]</w:t>
      </w:r>
      <w:r w:rsidRPr="001934A1">
        <w:rPr>
          <w:szCs w:val="21"/>
        </w:rPr>
        <w:t xml:space="preserve"> – Terms of </w:t>
      </w:r>
      <w:r>
        <w:rPr>
          <w:szCs w:val="21"/>
        </w:rPr>
        <w:t>r</w:t>
      </w:r>
      <w:r w:rsidRPr="001934A1">
        <w:rPr>
          <w:szCs w:val="21"/>
        </w:rPr>
        <w:t xml:space="preserve">eference, </w:t>
      </w:r>
      <w:r>
        <w:rPr>
          <w:szCs w:val="21"/>
        </w:rPr>
        <w:t>l</w:t>
      </w:r>
      <w:r w:rsidRPr="001934A1">
        <w:rPr>
          <w:szCs w:val="21"/>
        </w:rPr>
        <w:t xml:space="preserve">imits and </w:t>
      </w:r>
      <w:r>
        <w:rPr>
          <w:szCs w:val="21"/>
        </w:rPr>
        <w:t>q</w:t>
      </w:r>
      <w:r w:rsidRPr="001934A1">
        <w:rPr>
          <w:szCs w:val="21"/>
        </w:rPr>
        <w:t>ualifications) apply equally or – if appropriate under the circumstances – by analogy also to the Local Counsel each in their capacities as contributors to this Report.   Although we will coordinate with the Local Counsel, we are not responsible for their advice or their fees.  Each of the Local Counsel will be directly responsible to the Addressee for their advice.</w:t>
      </w:r>
    </w:p>
    <w:p w:rsidR="00E83BFF" w:rsidRPr="00077F3B" w:rsidRDefault="00077F3B" w:rsidP="00E877C6">
      <w:pPr>
        <w:pStyle w:val="BodyText"/>
        <w:numPr>
          <w:ilvl w:val="0"/>
          <w:numId w:val="16"/>
        </w:numPr>
        <w:rPr>
          <w:szCs w:val="21"/>
        </w:rPr>
      </w:pPr>
      <w:r>
        <w:rPr>
          <w:szCs w:val="21"/>
        </w:rPr>
        <w:t>As regards Freshfields, each of its Associates shall, subje</w:t>
      </w:r>
      <w:r w:rsidR="00E83BFF" w:rsidRPr="00654DA9">
        <w:rPr>
          <w:szCs w:val="21"/>
        </w:rPr>
        <w:t xml:space="preserve">ct to and in accordance with the terms of paragraph </w:t>
      </w:r>
      <w:r w:rsidR="008138BD" w:rsidRPr="00654DA9">
        <w:rPr>
          <w:szCs w:val="21"/>
        </w:rPr>
        <w:fldChar w:fldCharType="begin"/>
      </w:r>
      <w:r w:rsidR="008138BD" w:rsidRPr="00654DA9">
        <w:rPr>
          <w:szCs w:val="21"/>
        </w:rPr>
        <w:instrText xml:space="preserve"> </w:instrText>
      </w:r>
      <w:r w:rsidR="005F3019">
        <w:rPr>
          <w:szCs w:val="21"/>
        </w:rPr>
        <w:instrText>REF</w:instrText>
      </w:r>
      <w:r w:rsidR="008138BD" w:rsidRPr="00654DA9">
        <w:rPr>
          <w:szCs w:val="21"/>
        </w:rPr>
        <w:instrText xml:space="preserve"> _Ref381065744 \r \h </w:instrText>
      </w:r>
      <w:r w:rsidR="008138BD" w:rsidRPr="00654DA9">
        <w:rPr>
          <w:szCs w:val="21"/>
        </w:rPr>
      </w:r>
      <w:r w:rsidR="00654DA9">
        <w:rPr>
          <w:szCs w:val="21"/>
        </w:rPr>
        <w:instrText xml:space="preserve"> \* MERGEFORMAT </w:instrText>
      </w:r>
      <w:r w:rsidR="008138BD" w:rsidRPr="00654DA9">
        <w:rPr>
          <w:szCs w:val="21"/>
        </w:rPr>
        <w:fldChar w:fldCharType="separate"/>
      </w:r>
      <w:r w:rsidR="00F048D7">
        <w:rPr>
          <w:szCs w:val="21"/>
        </w:rPr>
        <w:t>(xxxii)</w:t>
      </w:r>
      <w:r w:rsidR="008138BD" w:rsidRPr="00654DA9">
        <w:rPr>
          <w:szCs w:val="21"/>
        </w:rPr>
        <w:fldChar w:fldCharType="end"/>
      </w:r>
      <w:r w:rsidR="00E83BFF" w:rsidRPr="00654DA9">
        <w:rPr>
          <w:szCs w:val="21"/>
        </w:rPr>
        <w:t>, have the right under the Contracts (Rights of Third Parties) Act 1999 (</w:t>
      </w:r>
      <w:r w:rsidR="00E83BFF" w:rsidRPr="00CB54CA">
        <w:rPr>
          <w:b/>
          <w:i/>
          <w:szCs w:val="21"/>
        </w:rPr>
        <w:t>C(RTP) A 1999</w:t>
      </w:r>
      <w:r w:rsidR="00E83BFF" w:rsidRPr="00654DA9">
        <w:rPr>
          <w:szCs w:val="21"/>
        </w:rPr>
        <w:t>) to enforce the terms of this report (as amended from time to time) directly against the addressee and any other person allowed to rely upon it.  No other person shall have any right under the C(RTP) A 1999 to enforce any of its terms.</w:t>
      </w:r>
      <w:r>
        <w:rPr>
          <w:szCs w:val="21"/>
        </w:rPr>
        <w:t xml:space="preserve"> With respect to the other Contributing Firms and their respective Associates, you agree that the terms of this report are for the benefit of such other Contributing Firms and their respective Associates and, in particular, that such Associates shall, subject to and in accordance with the terms of paragraph </w:t>
      </w:r>
      <w:r w:rsidR="00187EC1">
        <w:rPr>
          <w:szCs w:val="21"/>
        </w:rPr>
        <w:fldChar w:fldCharType="begin"/>
      </w:r>
      <w:r w:rsidR="00187EC1">
        <w:rPr>
          <w:szCs w:val="21"/>
        </w:rPr>
        <w:instrText xml:space="preserve"> REF _Ref381065775 \r \h </w:instrText>
      </w:r>
      <w:r w:rsidR="00187EC1">
        <w:rPr>
          <w:szCs w:val="21"/>
        </w:rPr>
      </w:r>
      <w:r w:rsidR="00CB54CA">
        <w:rPr>
          <w:szCs w:val="21"/>
        </w:rPr>
        <w:instrText xml:space="preserve"> \* MERGEFORMAT </w:instrText>
      </w:r>
      <w:r w:rsidR="00187EC1">
        <w:rPr>
          <w:szCs w:val="21"/>
        </w:rPr>
        <w:fldChar w:fldCharType="separate"/>
      </w:r>
      <w:r w:rsidR="00F048D7">
        <w:rPr>
          <w:szCs w:val="21"/>
        </w:rPr>
        <w:t>(xxxiv)</w:t>
      </w:r>
      <w:r w:rsidR="00187EC1">
        <w:rPr>
          <w:szCs w:val="21"/>
        </w:rPr>
        <w:fldChar w:fldCharType="end"/>
      </w:r>
      <w:r>
        <w:rPr>
          <w:szCs w:val="21"/>
        </w:rPr>
        <w:t xml:space="preserve"> and the applicable governing law under paragraphs </w:t>
      </w:r>
      <w:r w:rsidR="00187EC1">
        <w:rPr>
          <w:szCs w:val="21"/>
        </w:rPr>
        <w:fldChar w:fldCharType="begin"/>
      </w:r>
      <w:r w:rsidR="00187EC1">
        <w:rPr>
          <w:szCs w:val="21"/>
        </w:rPr>
        <w:instrText xml:space="preserve"> REF _Ref447043939 \r \h </w:instrText>
      </w:r>
      <w:r w:rsidR="00187EC1">
        <w:rPr>
          <w:szCs w:val="21"/>
        </w:rPr>
      </w:r>
      <w:r w:rsidR="00CB54CA">
        <w:rPr>
          <w:szCs w:val="21"/>
        </w:rPr>
        <w:instrText xml:space="preserve"> \* MERGEFORMAT </w:instrText>
      </w:r>
      <w:r w:rsidR="00187EC1">
        <w:rPr>
          <w:szCs w:val="21"/>
        </w:rPr>
        <w:fldChar w:fldCharType="separate"/>
      </w:r>
      <w:r w:rsidR="00F048D7">
        <w:rPr>
          <w:szCs w:val="21"/>
        </w:rPr>
        <w:t>(xxxv)</w:t>
      </w:r>
      <w:r w:rsidR="00187EC1">
        <w:rPr>
          <w:szCs w:val="21"/>
        </w:rPr>
        <w:fldChar w:fldCharType="end"/>
      </w:r>
      <w:r w:rsidR="00187EC1">
        <w:rPr>
          <w:szCs w:val="21"/>
        </w:rPr>
        <w:t xml:space="preserve"> </w:t>
      </w:r>
      <w:r w:rsidRPr="00077F3B">
        <w:rPr>
          <w:szCs w:val="21"/>
        </w:rPr>
        <w:t>the laws of their respective jurisdiction (or any other jurisdiction) to enforce the terms of this report (as amended from time to time) directly against you.</w:t>
      </w:r>
    </w:p>
    <w:p w:rsidR="00E83BFF" w:rsidRPr="00654DA9" w:rsidRDefault="00E83BFF" w:rsidP="00E877C6">
      <w:pPr>
        <w:pStyle w:val="BodyText"/>
        <w:numPr>
          <w:ilvl w:val="0"/>
          <w:numId w:val="16"/>
        </w:numPr>
        <w:rPr>
          <w:szCs w:val="21"/>
        </w:rPr>
      </w:pPr>
      <w:bookmarkStart w:id="306" w:name="_Ref381065744"/>
      <w:r w:rsidRPr="00654DA9">
        <w:rPr>
          <w:szCs w:val="21"/>
        </w:rPr>
        <w:t xml:space="preserve">The terms of this </w:t>
      </w:r>
      <w:r w:rsidR="001934A1">
        <w:rPr>
          <w:szCs w:val="21"/>
        </w:rPr>
        <w:t>R</w:t>
      </w:r>
      <w:r w:rsidRPr="00654DA9">
        <w:rPr>
          <w:szCs w:val="21"/>
        </w:rPr>
        <w:t>eport may not be varied without our prior written consent and, subject to such consent, may be varied, rescinded or terminated in any way without the consent of any of our Associates.</w:t>
      </w:r>
      <w:bookmarkEnd w:id="306"/>
    </w:p>
    <w:p w:rsidR="00E83BFF" w:rsidRPr="00654DA9" w:rsidRDefault="00187EC1" w:rsidP="00E877C6">
      <w:pPr>
        <w:pStyle w:val="BodyText"/>
        <w:numPr>
          <w:ilvl w:val="0"/>
          <w:numId w:val="16"/>
        </w:numPr>
        <w:rPr>
          <w:szCs w:val="21"/>
        </w:rPr>
      </w:pPr>
      <w:bookmarkStart w:id="307" w:name="_Ref447044150"/>
      <w:r>
        <w:rPr>
          <w:szCs w:val="21"/>
        </w:rPr>
        <w:t>Subject to paragraph</w:t>
      </w:r>
      <w:r w:rsidR="00F43406">
        <w:rPr>
          <w:szCs w:val="21"/>
        </w:rPr>
        <w:t xml:space="preserve"> </w:t>
      </w:r>
      <w:r>
        <w:rPr>
          <w:szCs w:val="21"/>
        </w:rPr>
        <w:fldChar w:fldCharType="begin"/>
      </w:r>
      <w:r>
        <w:rPr>
          <w:szCs w:val="21"/>
        </w:rPr>
        <w:instrText xml:space="preserve"> REF _Ref447043939 \r \h </w:instrText>
      </w:r>
      <w:r>
        <w:rPr>
          <w:szCs w:val="21"/>
        </w:rPr>
      </w:r>
      <w:r w:rsidR="00CB54CA">
        <w:rPr>
          <w:szCs w:val="21"/>
        </w:rPr>
        <w:instrText xml:space="preserve"> \* MERGEFORMAT </w:instrText>
      </w:r>
      <w:r>
        <w:rPr>
          <w:szCs w:val="21"/>
        </w:rPr>
        <w:fldChar w:fldCharType="separate"/>
      </w:r>
      <w:r w:rsidR="00F048D7">
        <w:rPr>
          <w:szCs w:val="21"/>
        </w:rPr>
        <w:t>(xxxv)</w:t>
      </w:r>
      <w:r>
        <w:rPr>
          <w:szCs w:val="21"/>
        </w:rPr>
        <w:fldChar w:fldCharType="end"/>
      </w:r>
      <w:r>
        <w:rPr>
          <w:szCs w:val="21"/>
        </w:rPr>
        <w:t xml:space="preserve"> </w:t>
      </w:r>
      <w:r w:rsidR="00F43406">
        <w:rPr>
          <w:szCs w:val="21"/>
        </w:rPr>
        <w:t>below, t</w:t>
      </w:r>
      <w:r w:rsidR="00E83BFF" w:rsidRPr="00654DA9">
        <w:rPr>
          <w:szCs w:val="21"/>
        </w:rPr>
        <w:t xml:space="preserve">his Report and any non-contractual obligations arising out of or in connection with this Report shall be governed by, and interpreted in accordance with, </w:t>
      </w:r>
      <w:r w:rsidR="001934A1">
        <w:rPr>
          <w:szCs w:val="21"/>
        </w:rPr>
        <w:t>[</w:t>
      </w:r>
      <w:r w:rsidR="00E83BFF" w:rsidRPr="00654DA9">
        <w:rPr>
          <w:szCs w:val="21"/>
        </w:rPr>
        <w:t>English</w:t>
      </w:r>
      <w:r w:rsidR="001934A1">
        <w:rPr>
          <w:szCs w:val="21"/>
        </w:rPr>
        <w:t xml:space="preserve"> / Spanish]</w:t>
      </w:r>
      <w:r w:rsidR="00E83BFF" w:rsidRPr="00654DA9">
        <w:rPr>
          <w:szCs w:val="21"/>
        </w:rPr>
        <w:t xml:space="preserve"> law.</w:t>
      </w:r>
      <w:bookmarkEnd w:id="307"/>
    </w:p>
    <w:p w:rsidR="00E83BFF" w:rsidRPr="00654DA9" w:rsidRDefault="00F43406" w:rsidP="00E877C6">
      <w:pPr>
        <w:pStyle w:val="BodyText"/>
        <w:numPr>
          <w:ilvl w:val="0"/>
          <w:numId w:val="16"/>
        </w:numPr>
        <w:rPr>
          <w:szCs w:val="21"/>
        </w:rPr>
      </w:pPr>
      <w:bookmarkStart w:id="308" w:name="_Ref381065775"/>
      <w:r>
        <w:rPr>
          <w:szCs w:val="21"/>
        </w:rPr>
        <w:t xml:space="preserve">Subject to paragraphs </w:t>
      </w:r>
      <w:r w:rsidR="00187EC1">
        <w:rPr>
          <w:szCs w:val="21"/>
        </w:rPr>
        <w:fldChar w:fldCharType="begin"/>
      </w:r>
      <w:r w:rsidR="00187EC1">
        <w:rPr>
          <w:szCs w:val="21"/>
        </w:rPr>
        <w:instrText xml:space="preserve"> REF _Ref447043939 \r \h </w:instrText>
      </w:r>
      <w:r w:rsidR="00187EC1">
        <w:rPr>
          <w:szCs w:val="21"/>
        </w:rPr>
      </w:r>
      <w:r w:rsidR="00CB54CA">
        <w:rPr>
          <w:szCs w:val="21"/>
        </w:rPr>
        <w:instrText xml:space="preserve"> \* MERGEFORMAT </w:instrText>
      </w:r>
      <w:r w:rsidR="00187EC1">
        <w:rPr>
          <w:szCs w:val="21"/>
        </w:rPr>
        <w:fldChar w:fldCharType="separate"/>
      </w:r>
      <w:r w:rsidR="00F048D7">
        <w:rPr>
          <w:szCs w:val="21"/>
        </w:rPr>
        <w:t>(xxxv)</w:t>
      </w:r>
      <w:r w:rsidR="00187EC1">
        <w:rPr>
          <w:szCs w:val="21"/>
        </w:rPr>
        <w:fldChar w:fldCharType="end"/>
      </w:r>
      <w:r w:rsidR="00187EC1">
        <w:rPr>
          <w:szCs w:val="21"/>
        </w:rPr>
        <w:t xml:space="preserve"> </w:t>
      </w:r>
      <w:r>
        <w:rPr>
          <w:szCs w:val="21"/>
        </w:rPr>
        <w:t>below, a</w:t>
      </w:r>
      <w:r w:rsidR="00E83BFF" w:rsidRPr="00654DA9">
        <w:rPr>
          <w:szCs w:val="21"/>
        </w:rPr>
        <w:t xml:space="preserve">ny claim arising out of this Report shall be notified to the other party in writing.  The notice of claim shall give details of the claim and refer to this paragraph </w:t>
      </w:r>
      <w:r w:rsidR="008138BD" w:rsidRPr="00654DA9">
        <w:rPr>
          <w:szCs w:val="21"/>
        </w:rPr>
        <w:fldChar w:fldCharType="begin"/>
      </w:r>
      <w:r w:rsidR="008138BD" w:rsidRPr="00654DA9">
        <w:rPr>
          <w:szCs w:val="21"/>
        </w:rPr>
        <w:instrText xml:space="preserve"> </w:instrText>
      </w:r>
      <w:r w:rsidR="005F3019">
        <w:rPr>
          <w:szCs w:val="21"/>
        </w:rPr>
        <w:instrText>REF</w:instrText>
      </w:r>
      <w:r w:rsidR="008138BD" w:rsidRPr="00654DA9">
        <w:rPr>
          <w:szCs w:val="21"/>
        </w:rPr>
        <w:instrText xml:space="preserve"> _Ref381065775 \r \h </w:instrText>
      </w:r>
      <w:r w:rsidR="008138BD" w:rsidRPr="00654DA9">
        <w:rPr>
          <w:szCs w:val="21"/>
        </w:rPr>
      </w:r>
      <w:r w:rsidR="00654DA9">
        <w:rPr>
          <w:szCs w:val="21"/>
        </w:rPr>
        <w:instrText xml:space="preserve"> \* MERGEFORMAT </w:instrText>
      </w:r>
      <w:r w:rsidR="008138BD" w:rsidRPr="00654DA9">
        <w:rPr>
          <w:szCs w:val="21"/>
        </w:rPr>
        <w:fldChar w:fldCharType="separate"/>
      </w:r>
      <w:r w:rsidR="00F048D7">
        <w:rPr>
          <w:szCs w:val="21"/>
        </w:rPr>
        <w:t>(xxxiv)</w:t>
      </w:r>
      <w:r w:rsidR="008138BD" w:rsidRPr="00654DA9">
        <w:rPr>
          <w:szCs w:val="21"/>
        </w:rPr>
        <w:fldChar w:fldCharType="end"/>
      </w:r>
      <w:r w:rsidR="00E83BFF" w:rsidRPr="00654DA9">
        <w:rPr>
          <w:szCs w:val="21"/>
        </w:rPr>
        <w:t xml:space="preserve">.  The parties to any such claim shall first attempt to resolve the claim amicably by negotiation.  If any such claim is not resolved amicably by negotiation within 30 days from the date on which valid notice of the claim was given in accordance with this </w:t>
      </w:r>
      <w:r w:rsidR="008138BD" w:rsidRPr="00654DA9">
        <w:rPr>
          <w:szCs w:val="21"/>
        </w:rPr>
        <w:t xml:space="preserve">paragraph </w:t>
      </w:r>
      <w:r w:rsidR="008138BD" w:rsidRPr="00654DA9">
        <w:rPr>
          <w:szCs w:val="21"/>
        </w:rPr>
        <w:fldChar w:fldCharType="begin"/>
      </w:r>
      <w:r w:rsidR="008138BD" w:rsidRPr="00654DA9">
        <w:rPr>
          <w:szCs w:val="21"/>
        </w:rPr>
        <w:instrText xml:space="preserve"> </w:instrText>
      </w:r>
      <w:r w:rsidR="005F3019">
        <w:rPr>
          <w:szCs w:val="21"/>
        </w:rPr>
        <w:instrText>REF</w:instrText>
      </w:r>
      <w:r w:rsidR="008138BD" w:rsidRPr="00654DA9">
        <w:rPr>
          <w:szCs w:val="21"/>
        </w:rPr>
        <w:instrText xml:space="preserve"> _Ref381065775 \r \h </w:instrText>
      </w:r>
      <w:r w:rsidR="008138BD" w:rsidRPr="00654DA9">
        <w:rPr>
          <w:szCs w:val="21"/>
        </w:rPr>
      </w:r>
      <w:r w:rsidR="00654DA9">
        <w:rPr>
          <w:szCs w:val="21"/>
        </w:rPr>
        <w:instrText xml:space="preserve"> \* MERGEFORMAT </w:instrText>
      </w:r>
      <w:r w:rsidR="008138BD" w:rsidRPr="00654DA9">
        <w:rPr>
          <w:szCs w:val="21"/>
        </w:rPr>
        <w:fldChar w:fldCharType="separate"/>
      </w:r>
      <w:r w:rsidR="00F048D7">
        <w:rPr>
          <w:szCs w:val="21"/>
        </w:rPr>
        <w:t>(xxxiv)</w:t>
      </w:r>
      <w:r w:rsidR="008138BD" w:rsidRPr="00654DA9">
        <w:rPr>
          <w:szCs w:val="21"/>
        </w:rPr>
        <w:fldChar w:fldCharType="end"/>
      </w:r>
      <w:r w:rsidR="00E83BFF" w:rsidRPr="00654DA9">
        <w:rPr>
          <w:szCs w:val="21"/>
        </w:rPr>
        <w:t xml:space="preserve"> (or any longer period as is agreed by the parties to the claim in writing), it shall be finally settled by arbitration in accordance with the UNCITRAL Arbitration Rules (the </w:t>
      </w:r>
      <w:r w:rsidR="00E83BFF" w:rsidRPr="00CB54CA">
        <w:rPr>
          <w:b/>
          <w:i/>
          <w:szCs w:val="21"/>
        </w:rPr>
        <w:t>Rules</w:t>
      </w:r>
      <w:r w:rsidR="00E83BFF" w:rsidRPr="00654DA9">
        <w:rPr>
          <w:szCs w:val="21"/>
        </w:rPr>
        <w:t xml:space="preserve">) as are in force at the time the claim is made (unless </w:t>
      </w:r>
      <w:r w:rsidR="008138BD" w:rsidRPr="00654DA9">
        <w:rPr>
          <w:szCs w:val="21"/>
        </w:rPr>
        <w:t xml:space="preserve">paragraph </w:t>
      </w:r>
      <w:r w:rsidR="008138BD" w:rsidRPr="00654DA9">
        <w:rPr>
          <w:szCs w:val="21"/>
        </w:rPr>
        <w:fldChar w:fldCharType="begin"/>
      </w:r>
      <w:r w:rsidR="008138BD" w:rsidRPr="00654DA9">
        <w:rPr>
          <w:szCs w:val="21"/>
        </w:rPr>
        <w:instrText xml:space="preserve"> </w:instrText>
      </w:r>
      <w:r w:rsidR="005F3019">
        <w:rPr>
          <w:szCs w:val="21"/>
        </w:rPr>
        <w:instrText>REF</w:instrText>
      </w:r>
      <w:r w:rsidR="008138BD" w:rsidRPr="00654DA9">
        <w:rPr>
          <w:szCs w:val="21"/>
        </w:rPr>
        <w:instrText xml:space="preserve"> _Ref381065775 \r \h </w:instrText>
      </w:r>
      <w:r w:rsidR="008138BD" w:rsidRPr="00654DA9">
        <w:rPr>
          <w:szCs w:val="21"/>
        </w:rPr>
      </w:r>
      <w:r w:rsidR="00654DA9">
        <w:rPr>
          <w:szCs w:val="21"/>
        </w:rPr>
        <w:instrText xml:space="preserve"> \* MERGEFORMAT </w:instrText>
      </w:r>
      <w:r w:rsidR="008138BD" w:rsidRPr="00654DA9">
        <w:rPr>
          <w:szCs w:val="21"/>
        </w:rPr>
        <w:fldChar w:fldCharType="separate"/>
      </w:r>
      <w:r w:rsidR="00F048D7">
        <w:rPr>
          <w:szCs w:val="21"/>
        </w:rPr>
        <w:t>(xxxiv)</w:t>
      </w:r>
      <w:r w:rsidR="008138BD" w:rsidRPr="00654DA9">
        <w:rPr>
          <w:szCs w:val="21"/>
        </w:rPr>
        <w:fldChar w:fldCharType="end"/>
      </w:r>
      <w:r w:rsidR="00E83BFF" w:rsidRPr="00654DA9">
        <w:rPr>
          <w:szCs w:val="21"/>
        </w:rPr>
        <w:t xml:space="preserve"> applies).  The appointing authority shall be the Secretary General of the Permanent Court of Arbitration (or such other person as may be designated by him).  Unless otherwise agreed in writing, the number of arbitrators shall be three (and shall be appointed in accordance with the Rules), the seat of the arbitration shall be </w:t>
      </w:r>
      <w:r w:rsidR="00E83BFF" w:rsidRPr="00654DA9">
        <w:rPr>
          <w:szCs w:val="21"/>
        </w:rPr>
        <w:lastRenderedPageBreak/>
        <w:t>England and the language to be used in the arbitral proceedings shall be English.</w:t>
      </w:r>
      <w:bookmarkEnd w:id="308"/>
    </w:p>
    <w:p w:rsidR="00E83BFF" w:rsidRDefault="00E83BFF" w:rsidP="00CB54CA">
      <w:pPr>
        <w:pStyle w:val="BodyText"/>
        <w:ind w:left="720"/>
        <w:rPr>
          <w:szCs w:val="21"/>
        </w:rPr>
      </w:pPr>
      <w:r w:rsidRPr="00654DA9">
        <w:rPr>
          <w:szCs w:val="21"/>
        </w:rPr>
        <w:t>The parties to the claim, the appointing authority and the arbitral tribunal shall keep confidential the materials used and created for the arbitration, the existence and proceedings of the arbitration and the awards and decisions of the arbitral tribunal, unless that information is already in the public domain (otherwise than through a breach of this paragraph or any other confidentiality obligation between the addressee and us) or if that information is required to be disclosed: (</w:t>
      </w:r>
      <w:r w:rsidR="008138BD" w:rsidRPr="00654DA9">
        <w:rPr>
          <w:szCs w:val="21"/>
        </w:rPr>
        <w:t>i</w:t>
      </w:r>
      <w:r w:rsidRPr="00654DA9">
        <w:rPr>
          <w:szCs w:val="21"/>
        </w:rPr>
        <w:t>) by applicable laws or regulations; (</w:t>
      </w:r>
      <w:r w:rsidR="008138BD" w:rsidRPr="00654DA9">
        <w:rPr>
          <w:szCs w:val="21"/>
        </w:rPr>
        <w:t>ii</w:t>
      </w:r>
      <w:r w:rsidRPr="00654DA9">
        <w:rPr>
          <w:szCs w:val="21"/>
        </w:rPr>
        <w:t>) by any of the parties to their professional advisers or insurers where they require that information to provide their services to them; or (</w:t>
      </w:r>
      <w:r w:rsidR="008138BD" w:rsidRPr="00654DA9">
        <w:rPr>
          <w:szCs w:val="21"/>
        </w:rPr>
        <w:t>iii</w:t>
      </w:r>
      <w:r w:rsidRPr="00654DA9">
        <w:rPr>
          <w:szCs w:val="21"/>
        </w:rPr>
        <w:t>) to protect or pursue a legal right or to enforce or challenge an award in legal proceedings.</w:t>
      </w:r>
    </w:p>
    <w:p w:rsidR="00077F3B" w:rsidRDefault="00077F3B" w:rsidP="00E877C6">
      <w:pPr>
        <w:pStyle w:val="BodyText"/>
        <w:numPr>
          <w:ilvl w:val="0"/>
          <w:numId w:val="16"/>
        </w:numPr>
        <w:rPr>
          <w:szCs w:val="21"/>
        </w:rPr>
      </w:pPr>
      <w:bookmarkStart w:id="309" w:name="_Ref447043939"/>
      <w:r>
        <w:rPr>
          <w:szCs w:val="21"/>
        </w:rPr>
        <w:t>Notwi</w:t>
      </w:r>
      <w:r w:rsidR="00260C79">
        <w:rPr>
          <w:szCs w:val="21"/>
        </w:rPr>
        <w:t>th</w:t>
      </w:r>
      <w:r>
        <w:rPr>
          <w:szCs w:val="21"/>
        </w:rPr>
        <w:t xml:space="preserve">standing paragraphs </w:t>
      </w:r>
      <w:r w:rsidR="00187EC1">
        <w:rPr>
          <w:szCs w:val="21"/>
        </w:rPr>
        <w:fldChar w:fldCharType="begin"/>
      </w:r>
      <w:r w:rsidR="00187EC1">
        <w:rPr>
          <w:szCs w:val="21"/>
        </w:rPr>
        <w:instrText xml:space="preserve"> REF _Ref447044150 \r \h </w:instrText>
      </w:r>
      <w:r w:rsidR="00187EC1">
        <w:rPr>
          <w:szCs w:val="21"/>
        </w:rPr>
      </w:r>
      <w:r w:rsidR="00CB54CA">
        <w:rPr>
          <w:szCs w:val="21"/>
        </w:rPr>
        <w:instrText xml:space="preserve"> \* MERGEFORMAT </w:instrText>
      </w:r>
      <w:r w:rsidR="00187EC1">
        <w:rPr>
          <w:szCs w:val="21"/>
        </w:rPr>
        <w:fldChar w:fldCharType="separate"/>
      </w:r>
      <w:r w:rsidR="00F048D7">
        <w:rPr>
          <w:szCs w:val="21"/>
        </w:rPr>
        <w:t>(xxxiii)</w:t>
      </w:r>
      <w:r w:rsidR="00187EC1">
        <w:rPr>
          <w:szCs w:val="21"/>
        </w:rPr>
        <w:fldChar w:fldCharType="end"/>
      </w:r>
      <w:r w:rsidR="00187EC1">
        <w:rPr>
          <w:szCs w:val="21"/>
        </w:rPr>
        <w:t xml:space="preserve"> and </w:t>
      </w:r>
      <w:r w:rsidR="00187EC1">
        <w:rPr>
          <w:szCs w:val="21"/>
        </w:rPr>
        <w:fldChar w:fldCharType="begin"/>
      </w:r>
      <w:r w:rsidR="00187EC1">
        <w:rPr>
          <w:szCs w:val="21"/>
        </w:rPr>
        <w:instrText xml:space="preserve"> REF _Ref381065775 \r \h </w:instrText>
      </w:r>
      <w:r w:rsidR="00187EC1">
        <w:rPr>
          <w:szCs w:val="21"/>
        </w:rPr>
      </w:r>
      <w:r w:rsidR="00CB54CA">
        <w:rPr>
          <w:szCs w:val="21"/>
        </w:rPr>
        <w:instrText xml:space="preserve"> \* MERGEFORMAT </w:instrText>
      </w:r>
      <w:r w:rsidR="00187EC1">
        <w:rPr>
          <w:szCs w:val="21"/>
        </w:rPr>
        <w:fldChar w:fldCharType="separate"/>
      </w:r>
      <w:r w:rsidR="00F048D7">
        <w:rPr>
          <w:szCs w:val="21"/>
        </w:rPr>
        <w:t>(xxxiv)</w:t>
      </w:r>
      <w:r w:rsidR="00187EC1">
        <w:rPr>
          <w:szCs w:val="21"/>
        </w:rPr>
        <w:fldChar w:fldCharType="end"/>
      </w:r>
      <w:r>
        <w:rPr>
          <w:szCs w:val="21"/>
        </w:rPr>
        <w:t xml:space="preserve"> above, the relationship between </w:t>
      </w:r>
      <w:r w:rsidR="00AB1AFD" w:rsidRPr="0062007E">
        <w:rPr>
          <w:szCs w:val="21"/>
        </w:rPr>
        <w:t>Local</w:t>
      </w:r>
      <w:r w:rsidR="00CB54CA" w:rsidRPr="0062007E">
        <w:rPr>
          <w:szCs w:val="21"/>
        </w:rPr>
        <w:t xml:space="preserve"> Counsel</w:t>
      </w:r>
      <w:r>
        <w:rPr>
          <w:szCs w:val="21"/>
        </w:rPr>
        <w:t xml:space="preserve"> and the </w:t>
      </w:r>
      <w:r w:rsidR="00260C79">
        <w:rPr>
          <w:szCs w:val="21"/>
        </w:rPr>
        <w:t>Addressee</w:t>
      </w:r>
      <w:r>
        <w:rPr>
          <w:szCs w:val="21"/>
        </w:rPr>
        <w:t xml:space="preserve"> (and any other person or entity permitted to rely on this Report) and any claims raised by or against </w:t>
      </w:r>
      <w:r w:rsidR="0062007E" w:rsidRPr="0062007E">
        <w:rPr>
          <w:szCs w:val="21"/>
        </w:rPr>
        <w:t>Local Counsel</w:t>
      </w:r>
      <w:r>
        <w:rPr>
          <w:szCs w:val="21"/>
        </w:rPr>
        <w:t xml:space="preserve"> in connection with this report and standards of professional conduct and competence are exclusively governed by </w:t>
      </w:r>
      <w:r w:rsidR="0062007E" w:rsidRPr="0062007E">
        <w:rPr>
          <w:szCs w:val="21"/>
        </w:rPr>
        <w:t>Local Counsel</w:t>
      </w:r>
      <w:r>
        <w:rPr>
          <w:szCs w:val="21"/>
        </w:rPr>
        <w:t xml:space="preserve"> law and the courts of </w:t>
      </w:r>
      <w:r w:rsidR="00CB54CA">
        <w:rPr>
          <w:szCs w:val="21"/>
        </w:rPr>
        <w:t>[●</w:t>
      </w:r>
      <w:r w:rsidR="0002684D">
        <w:rPr>
          <w:szCs w:val="21"/>
        </w:rPr>
        <w:t>]</w:t>
      </w:r>
      <w:r>
        <w:rPr>
          <w:szCs w:val="21"/>
        </w:rPr>
        <w:t xml:space="preserve"> shall have exclusive jurisdiction over any dispute with </w:t>
      </w:r>
      <w:r w:rsidR="0062007E" w:rsidRPr="0062007E">
        <w:rPr>
          <w:szCs w:val="21"/>
        </w:rPr>
        <w:t>Local Counsel</w:t>
      </w:r>
      <w:r>
        <w:rPr>
          <w:szCs w:val="21"/>
        </w:rPr>
        <w:t xml:space="preserve"> in connection with this Report.</w:t>
      </w:r>
      <w:bookmarkEnd w:id="309"/>
    </w:p>
    <w:p w:rsidR="0062007E" w:rsidRPr="00654DA9" w:rsidRDefault="0062007E" w:rsidP="00E877C6">
      <w:pPr>
        <w:pStyle w:val="BodyText"/>
        <w:numPr>
          <w:ilvl w:val="0"/>
          <w:numId w:val="16"/>
        </w:numPr>
        <w:rPr>
          <w:szCs w:val="21"/>
        </w:rPr>
      </w:pPr>
      <w:r w:rsidRPr="0062007E">
        <w:rPr>
          <w:szCs w:val="21"/>
        </w:rPr>
        <w:t xml:space="preserve">Any claim arising out of this Report shall be dealt with in accordance with the Claims provisions set out our the International Terms of Business which are incorporated to our engagement letter with you dated </w:t>
      </w:r>
      <w:r>
        <w:rPr>
          <w:szCs w:val="21"/>
        </w:rPr>
        <w:t>[9]</w:t>
      </w:r>
      <w:r w:rsidRPr="0062007E">
        <w:rPr>
          <w:szCs w:val="21"/>
        </w:rPr>
        <w:t xml:space="preserve"> May 201</w:t>
      </w:r>
      <w:r>
        <w:rPr>
          <w:szCs w:val="21"/>
        </w:rPr>
        <w:t>6</w:t>
      </w:r>
      <w:r w:rsidRPr="0062007E">
        <w:rPr>
          <w:szCs w:val="21"/>
        </w:rPr>
        <w:t xml:space="preserve"> (the </w:t>
      </w:r>
      <w:r w:rsidRPr="0062007E">
        <w:rPr>
          <w:b/>
          <w:i/>
          <w:szCs w:val="21"/>
        </w:rPr>
        <w:t>Engagement Letter</w:t>
      </w:r>
      <w:r w:rsidRPr="0062007E">
        <w:rPr>
          <w:szCs w:val="21"/>
        </w:rPr>
        <w:t>).</w:t>
      </w:r>
    </w:p>
    <w:p w:rsidR="00E83BFF" w:rsidRDefault="00E83BFF" w:rsidP="00E877C6">
      <w:pPr>
        <w:pStyle w:val="BodyText"/>
        <w:numPr>
          <w:ilvl w:val="0"/>
          <w:numId w:val="16"/>
        </w:numPr>
        <w:rPr>
          <w:szCs w:val="21"/>
        </w:rPr>
      </w:pPr>
      <w:r w:rsidRPr="00187EC1">
        <w:rPr>
          <w:szCs w:val="21"/>
        </w:rPr>
        <w:t xml:space="preserve">Within 30 days of the date on which valid notice of any such claim was given in accordance with </w:t>
      </w:r>
      <w:r w:rsidR="008138BD" w:rsidRPr="00187EC1">
        <w:rPr>
          <w:szCs w:val="21"/>
        </w:rPr>
        <w:t xml:space="preserve">paragraph </w:t>
      </w:r>
      <w:r w:rsidR="008138BD" w:rsidRPr="00187EC1">
        <w:rPr>
          <w:szCs w:val="21"/>
        </w:rPr>
        <w:fldChar w:fldCharType="begin"/>
      </w:r>
      <w:r w:rsidR="008138BD" w:rsidRPr="00187EC1">
        <w:rPr>
          <w:szCs w:val="21"/>
        </w:rPr>
        <w:instrText xml:space="preserve"> </w:instrText>
      </w:r>
      <w:r w:rsidR="005F3019" w:rsidRPr="00187EC1">
        <w:rPr>
          <w:szCs w:val="21"/>
        </w:rPr>
        <w:instrText>REF</w:instrText>
      </w:r>
      <w:r w:rsidR="008138BD" w:rsidRPr="00187EC1">
        <w:rPr>
          <w:szCs w:val="21"/>
        </w:rPr>
        <w:instrText xml:space="preserve"> _Ref381065775 \r \h </w:instrText>
      </w:r>
      <w:r w:rsidR="008138BD" w:rsidRPr="00187EC1">
        <w:rPr>
          <w:szCs w:val="21"/>
        </w:rPr>
      </w:r>
      <w:r w:rsidR="00654DA9" w:rsidRPr="00187EC1">
        <w:rPr>
          <w:szCs w:val="21"/>
        </w:rPr>
        <w:instrText xml:space="preserve"> \* MERGEFORMAT </w:instrText>
      </w:r>
      <w:r w:rsidR="008138BD" w:rsidRPr="00187EC1">
        <w:rPr>
          <w:szCs w:val="21"/>
        </w:rPr>
        <w:fldChar w:fldCharType="separate"/>
      </w:r>
      <w:r w:rsidR="00F048D7">
        <w:rPr>
          <w:szCs w:val="21"/>
        </w:rPr>
        <w:t>(xxxiv)</w:t>
      </w:r>
      <w:r w:rsidR="008138BD" w:rsidRPr="00187EC1">
        <w:rPr>
          <w:szCs w:val="21"/>
        </w:rPr>
        <w:fldChar w:fldCharType="end"/>
      </w:r>
      <w:r w:rsidRPr="00187EC1">
        <w:rPr>
          <w:szCs w:val="21"/>
        </w:rPr>
        <w:t xml:space="preserve"> or any longer period for amicable resolution of the claim by negotiation as is agreed in writing by the parties to the</w:t>
      </w:r>
      <w:r w:rsidRPr="00654DA9">
        <w:rPr>
          <w:szCs w:val="21"/>
        </w:rPr>
        <w:t xml:space="preserve"> claim, the party against whom the claim is made may elect by notifying the other party in writing that the claim should be determined by an appropriate court (instead of being referred to arbitration).  The appropriate court shall in all cases be the jurisdiction whose laws govern the Report.</w:t>
      </w:r>
    </w:p>
    <w:p w:rsidR="00654DA9" w:rsidRDefault="00654DA9" w:rsidP="00E877C6">
      <w:pPr>
        <w:pStyle w:val="BodyText"/>
        <w:numPr>
          <w:ilvl w:val="0"/>
          <w:numId w:val="16"/>
        </w:numPr>
        <w:rPr>
          <w:szCs w:val="21"/>
        </w:rPr>
      </w:pPr>
      <w:r w:rsidRPr="00654DA9">
        <w:rPr>
          <w:szCs w:val="21"/>
        </w:rPr>
        <w:t>Any legal proceedings arising from or in connection with this Report must be formally commenced within one year from the date when the party bringing the proceedings becomes aware, or ought reasonably to have become aware, of the fact, matter, event or circumstance giving rise to the liability alleged and, in any event, not later than three years after any alleged breach of contract, negl</w:t>
      </w:r>
      <w:r w:rsidR="0062007E">
        <w:rPr>
          <w:szCs w:val="21"/>
        </w:rPr>
        <w:t>igence or other act or omission.</w:t>
      </w:r>
    </w:p>
    <w:p w:rsidR="0062007E" w:rsidRPr="0062007E" w:rsidRDefault="0062007E" w:rsidP="0062007E">
      <w:pPr>
        <w:pStyle w:val="BodyText"/>
        <w:ind w:left="113"/>
        <w:rPr>
          <w:b/>
          <w:i/>
          <w:szCs w:val="21"/>
        </w:rPr>
      </w:pPr>
      <w:r w:rsidRPr="0062007E">
        <w:rPr>
          <w:b/>
          <w:i/>
          <w:szCs w:val="21"/>
        </w:rPr>
        <w:t>Limitations on the liability of the Contributing Firms</w:t>
      </w:r>
    </w:p>
    <w:p w:rsidR="008310DC" w:rsidRPr="0062007E" w:rsidRDefault="008310DC" w:rsidP="00E877C6">
      <w:pPr>
        <w:pStyle w:val="BodyText"/>
        <w:numPr>
          <w:ilvl w:val="0"/>
          <w:numId w:val="16"/>
        </w:numPr>
        <w:rPr>
          <w:szCs w:val="21"/>
        </w:rPr>
      </w:pPr>
      <w:r w:rsidRPr="0062007E">
        <w:rPr>
          <w:color w:val="0E214A"/>
          <w:szCs w:val="21"/>
        </w:rPr>
        <w:t xml:space="preserve">The liability of Freshfields and each of the other Contributing Firms to you and any other person or entity in respect of this report shall, at all times, be several, and not joint, and each Contributing Firm shall only be responsible for, and shall only be held liable in respect of, any Losses arising from or in connection with such Contributing Firm’s report on, and review of, the </w:t>
      </w:r>
      <w:r w:rsidR="00077F3B" w:rsidRPr="0062007E">
        <w:rPr>
          <w:color w:val="0E214A"/>
          <w:szCs w:val="21"/>
        </w:rPr>
        <w:t>Reviewed Documents</w:t>
      </w:r>
      <w:r w:rsidRPr="0062007E">
        <w:rPr>
          <w:color w:val="0E214A"/>
          <w:szCs w:val="21"/>
        </w:rPr>
        <w:t xml:space="preserve"> reviewed by, and the Enquiries and Searches car</w:t>
      </w:r>
      <w:r w:rsidR="0002684D" w:rsidRPr="0062007E">
        <w:rPr>
          <w:color w:val="0E214A"/>
          <w:szCs w:val="21"/>
        </w:rPr>
        <w:t xml:space="preserve">ried out by, such Contributing </w:t>
      </w:r>
      <w:r w:rsidRPr="0062007E">
        <w:rPr>
          <w:color w:val="0E214A"/>
          <w:szCs w:val="21"/>
        </w:rPr>
        <w:t>Firm.</w:t>
      </w:r>
    </w:p>
    <w:p w:rsidR="0062007E" w:rsidRDefault="0062007E" w:rsidP="00E877C6">
      <w:pPr>
        <w:pStyle w:val="BodyText"/>
        <w:numPr>
          <w:ilvl w:val="0"/>
          <w:numId w:val="16"/>
        </w:numPr>
        <w:rPr>
          <w:szCs w:val="21"/>
        </w:rPr>
      </w:pPr>
      <w:r w:rsidRPr="0062007E">
        <w:rPr>
          <w:szCs w:val="21"/>
        </w:rPr>
        <w:t xml:space="preserve">Our total liability for any actions, claims, losses, liabilities, damages, costs, charges or expenses suffered or incurred by the </w:t>
      </w:r>
      <w:r w:rsidRPr="0062007E">
        <w:rPr>
          <w:szCs w:val="21"/>
        </w:rPr>
        <w:lastRenderedPageBreak/>
        <w:t>Addressee, directly or indirectly, in connection with the engagement are those set out in our Engagement Letter.</w:t>
      </w:r>
    </w:p>
    <w:p w:rsidR="0062007E" w:rsidRPr="0062007E" w:rsidRDefault="0062007E" w:rsidP="00E877C6">
      <w:pPr>
        <w:pStyle w:val="BodyText"/>
        <w:numPr>
          <w:ilvl w:val="0"/>
          <w:numId w:val="16"/>
        </w:numPr>
        <w:rPr>
          <w:szCs w:val="21"/>
        </w:rPr>
      </w:pPr>
      <w:r w:rsidRPr="0062007E">
        <w:rPr>
          <w:color w:val="0E214A"/>
          <w:szCs w:val="21"/>
        </w:rPr>
        <w:t>If we become liable to the Addressee in relation to this Report and other persons or organisations (for example, other advisers) are also responsible for the damage the Addressee suffers, situations may arise which result in us bearing more than our fair share of the Addressee’s losses, having regard to the extent of our responsibility for the damage caused.  This may occur, for example, where the Addressee agrees to limit the liability of another adviser who is also responsible for the damage or where another adviser is unable to pay his share of the damage. In such cases, if the Addressee chooses to claim against us for the whole of the damage they suffer we may be restricted in the amount that we can recover from that other adviser by way of contribution, and so we may end up bearing more than our fair share of liability.</w:t>
      </w:r>
    </w:p>
    <w:p w:rsidR="0062007E" w:rsidRPr="0062007E" w:rsidRDefault="0062007E" w:rsidP="0062007E">
      <w:pPr>
        <w:pStyle w:val="BodyText"/>
        <w:ind w:left="720"/>
        <w:rPr>
          <w:color w:val="0E214A"/>
          <w:szCs w:val="21"/>
        </w:rPr>
      </w:pPr>
      <w:r w:rsidRPr="0062007E">
        <w:rPr>
          <w:color w:val="0E214A"/>
          <w:szCs w:val="21"/>
        </w:rPr>
        <w:t>The Addressee therefore agrees that any liability which we may have for damage suffered by them arising, directly or indirectly, in connection with this Report in relation to Project Grape shall (so far as permitted by law and subject to paragraph (xxxi) above) be limited to such amount as has been agreed by us in the Engagement Letter.  Any limitation or exclusion or restriction (however it arises) on the liability of any other person shall be ignored in determining whether and to what extent that person is liable to the Addressee and the extent of responsibility of that person to the Addressee.</w:t>
      </w:r>
    </w:p>
    <w:p w:rsidR="008310DC" w:rsidRPr="00B90519" w:rsidRDefault="0062007E" w:rsidP="0062007E">
      <w:pPr>
        <w:pStyle w:val="BodyText"/>
        <w:ind w:left="720"/>
        <w:rPr>
          <w:caps/>
          <w:color w:val="0E214A"/>
          <w:szCs w:val="21"/>
        </w:rPr>
      </w:pPr>
      <w:r>
        <w:rPr>
          <w:color w:val="0E214A"/>
          <w:szCs w:val="21"/>
        </w:rPr>
        <w:t>T</w:t>
      </w:r>
      <w:r w:rsidRPr="00B90519">
        <w:rPr>
          <w:color w:val="0E214A"/>
          <w:szCs w:val="21"/>
        </w:rPr>
        <w:t xml:space="preserve">he </w:t>
      </w:r>
      <w:r>
        <w:rPr>
          <w:color w:val="0E214A"/>
          <w:szCs w:val="21"/>
        </w:rPr>
        <w:t>C</w:t>
      </w:r>
      <w:r w:rsidRPr="00B90519">
        <w:rPr>
          <w:color w:val="0E214A"/>
          <w:szCs w:val="21"/>
        </w:rPr>
        <w:t xml:space="preserve">ontributing </w:t>
      </w:r>
      <w:r>
        <w:rPr>
          <w:color w:val="0E214A"/>
          <w:szCs w:val="21"/>
        </w:rPr>
        <w:t>F</w:t>
      </w:r>
      <w:r w:rsidRPr="00B90519">
        <w:rPr>
          <w:color w:val="0E214A"/>
          <w:szCs w:val="21"/>
        </w:rPr>
        <w:t xml:space="preserve">irms and their respective associates shall only be liable once, and only to one person or entity, with </w:t>
      </w:r>
      <w:r w:rsidRPr="00B90519">
        <w:rPr>
          <w:color w:val="0E214A"/>
          <w:szCs w:val="21"/>
        </w:rPr>
        <w:t>respect to any single or related set of underlying facts or circumstances.</w:t>
      </w:r>
    </w:p>
    <w:p w:rsidR="008310DC" w:rsidRDefault="0062007E" w:rsidP="0062007E">
      <w:pPr>
        <w:pStyle w:val="FWBL1"/>
        <w:numPr>
          <w:ilvl w:val="0"/>
          <w:numId w:val="0"/>
        </w:numPr>
        <w:ind w:left="709"/>
        <w:rPr>
          <w:caps w:val="0"/>
          <w:color w:val="0E214A"/>
          <w:szCs w:val="21"/>
        </w:rPr>
      </w:pPr>
      <w:r w:rsidRPr="0062007E">
        <w:rPr>
          <w:caps w:val="0"/>
          <w:color w:val="0E214A"/>
          <w:szCs w:val="21"/>
        </w:rPr>
        <w:t>In this Report, ‘</w:t>
      </w:r>
      <w:r w:rsidRPr="0062007E">
        <w:rPr>
          <w:b/>
          <w:i/>
          <w:caps w:val="0"/>
          <w:color w:val="0E214A"/>
          <w:szCs w:val="21"/>
        </w:rPr>
        <w:t>we/our/us</w:t>
      </w:r>
      <w:r w:rsidRPr="0062007E">
        <w:rPr>
          <w:caps w:val="0"/>
          <w:color w:val="0E214A"/>
          <w:szCs w:val="21"/>
        </w:rPr>
        <w:t xml:space="preserve">’ means Freshfields Bruckhaus Deringer LLP and our Associates means the associated undertakings of Freshfields Bruckhaus Deringer LLP in the US (Freshfields Bruckhaus Deringer US LLP, a limited liability partnership incorporated in New York), in Japan (Freshfields Bruckhaus Deringer Law Office and Freshfields Bruckhaus Deringer Foreign Law Office), and Freshfields Bruckhaus Deringer LLP’s (together the </w:t>
      </w:r>
      <w:r w:rsidRPr="0062007E">
        <w:rPr>
          <w:b/>
          <w:i/>
          <w:caps w:val="0"/>
          <w:color w:val="0E214A"/>
          <w:szCs w:val="21"/>
        </w:rPr>
        <w:t>Firms</w:t>
      </w:r>
      <w:r w:rsidRPr="0062007E">
        <w:rPr>
          <w:caps w:val="0"/>
          <w:color w:val="0E214A"/>
          <w:szCs w:val="21"/>
        </w:rPr>
        <w:t>) associated entities and all of the members, consultants, employees, partners, directors and owners of the Firms and their associated entities.</w:t>
      </w:r>
    </w:p>
    <w:p w:rsidR="0062007E" w:rsidRPr="007D2120" w:rsidRDefault="007D2120" w:rsidP="00E877C6">
      <w:pPr>
        <w:pStyle w:val="BodyText"/>
        <w:numPr>
          <w:ilvl w:val="0"/>
          <w:numId w:val="16"/>
        </w:numPr>
        <w:rPr>
          <w:szCs w:val="21"/>
        </w:rPr>
      </w:pPr>
      <w:r w:rsidRPr="007D2120">
        <w:rPr>
          <w:color w:val="0E214A"/>
          <w:szCs w:val="21"/>
        </w:rPr>
        <w:t xml:space="preserve">Except where expressly provided or as the context may otherwise require, the terms of reference, limits and qualifications set out in this Annex 2 shall apply to the Local Counsel as they do to us and any references to ‘we/our/us’ in this </w:t>
      </w:r>
      <w:r w:rsidRPr="001C14AF">
        <w:rPr>
          <w:color w:val="0E214A"/>
          <w:szCs w:val="21"/>
          <w:u w:val="single"/>
        </w:rPr>
        <w:t xml:space="preserve">Annex </w:t>
      </w:r>
      <w:r w:rsidR="001C14AF" w:rsidRPr="001C14AF">
        <w:rPr>
          <w:color w:val="0E214A"/>
          <w:szCs w:val="21"/>
          <w:u w:val="single"/>
        </w:rPr>
        <w:t>5</w:t>
      </w:r>
      <w:r w:rsidRPr="007D2120">
        <w:rPr>
          <w:color w:val="0E214A"/>
          <w:szCs w:val="21"/>
        </w:rPr>
        <w:t xml:space="preserve"> shall, in such context, be read as a reference to the Local Counsel and its members, consultants, employees, partners, directors and owners, or the Local Counsel responsible for that section of the report, as the context so requires.</w:t>
      </w:r>
    </w:p>
    <w:p w:rsidR="00E83BFF" w:rsidRPr="00654DA9" w:rsidRDefault="00E83BFF" w:rsidP="00CC79E1">
      <w:pPr>
        <w:pStyle w:val="BodyText"/>
        <w:rPr>
          <w:szCs w:val="21"/>
        </w:rPr>
      </w:pPr>
      <w:r w:rsidRPr="00654DA9">
        <w:rPr>
          <w:szCs w:val="21"/>
        </w:rPr>
        <w:br w:type="page"/>
      </w:r>
    </w:p>
    <w:p w:rsidR="004B45D5" w:rsidRPr="00654DA9" w:rsidRDefault="004B45D5" w:rsidP="005B77E0">
      <w:pPr>
        <w:pStyle w:val="FWAnnexL1"/>
        <w:rPr>
          <w:sz w:val="21"/>
          <w:szCs w:val="21"/>
        </w:rPr>
        <w:sectPr w:rsidR="004B45D5" w:rsidRPr="00654DA9" w:rsidSect="004B45D5">
          <w:type w:val="continuous"/>
          <w:pgSz w:w="16838" w:h="11906" w:orient="landscape" w:code="9"/>
          <w:pgMar w:top="1440" w:right="1440" w:bottom="1440" w:left="2520" w:header="706" w:footer="706" w:gutter="0"/>
          <w:cols w:num="2" w:space="720"/>
          <w:docGrid w:linePitch="360"/>
        </w:sectPr>
      </w:pPr>
    </w:p>
    <w:p w:rsidR="004B45D5" w:rsidRPr="00C66111" w:rsidRDefault="0020740C" w:rsidP="0021049B">
      <w:pPr>
        <w:pStyle w:val="FWAnnexL1"/>
        <w:rPr>
          <w:szCs w:val="36"/>
        </w:rPr>
        <w:sectPr w:rsidR="004B45D5" w:rsidRPr="00C66111" w:rsidSect="004B45D5">
          <w:type w:val="continuous"/>
          <w:pgSz w:w="16838" w:h="11906" w:orient="landscape" w:code="9"/>
          <w:pgMar w:top="1440" w:right="1440" w:bottom="1440" w:left="2520" w:header="706" w:footer="706" w:gutter="0"/>
          <w:cols w:space="720"/>
          <w:docGrid w:linePitch="360"/>
        </w:sectPr>
      </w:pPr>
      <w:r w:rsidRPr="00654DA9">
        <w:rPr>
          <w:sz w:val="21"/>
          <w:szCs w:val="21"/>
        </w:rPr>
        <w:t xml:space="preserve"> </w:t>
      </w:r>
      <w:bookmarkStart w:id="310" w:name="_Toc450674615"/>
      <w:r w:rsidRPr="00C66111">
        <w:rPr>
          <w:szCs w:val="36"/>
        </w:rPr>
        <w:t xml:space="preserve">– </w:t>
      </w:r>
      <w:r w:rsidR="00A67CFC" w:rsidRPr="00C66111">
        <w:rPr>
          <w:szCs w:val="36"/>
        </w:rPr>
        <w:t>Definitions and glossary</w:t>
      </w:r>
      <w:bookmarkEnd w:id="310"/>
    </w:p>
    <w:tbl>
      <w:tblPr>
        <w:tblW w:w="0" w:type="auto"/>
        <w:tblInd w:w="-12" w:type="dxa"/>
        <w:tblLook w:val="0000" w:firstRow="0" w:lastRow="0" w:firstColumn="0" w:lastColumn="0" w:noHBand="0" w:noVBand="0"/>
      </w:tblPr>
      <w:tblGrid>
        <w:gridCol w:w="2040"/>
        <w:gridCol w:w="4159"/>
      </w:tblGrid>
      <w:tr w:rsidR="001C14AF" w:rsidRPr="001C14AF" w:rsidTr="0021049B">
        <w:tblPrEx>
          <w:tblCellMar>
            <w:top w:w="0" w:type="dxa"/>
            <w:bottom w:w="0" w:type="dxa"/>
          </w:tblCellMar>
        </w:tblPrEx>
        <w:trPr>
          <w:trHeight w:val="450"/>
        </w:trPr>
        <w:tc>
          <w:tcPr>
            <w:tcW w:w="2040" w:type="dxa"/>
          </w:tcPr>
          <w:p w:rsidR="001C14AF" w:rsidRPr="00654DA9" w:rsidRDefault="001C14AF" w:rsidP="0021049B">
            <w:pPr>
              <w:pStyle w:val="BodyText"/>
              <w:rPr>
                <w:b/>
                <w:i/>
                <w:szCs w:val="21"/>
              </w:rPr>
            </w:pPr>
            <w:r>
              <w:rPr>
                <w:b/>
                <w:i/>
                <w:szCs w:val="21"/>
              </w:rPr>
              <w:t>Acek</w:t>
            </w:r>
          </w:p>
        </w:tc>
        <w:tc>
          <w:tcPr>
            <w:tcW w:w="4159" w:type="dxa"/>
          </w:tcPr>
          <w:p w:rsidR="001C14AF" w:rsidRPr="001C14AF" w:rsidRDefault="001C14AF" w:rsidP="001C14AF">
            <w:pPr>
              <w:pStyle w:val="BodyText"/>
              <w:rPr>
                <w:bCs/>
                <w:szCs w:val="21"/>
                <w:lang w:val="es-ES"/>
              </w:rPr>
            </w:pPr>
            <w:r w:rsidRPr="001C14AF">
              <w:rPr>
                <w:bCs/>
                <w:szCs w:val="21"/>
                <w:lang w:val="es-ES"/>
              </w:rPr>
              <w:t xml:space="preserve">Acek Desarrollo y Gestión Industrial, S.L. </w:t>
            </w:r>
          </w:p>
        </w:tc>
      </w:tr>
      <w:tr w:rsidR="0064060B" w:rsidRPr="0064060B" w:rsidTr="0021049B">
        <w:tblPrEx>
          <w:tblCellMar>
            <w:top w:w="0" w:type="dxa"/>
            <w:bottom w:w="0" w:type="dxa"/>
          </w:tblCellMar>
        </w:tblPrEx>
        <w:trPr>
          <w:trHeight w:val="450"/>
        </w:trPr>
        <w:tc>
          <w:tcPr>
            <w:tcW w:w="2040" w:type="dxa"/>
          </w:tcPr>
          <w:p w:rsidR="0064060B" w:rsidRDefault="0064060B" w:rsidP="0021049B">
            <w:pPr>
              <w:pStyle w:val="BodyText"/>
              <w:rPr>
                <w:b/>
                <w:i/>
                <w:szCs w:val="21"/>
              </w:rPr>
            </w:pPr>
            <w:r>
              <w:rPr>
                <w:b/>
                <w:i/>
                <w:szCs w:val="21"/>
              </w:rPr>
              <w:t>Addressee or you</w:t>
            </w:r>
          </w:p>
        </w:tc>
        <w:tc>
          <w:tcPr>
            <w:tcW w:w="4159" w:type="dxa"/>
          </w:tcPr>
          <w:p w:rsidR="0064060B" w:rsidRPr="0064060B" w:rsidRDefault="0064060B" w:rsidP="001C14AF">
            <w:pPr>
              <w:pStyle w:val="BodyText"/>
              <w:rPr>
                <w:bCs/>
                <w:szCs w:val="21"/>
              </w:rPr>
            </w:pPr>
            <w:r w:rsidRPr="0064060B">
              <w:rPr>
                <w:bCs/>
                <w:szCs w:val="21"/>
              </w:rPr>
              <w:t>Means Mitsui &amp; Co.,</w:t>
            </w:r>
            <w:r>
              <w:rPr>
                <w:bCs/>
                <w:szCs w:val="21"/>
              </w:rPr>
              <w:t xml:space="preserve"> Ltd.</w:t>
            </w:r>
          </w:p>
        </w:tc>
      </w:tr>
      <w:tr w:rsidR="00053D84" w:rsidRPr="0064060B" w:rsidTr="0021049B">
        <w:tblPrEx>
          <w:tblCellMar>
            <w:top w:w="0" w:type="dxa"/>
            <w:bottom w:w="0" w:type="dxa"/>
          </w:tblCellMar>
        </w:tblPrEx>
        <w:trPr>
          <w:trHeight w:val="450"/>
        </w:trPr>
        <w:tc>
          <w:tcPr>
            <w:tcW w:w="2040" w:type="dxa"/>
          </w:tcPr>
          <w:p w:rsidR="00053D84" w:rsidRDefault="00053D84" w:rsidP="0021049B">
            <w:pPr>
              <w:pStyle w:val="BodyText"/>
              <w:rPr>
                <w:b/>
                <w:i/>
                <w:szCs w:val="21"/>
              </w:rPr>
            </w:pPr>
            <w:r w:rsidRPr="00053D84">
              <w:rPr>
                <w:b/>
                <w:i/>
                <w:szCs w:val="21"/>
              </w:rPr>
              <w:t>Arcelor</w:t>
            </w:r>
          </w:p>
        </w:tc>
        <w:tc>
          <w:tcPr>
            <w:tcW w:w="4159" w:type="dxa"/>
          </w:tcPr>
          <w:p w:rsidR="00053D84" w:rsidRPr="0064060B" w:rsidRDefault="00053D84" w:rsidP="001C14AF">
            <w:pPr>
              <w:pStyle w:val="BodyText"/>
              <w:rPr>
                <w:bCs/>
                <w:szCs w:val="21"/>
              </w:rPr>
            </w:pPr>
            <w:r>
              <w:rPr>
                <w:bCs/>
                <w:szCs w:val="21"/>
              </w:rPr>
              <w:t>Means Arcelor Mittal, S.A.</w:t>
            </w:r>
          </w:p>
        </w:tc>
      </w:tr>
      <w:tr w:rsidR="00C1465B" w:rsidRPr="0064060B" w:rsidTr="0021049B">
        <w:tblPrEx>
          <w:tblCellMar>
            <w:top w:w="0" w:type="dxa"/>
            <w:bottom w:w="0" w:type="dxa"/>
          </w:tblCellMar>
        </w:tblPrEx>
        <w:trPr>
          <w:trHeight w:val="450"/>
        </w:trPr>
        <w:tc>
          <w:tcPr>
            <w:tcW w:w="2040" w:type="dxa"/>
          </w:tcPr>
          <w:p w:rsidR="00C1465B" w:rsidRDefault="00C1465B" w:rsidP="0021049B">
            <w:pPr>
              <w:pStyle w:val="BodyText"/>
              <w:rPr>
                <w:b/>
                <w:i/>
                <w:szCs w:val="21"/>
              </w:rPr>
            </w:pPr>
            <w:r>
              <w:rPr>
                <w:b/>
                <w:i/>
                <w:szCs w:val="21"/>
              </w:rPr>
              <w:t>Call</w:t>
            </w:r>
          </w:p>
        </w:tc>
        <w:tc>
          <w:tcPr>
            <w:tcW w:w="4159" w:type="dxa"/>
          </w:tcPr>
          <w:p w:rsidR="00C1465B" w:rsidRPr="0064060B" w:rsidRDefault="00C1465B" w:rsidP="001C14AF">
            <w:pPr>
              <w:pStyle w:val="BodyText"/>
              <w:rPr>
                <w:bCs/>
                <w:szCs w:val="21"/>
              </w:rPr>
            </w:pPr>
            <w:r>
              <w:rPr>
                <w:bCs/>
                <w:szCs w:val="21"/>
              </w:rPr>
              <w:t xml:space="preserve">Means </w:t>
            </w:r>
            <w:r w:rsidRPr="00C1465B">
              <w:rPr>
                <w:bCs/>
                <w:szCs w:val="21"/>
              </w:rPr>
              <w:t>our 1-hour follow-up call with Ms. Elena Torregrosa (Corporate Area legal manager at Gestamp Automoción) which took place on 4 May 2016 to discuss some matters which had not been previously discussed, due to time constraints, during the Legal Session</w:t>
            </w:r>
            <w:r>
              <w:rPr>
                <w:bCs/>
                <w:szCs w:val="21"/>
              </w:rPr>
              <w:t>.</w:t>
            </w:r>
          </w:p>
        </w:tc>
      </w:tr>
      <w:tr w:rsidR="0064060B" w:rsidRPr="0064060B" w:rsidTr="0021049B">
        <w:tblPrEx>
          <w:tblCellMar>
            <w:top w:w="0" w:type="dxa"/>
            <w:bottom w:w="0" w:type="dxa"/>
          </w:tblCellMar>
        </w:tblPrEx>
        <w:trPr>
          <w:trHeight w:val="450"/>
        </w:trPr>
        <w:tc>
          <w:tcPr>
            <w:tcW w:w="2040" w:type="dxa"/>
          </w:tcPr>
          <w:p w:rsidR="0064060B" w:rsidRDefault="0064060B" w:rsidP="0021049B">
            <w:pPr>
              <w:pStyle w:val="BodyText"/>
              <w:rPr>
                <w:b/>
                <w:i/>
                <w:szCs w:val="21"/>
              </w:rPr>
            </w:pPr>
            <w:r>
              <w:rPr>
                <w:b/>
                <w:i/>
                <w:szCs w:val="21"/>
              </w:rPr>
              <w:t>Contributing Firms</w:t>
            </w:r>
          </w:p>
        </w:tc>
        <w:tc>
          <w:tcPr>
            <w:tcW w:w="4159" w:type="dxa"/>
          </w:tcPr>
          <w:p w:rsidR="0064060B" w:rsidRPr="0064060B" w:rsidRDefault="0064060B" w:rsidP="0064060B">
            <w:pPr>
              <w:pStyle w:val="BodyText"/>
              <w:rPr>
                <w:bCs/>
                <w:szCs w:val="21"/>
              </w:rPr>
            </w:pPr>
            <w:r w:rsidRPr="0064060B">
              <w:rPr>
                <w:bCs/>
                <w:szCs w:val="21"/>
              </w:rPr>
              <w:t xml:space="preserve">Freshfields </w:t>
            </w:r>
            <w:r>
              <w:rPr>
                <w:bCs/>
                <w:szCs w:val="21"/>
              </w:rPr>
              <w:t>together with</w:t>
            </w:r>
            <w:r w:rsidRPr="0064060B">
              <w:rPr>
                <w:bCs/>
                <w:szCs w:val="21"/>
              </w:rPr>
              <w:t xml:space="preserve"> Local Counsel</w:t>
            </w:r>
            <w:r>
              <w:rPr>
                <w:bCs/>
                <w:szCs w:val="21"/>
              </w:rPr>
              <w:t>.</w:t>
            </w:r>
          </w:p>
        </w:tc>
      </w:tr>
      <w:tr w:rsidR="00187EC1" w:rsidRPr="00654DA9" w:rsidTr="0021049B">
        <w:tblPrEx>
          <w:tblCellMar>
            <w:top w:w="0" w:type="dxa"/>
            <w:bottom w:w="0" w:type="dxa"/>
          </w:tblCellMar>
        </w:tblPrEx>
        <w:trPr>
          <w:trHeight w:val="450"/>
        </w:trPr>
        <w:tc>
          <w:tcPr>
            <w:tcW w:w="2040" w:type="dxa"/>
          </w:tcPr>
          <w:p w:rsidR="00187EC1" w:rsidRPr="00654DA9" w:rsidRDefault="00187EC1" w:rsidP="0021049B">
            <w:pPr>
              <w:pStyle w:val="BodyText"/>
              <w:rPr>
                <w:b/>
                <w:i/>
                <w:szCs w:val="21"/>
              </w:rPr>
            </w:pPr>
            <w:r w:rsidRPr="00654DA9">
              <w:rPr>
                <w:b/>
                <w:i/>
                <w:szCs w:val="21"/>
              </w:rPr>
              <w:t>Data Room</w:t>
            </w:r>
          </w:p>
        </w:tc>
        <w:tc>
          <w:tcPr>
            <w:tcW w:w="4159" w:type="dxa"/>
          </w:tcPr>
          <w:p w:rsidR="00187EC1" w:rsidRPr="00654DA9" w:rsidRDefault="001C14AF" w:rsidP="001C14AF">
            <w:pPr>
              <w:pStyle w:val="BodyText"/>
              <w:rPr>
                <w:bCs/>
                <w:szCs w:val="21"/>
              </w:rPr>
            </w:pPr>
            <w:r>
              <w:rPr>
                <w:bCs/>
                <w:szCs w:val="21"/>
              </w:rPr>
              <w:t>Means the v</w:t>
            </w:r>
            <w:r w:rsidR="00187EC1" w:rsidRPr="00654DA9">
              <w:rPr>
                <w:bCs/>
                <w:szCs w:val="21"/>
              </w:rPr>
              <w:t xml:space="preserve">irtual data room set up </w:t>
            </w:r>
            <w:r w:rsidR="00D26556">
              <w:rPr>
                <w:bCs/>
                <w:szCs w:val="21"/>
              </w:rPr>
              <w:t xml:space="preserve">by </w:t>
            </w:r>
            <w:r>
              <w:rPr>
                <w:bCs/>
                <w:szCs w:val="21"/>
              </w:rPr>
              <w:t>Merrill Corporation</w:t>
            </w:r>
            <w:r w:rsidR="00D26556">
              <w:rPr>
                <w:bCs/>
                <w:szCs w:val="21"/>
              </w:rPr>
              <w:t xml:space="preserve"> </w:t>
            </w:r>
            <w:r w:rsidR="00187EC1" w:rsidRPr="00654DA9">
              <w:rPr>
                <w:bCs/>
                <w:szCs w:val="21"/>
              </w:rPr>
              <w:t xml:space="preserve">and operated by </w:t>
            </w:r>
            <w:r>
              <w:rPr>
                <w:bCs/>
                <w:szCs w:val="21"/>
              </w:rPr>
              <w:t>Gestamp Automoción</w:t>
            </w:r>
            <w:r w:rsidR="00187EC1" w:rsidRPr="00654DA9">
              <w:rPr>
                <w:bCs/>
                <w:szCs w:val="21"/>
              </w:rPr>
              <w:t xml:space="preserve"> for the purposes of the Transaction</w:t>
            </w:r>
            <w:r w:rsidR="00D26556">
              <w:rPr>
                <w:bCs/>
                <w:szCs w:val="21"/>
              </w:rPr>
              <w:t>.</w:t>
            </w:r>
          </w:p>
        </w:tc>
      </w:tr>
      <w:tr w:rsidR="00550537" w:rsidRPr="00654DA9" w:rsidTr="0021049B">
        <w:tblPrEx>
          <w:tblCellMar>
            <w:top w:w="0" w:type="dxa"/>
            <w:bottom w:w="0" w:type="dxa"/>
          </w:tblCellMar>
        </w:tblPrEx>
        <w:trPr>
          <w:trHeight w:val="450"/>
        </w:trPr>
        <w:tc>
          <w:tcPr>
            <w:tcW w:w="2040" w:type="dxa"/>
          </w:tcPr>
          <w:p w:rsidR="00550537" w:rsidRPr="00654DA9" w:rsidRDefault="00550537" w:rsidP="0021049B">
            <w:pPr>
              <w:pStyle w:val="BodyText"/>
              <w:rPr>
                <w:b/>
                <w:i/>
                <w:szCs w:val="21"/>
              </w:rPr>
            </w:pPr>
            <w:r>
              <w:rPr>
                <w:b/>
                <w:i/>
                <w:szCs w:val="21"/>
              </w:rPr>
              <w:t>Gestamp Automoción</w:t>
            </w:r>
          </w:p>
        </w:tc>
        <w:tc>
          <w:tcPr>
            <w:tcW w:w="4159" w:type="dxa"/>
          </w:tcPr>
          <w:p w:rsidR="00550537" w:rsidRDefault="00550537" w:rsidP="001C14AF">
            <w:pPr>
              <w:pStyle w:val="BodyText"/>
              <w:rPr>
                <w:bCs/>
                <w:szCs w:val="21"/>
              </w:rPr>
            </w:pPr>
            <w:r>
              <w:rPr>
                <w:bCs/>
                <w:szCs w:val="21"/>
              </w:rPr>
              <w:t>Means Gestamp Automoción, S.A.</w:t>
            </w:r>
          </w:p>
        </w:tc>
      </w:tr>
      <w:tr w:rsidR="00FD149B" w:rsidRPr="009C731C" w:rsidTr="00B5246A">
        <w:tblPrEx>
          <w:tblCellMar>
            <w:top w:w="0" w:type="dxa"/>
            <w:bottom w:w="0" w:type="dxa"/>
          </w:tblCellMar>
        </w:tblPrEx>
        <w:trPr>
          <w:trHeight w:val="450"/>
        </w:trPr>
        <w:tc>
          <w:tcPr>
            <w:tcW w:w="2040" w:type="dxa"/>
          </w:tcPr>
          <w:p w:rsidR="00FD149B" w:rsidRPr="00654DA9" w:rsidRDefault="00187EC1" w:rsidP="0064060B">
            <w:pPr>
              <w:pStyle w:val="BodyText"/>
              <w:rPr>
                <w:b/>
                <w:i/>
                <w:szCs w:val="21"/>
              </w:rPr>
            </w:pPr>
            <w:r>
              <w:rPr>
                <w:b/>
                <w:i/>
                <w:szCs w:val="21"/>
              </w:rPr>
              <w:t>Investor</w:t>
            </w:r>
          </w:p>
        </w:tc>
        <w:tc>
          <w:tcPr>
            <w:tcW w:w="4159" w:type="dxa"/>
          </w:tcPr>
          <w:p w:rsidR="00FD149B" w:rsidRPr="009C731C" w:rsidRDefault="001C14AF" w:rsidP="00D26556">
            <w:pPr>
              <w:pStyle w:val="BodyText"/>
              <w:rPr>
                <w:bCs/>
                <w:szCs w:val="21"/>
                <w:lang w:val="en-US"/>
              </w:rPr>
            </w:pPr>
            <w:r>
              <w:rPr>
                <w:bCs/>
                <w:szCs w:val="21"/>
              </w:rPr>
              <w:t>Means Mitsui &amp; Co., Ltd</w:t>
            </w:r>
            <w:r w:rsidR="00D26556">
              <w:rPr>
                <w:bCs/>
                <w:szCs w:val="21"/>
              </w:rPr>
              <w:t>.</w:t>
            </w:r>
          </w:p>
        </w:tc>
      </w:tr>
      <w:tr w:rsidR="00EE78E6" w:rsidRPr="009C731C" w:rsidTr="00B5246A">
        <w:tblPrEx>
          <w:tblCellMar>
            <w:top w:w="0" w:type="dxa"/>
            <w:bottom w:w="0" w:type="dxa"/>
          </w:tblCellMar>
        </w:tblPrEx>
        <w:trPr>
          <w:trHeight w:val="450"/>
        </w:trPr>
        <w:tc>
          <w:tcPr>
            <w:tcW w:w="2040" w:type="dxa"/>
          </w:tcPr>
          <w:p w:rsidR="00EE78E6" w:rsidRDefault="00550537" w:rsidP="0064060B">
            <w:pPr>
              <w:pStyle w:val="BodyText"/>
              <w:rPr>
                <w:b/>
                <w:i/>
                <w:szCs w:val="21"/>
              </w:rPr>
            </w:pPr>
            <w:r>
              <w:rPr>
                <w:b/>
                <w:i/>
                <w:szCs w:val="21"/>
              </w:rPr>
              <w:t>[</w:t>
            </w:r>
            <w:r w:rsidR="00EE78E6">
              <w:rPr>
                <w:b/>
                <w:i/>
                <w:szCs w:val="21"/>
              </w:rPr>
              <w:t>Issuer</w:t>
            </w:r>
          </w:p>
        </w:tc>
        <w:tc>
          <w:tcPr>
            <w:tcW w:w="4159" w:type="dxa"/>
          </w:tcPr>
          <w:p w:rsidR="00EE78E6" w:rsidRDefault="00EE78E6" w:rsidP="00EE78E6">
            <w:pPr>
              <w:pStyle w:val="BodyText"/>
              <w:rPr>
                <w:bCs/>
                <w:szCs w:val="21"/>
              </w:rPr>
            </w:pPr>
            <w:r w:rsidRPr="00EE78E6">
              <w:rPr>
                <w:bCs/>
                <w:szCs w:val="21"/>
              </w:rPr>
              <w:t>Gestamp Funding Luxembourg S.A.</w:t>
            </w:r>
            <w:r w:rsidR="00550537">
              <w:rPr>
                <w:bCs/>
                <w:szCs w:val="21"/>
              </w:rPr>
              <w:t>]</w:t>
            </w:r>
          </w:p>
        </w:tc>
      </w:tr>
      <w:tr w:rsidR="00C1465B" w:rsidRPr="009C731C" w:rsidTr="00B5246A">
        <w:tblPrEx>
          <w:tblCellMar>
            <w:top w:w="0" w:type="dxa"/>
            <w:bottom w:w="0" w:type="dxa"/>
          </w:tblCellMar>
        </w:tblPrEx>
        <w:trPr>
          <w:trHeight w:val="450"/>
        </w:trPr>
        <w:tc>
          <w:tcPr>
            <w:tcW w:w="2040" w:type="dxa"/>
          </w:tcPr>
          <w:p w:rsidR="00C1465B" w:rsidRDefault="00C1465B" w:rsidP="0064060B">
            <w:pPr>
              <w:pStyle w:val="BodyText"/>
              <w:rPr>
                <w:b/>
                <w:i/>
                <w:szCs w:val="21"/>
              </w:rPr>
            </w:pPr>
            <w:r>
              <w:rPr>
                <w:b/>
                <w:i/>
                <w:szCs w:val="21"/>
              </w:rPr>
              <w:t>Legal Session</w:t>
            </w:r>
          </w:p>
        </w:tc>
        <w:tc>
          <w:tcPr>
            <w:tcW w:w="4159" w:type="dxa"/>
          </w:tcPr>
          <w:p w:rsidR="00C1465B" w:rsidRDefault="00C1465B" w:rsidP="00C1465B">
            <w:pPr>
              <w:pStyle w:val="BodyText"/>
              <w:rPr>
                <w:bCs/>
                <w:szCs w:val="21"/>
              </w:rPr>
            </w:pPr>
            <w:r>
              <w:rPr>
                <w:bCs/>
                <w:szCs w:val="21"/>
              </w:rPr>
              <w:t xml:space="preserve">Means the </w:t>
            </w:r>
            <w:r w:rsidRPr="00C1465B">
              <w:rPr>
                <w:bCs/>
                <w:szCs w:val="21"/>
              </w:rPr>
              <w:t xml:space="preserve">legal session of the management presentation which took place at </w:t>
            </w:r>
            <w:r>
              <w:rPr>
                <w:bCs/>
                <w:szCs w:val="21"/>
              </w:rPr>
              <w:t>Gestamp Automoción’s</w:t>
            </w:r>
            <w:r w:rsidRPr="00C1465B">
              <w:rPr>
                <w:bCs/>
                <w:szCs w:val="21"/>
              </w:rPr>
              <w:t xml:space="preserve"> offices on 29 April 2016</w:t>
            </w:r>
            <w:r>
              <w:rPr>
                <w:bCs/>
                <w:szCs w:val="21"/>
              </w:rPr>
              <w:t>.</w:t>
            </w:r>
          </w:p>
        </w:tc>
      </w:tr>
      <w:tr w:rsidR="0064060B" w:rsidRPr="009C731C" w:rsidTr="00B5246A">
        <w:tblPrEx>
          <w:tblCellMar>
            <w:top w:w="0" w:type="dxa"/>
            <w:bottom w:w="0" w:type="dxa"/>
          </w:tblCellMar>
        </w:tblPrEx>
        <w:trPr>
          <w:trHeight w:val="450"/>
        </w:trPr>
        <w:tc>
          <w:tcPr>
            <w:tcW w:w="2040" w:type="dxa"/>
          </w:tcPr>
          <w:p w:rsidR="0064060B" w:rsidRDefault="0064060B" w:rsidP="0064060B">
            <w:pPr>
              <w:pStyle w:val="BodyText"/>
              <w:rPr>
                <w:b/>
                <w:i/>
                <w:szCs w:val="21"/>
              </w:rPr>
            </w:pPr>
            <w:r>
              <w:rPr>
                <w:b/>
                <w:i/>
                <w:szCs w:val="21"/>
              </w:rPr>
              <w:t>Local Counsel</w:t>
            </w:r>
          </w:p>
        </w:tc>
        <w:tc>
          <w:tcPr>
            <w:tcW w:w="4159" w:type="dxa"/>
          </w:tcPr>
          <w:p w:rsidR="0064060B" w:rsidRDefault="0064060B" w:rsidP="0064060B">
            <w:pPr>
              <w:pStyle w:val="BodyText"/>
              <w:rPr>
                <w:bCs/>
                <w:szCs w:val="21"/>
              </w:rPr>
            </w:pPr>
            <w:r>
              <w:rPr>
                <w:bCs/>
                <w:szCs w:val="21"/>
              </w:rPr>
              <w:t xml:space="preserve">Means </w:t>
            </w:r>
            <w:r w:rsidRPr="0064060B">
              <w:rPr>
                <w:bCs/>
                <w:szCs w:val="21"/>
              </w:rPr>
              <w:t>PRK Partners s.r.o., attorney</w:t>
            </w:r>
            <w:r>
              <w:rPr>
                <w:bCs/>
                <w:szCs w:val="21"/>
              </w:rPr>
              <w:t xml:space="preserve">s at law (PRK) (Czech Republic) and </w:t>
            </w:r>
            <w:r w:rsidRPr="0064060B">
              <w:rPr>
                <w:bCs/>
                <w:szCs w:val="21"/>
              </w:rPr>
              <w:t>SOŁTYSIŃSKI KAWECKI &amp; SZLĘZAK (SK&amp;S) (Poland).</w:t>
            </w:r>
          </w:p>
        </w:tc>
      </w:tr>
      <w:tr w:rsidR="00550537" w:rsidRPr="009C731C" w:rsidTr="00B5246A">
        <w:tblPrEx>
          <w:tblCellMar>
            <w:top w:w="0" w:type="dxa"/>
            <w:bottom w:w="0" w:type="dxa"/>
          </w:tblCellMar>
        </w:tblPrEx>
        <w:trPr>
          <w:trHeight w:val="450"/>
        </w:trPr>
        <w:tc>
          <w:tcPr>
            <w:tcW w:w="2040" w:type="dxa"/>
          </w:tcPr>
          <w:p w:rsidR="00550537" w:rsidRDefault="00550537" w:rsidP="0064060B">
            <w:pPr>
              <w:pStyle w:val="BodyText"/>
              <w:rPr>
                <w:b/>
                <w:i/>
                <w:szCs w:val="21"/>
              </w:rPr>
            </w:pPr>
            <w:r>
              <w:rPr>
                <w:b/>
                <w:i/>
                <w:szCs w:val="21"/>
              </w:rPr>
              <w:t xml:space="preserve">Mitsui </w:t>
            </w:r>
          </w:p>
        </w:tc>
        <w:tc>
          <w:tcPr>
            <w:tcW w:w="4159" w:type="dxa"/>
          </w:tcPr>
          <w:p w:rsidR="00550537" w:rsidRDefault="00550537" w:rsidP="0064060B">
            <w:pPr>
              <w:pStyle w:val="BodyText"/>
              <w:rPr>
                <w:bCs/>
                <w:szCs w:val="21"/>
              </w:rPr>
            </w:pPr>
            <w:r>
              <w:rPr>
                <w:bCs/>
                <w:szCs w:val="21"/>
              </w:rPr>
              <w:t>Means Mitsui &amp; Co., Ltd.</w:t>
            </w:r>
          </w:p>
        </w:tc>
      </w:tr>
      <w:tr w:rsidR="0064060B" w:rsidRPr="0064060B" w:rsidTr="00B5246A">
        <w:tblPrEx>
          <w:tblCellMar>
            <w:top w:w="0" w:type="dxa"/>
            <w:bottom w:w="0" w:type="dxa"/>
          </w:tblCellMar>
        </w:tblPrEx>
        <w:trPr>
          <w:trHeight w:val="450"/>
        </w:trPr>
        <w:tc>
          <w:tcPr>
            <w:tcW w:w="2040" w:type="dxa"/>
          </w:tcPr>
          <w:p w:rsidR="0064060B" w:rsidRDefault="0064060B" w:rsidP="0064060B">
            <w:pPr>
              <w:pStyle w:val="BodyText"/>
              <w:rPr>
                <w:b/>
                <w:i/>
                <w:szCs w:val="21"/>
              </w:rPr>
            </w:pPr>
            <w:r>
              <w:rPr>
                <w:b/>
                <w:i/>
                <w:szCs w:val="21"/>
              </w:rPr>
              <w:t>PwC</w:t>
            </w:r>
          </w:p>
        </w:tc>
        <w:tc>
          <w:tcPr>
            <w:tcW w:w="4159" w:type="dxa"/>
          </w:tcPr>
          <w:p w:rsidR="0064060B" w:rsidRPr="0064060B" w:rsidRDefault="0064060B" w:rsidP="0064060B">
            <w:pPr>
              <w:pStyle w:val="BodyText"/>
              <w:rPr>
                <w:bCs/>
                <w:szCs w:val="21"/>
                <w:lang w:val="es-ES"/>
              </w:rPr>
            </w:pPr>
            <w:r>
              <w:rPr>
                <w:bCs/>
                <w:szCs w:val="21"/>
                <w:lang w:val="es-ES"/>
              </w:rPr>
              <w:t xml:space="preserve">Means </w:t>
            </w:r>
            <w:r w:rsidRPr="0064060B">
              <w:rPr>
                <w:bCs/>
                <w:szCs w:val="21"/>
                <w:lang w:val="es-ES"/>
              </w:rPr>
              <w:t>PricewaterhouseCoopers Asesores de Negocios, S.L.</w:t>
            </w:r>
          </w:p>
        </w:tc>
      </w:tr>
      <w:tr w:rsidR="000221C8" w:rsidRPr="00654DA9" w:rsidTr="00B5246A">
        <w:tblPrEx>
          <w:tblCellMar>
            <w:top w:w="0" w:type="dxa"/>
            <w:bottom w:w="0" w:type="dxa"/>
          </w:tblCellMar>
        </w:tblPrEx>
        <w:trPr>
          <w:trHeight w:val="450"/>
        </w:trPr>
        <w:tc>
          <w:tcPr>
            <w:tcW w:w="2040" w:type="dxa"/>
          </w:tcPr>
          <w:p w:rsidR="000221C8" w:rsidRPr="00654DA9" w:rsidRDefault="000221C8" w:rsidP="00B5246A">
            <w:pPr>
              <w:pStyle w:val="BodyText"/>
              <w:rPr>
                <w:b/>
                <w:i/>
                <w:szCs w:val="21"/>
              </w:rPr>
            </w:pPr>
            <w:r w:rsidRPr="00654DA9">
              <w:rPr>
                <w:b/>
                <w:i/>
                <w:szCs w:val="21"/>
              </w:rPr>
              <w:t xml:space="preserve">Q&amp;A </w:t>
            </w:r>
            <w:r w:rsidR="001C14AF">
              <w:rPr>
                <w:b/>
                <w:i/>
                <w:szCs w:val="21"/>
              </w:rPr>
              <w:t xml:space="preserve">and IRL </w:t>
            </w:r>
            <w:r w:rsidRPr="00654DA9">
              <w:rPr>
                <w:b/>
                <w:i/>
                <w:szCs w:val="21"/>
              </w:rPr>
              <w:t>Process</w:t>
            </w:r>
          </w:p>
        </w:tc>
        <w:tc>
          <w:tcPr>
            <w:tcW w:w="4159" w:type="dxa"/>
          </w:tcPr>
          <w:p w:rsidR="000221C8" w:rsidRPr="00654DA9" w:rsidRDefault="001C14AF" w:rsidP="001C14AF">
            <w:pPr>
              <w:pStyle w:val="BodyText"/>
              <w:rPr>
                <w:bCs/>
                <w:szCs w:val="21"/>
              </w:rPr>
            </w:pPr>
            <w:r>
              <w:rPr>
                <w:bCs/>
                <w:szCs w:val="21"/>
              </w:rPr>
              <w:t>Means t</w:t>
            </w:r>
            <w:r w:rsidR="000221C8" w:rsidRPr="00654DA9">
              <w:rPr>
                <w:bCs/>
                <w:szCs w:val="21"/>
              </w:rPr>
              <w:t>he written answers provided to us through the question</w:t>
            </w:r>
            <w:r>
              <w:rPr>
                <w:bCs/>
                <w:szCs w:val="21"/>
              </w:rPr>
              <w:t>s</w:t>
            </w:r>
            <w:r w:rsidR="000221C8" w:rsidRPr="00654DA9">
              <w:rPr>
                <w:bCs/>
                <w:szCs w:val="21"/>
              </w:rPr>
              <w:t xml:space="preserve"> and answer</w:t>
            </w:r>
            <w:r>
              <w:rPr>
                <w:bCs/>
                <w:szCs w:val="21"/>
              </w:rPr>
              <w:t>s</w:t>
            </w:r>
            <w:r w:rsidR="000221C8" w:rsidRPr="00654DA9">
              <w:rPr>
                <w:bCs/>
                <w:szCs w:val="21"/>
              </w:rPr>
              <w:t xml:space="preserve"> </w:t>
            </w:r>
            <w:r>
              <w:rPr>
                <w:bCs/>
                <w:szCs w:val="21"/>
              </w:rPr>
              <w:t xml:space="preserve">(Q&amp;A) </w:t>
            </w:r>
            <w:r w:rsidR="000221C8" w:rsidRPr="00654DA9">
              <w:rPr>
                <w:bCs/>
                <w:szCs w:val="21"/>
              </w:rPr>
              <w:t xml:space="preserve">process, in respect of questions and </w:t>
            </w:r>
            <w:r>
              <w:rPr>
                <w:bCs/>
                <w:szCs w:val="21"/>
              </w:rPr>
              <w:t xml:space="preserve">information </w:t>
            </w:r>
            <w:r w:rsidR="000221C8" w:rsidRPr="00654DA9">
              <w:rPr>
                <w:bCs/>
                <w:szCs w:val="21"/>
              </w:rPr>
              <w:t xml:space="preserve">requests submitted in the period from </w:t>
            </w:r>
            <w:r w:rsidR="00187EC1">
              <w:rPr>
                <w:bCs/>
                <w:szCs w:val="21"/>
              </w:rPr>
              <w:t>[</w:t>
            </w:r>
            <w:r>
              <w:rPr>
                <w:bCs/>
                <w:szCs w:val="21"/>
              </w:rPr>
              <w:t>9</w:t>
            </w:r>
            <w:r w:rsidR="00187EC1">
              <w:rPr>
                <w:bCs/>
                <w:szCs w:val="21"/>
              </w:rPr>
              <w:t xml:space="preserve">] </w:t>
            </w:r>
            <w:r>
              <w:rPr>
                <w:bCs/>
                <w:szCs w:val="21"/>
              </w:rPr>
              <w:t>May</w:t>
            </w:r>
            <w:r w:rsidR="00187EC1">
              <w:rPr>
                <w:bCs/>
                <w:szCs w:val="21"/>
              </w:rPr>
              <w:t xml:space="preserve"> 2016</w:t>
            </w:r>
            <w:r w:rsidR="000221C8" w:rsidRPr="00654DA9">
              <w:rPr>
                <w:bCs/>
                <w:szCs w:val="21"/>
              </w:rPr>
              <w:t xml:space="preserve"> to </w:t>
            </w:r>
            <w:r w:rsidR="00187EC1">
              <w:rPr>
                <w:bCs/>
                <w:szCs w:val="21"/>
              </w:rPr>
              <w:t xml:space="preserve">[●] </w:t>
            </w:r>
            <w:r w:rsidR="00E32388">
              <w:rPr>
                <w:bCs/>
                <w:szCs w:val="21"/>
              </w:rPr>
              <w:t>201</w:t>
            </w:r>
            <w:r w:rsidR="00187EC1">
              <w:rPr>
                <w:bCs/>
                <w:szCs w:val="21"/>
              </w:rPr>
              <w:t>6</w:t>
            </w:r>
            <w:r w:rsidR="00D26556">
              <w:rPr>
                <w:bCs/>
                <w:szCs w:val="21"/>
              </w:rPr>
              <w:t>.</w:t>
            </w:r>
          </w:p>
        </w:tc>
      </w:tr>
      <w:tr w:rsidR="0021049B" w:rsidRPr="00654DA9" w:rsidTr="0021049B">
        <w:tblPrEx>
          <w:tblCellMar>
            <w:top w:w="0" w:type="dxa"/>
            <w:bottom w:w="0" w:type="dxa"/>
          </w:tblCellMar>
        </w:tblPrEx>
        <w:trPr>
          <w:trHeight w:val="450"/>
        </w:trPr>
        <w:tc>
          <w:tcPr>
            <w:tcW w:w="2040" w:type="dxa"/>
          </w:tcPr>
          <w:p w:rsidR="0021049B" w:rsidRPr="00654DA9" w:rsidRDefault="0021049B" w:rsidP="0021049B">
            <w:pPr>
              <w:pStyle w:val="BodyText"/>
              <w:rPr>
                <w:b/>
                <w:i/>
                <w:szCs w:val="21"/>
              </w:rPr>
            </w:pPr>
            <w:r w:rsidRPr="00654DA9">
              <w:rPr>
                <w:b/>
                <w:i/>
                <w:szCs w:val="21"/>
              </w:rPr>
              <w:t>Report</w:t>
            </w:r>
          </w:p>
        </w:tc>
        <w:tc>
          <w:tcPr>
            <w:tcW w:w="4159" w:type="dxa"/>
          </w:tcPr>
          <w:p w:rsidR="0021049B" w:rsidRPr="00654DA9" w:rsidRDefault="001C14AF" w:rsidP="00D26556">
            <w:pPr>
              <w:pStyle w:val="BodyText"/>
              <w:rPr>
                <w:bCs/>
                <w:szCs w:val="21"/>
              </w:rPr>
            </w:pPr>
            <w:r>
              <w:rPr>
                <w:bCs/>
                <w:szCs w:val="21"/>
              </w:rPr>
              <w:t>Means t</w:t>
            </w:r>
            <w:r w:rsidR="0021049B" w:rsidRPr="00654DA9">
              <w:rPr>
                <w:bCs/>
                <w:szCs w:val="21"/>
              </w:rPr>
              <w:t xml:space="preserve">his </w:t>
            </w:r>
            <w:r>
              <w:rPr>
                <w:bCs/>
                <w:szCs w:val="21"/>
              </w:rPr>
              <w:t>“red-</w:t>
            </w:r>
            <w:r w:rsidR="0021049B" w:rsidRPr="00654DA9">
              <w:rPr>
                <w:bCs/>
                <w:szCs w:val="21"/>
              </w:rPr>
              <w:t>flags</w:t>
            </w:r>
            <w:r>
              <w:rPr>
                <w:bCs/>
                <w:szCs w:val="21"/>
              </w:rPr>
              <w:t>”</w:t>
            </w:r>
            <w:r w:rsidR="0021049B" w:rsidRPr="00654DA9">
              <w:rPr>
                <w:bCs/>
                <w:szCs w:val="21"/>
              </w:rPr>
              <w:t xml:space="preserve"> </w:t>
            </w:r>
            <w:r w:rsidR="00E00A09">
              <w:rPr>
                <w:bCs/>
                <w:szCs w:val="21"/>
              </w:rPr>
              <w:t xml:space="preserve">(issues-only) </w:t>
            </w:r>
            <w:r w:rsidR="0021049B" w:rsidRPr="00654DA9">
              <w:rPr>
                <w:bCs/>
                <w:szCs w:val="21"/>
              </w:rPr>
              <w:t>legal due diligence re</w:t>
            </w:r>
            <w:r w:rsidR="00EB7C2F" w:rsidRPr="00654DA9">
              <w:rPr>
                <w:bCs/>
                <w:szCs w:val="21"/>
              </w:rPr>
              <w:t>port</w:t>
            </w:r>
            <w:r w:rsidR="00D26556">
              <w:rPr>
                <w:bCs/>
                <w:szCs w:val="21"/>
              </w:rPr>
              <w:t>.</w:t>
            </w:r>
          </w:p>
        </w:tc>
      </w:tr>
      <w:tr w:rsidR="000221C8" w:rsidRPr="00654DA9" w:rsidTr="0021049B">
        <w:tblPrEx>
          <w:tblCellMar>
            <w:top w:w="0" w:type="dxa"/>
            <w:bottom w:w="0" w:type="dxa"/>
          </w:tblCellMar>
        </w:tblPrEx>
        <w:trPr>
          <w:trHeight w:val="450"/>
        </w:trPr>
        <w:tc>
          <w:tcPr>
            <w:tcW w:w="2040" w:type="dxa"/>
          </w:tcPr>
          <w:p w:rsidR="000221C8" w:rsidRPr="00654DA9" w:rsidRDefault="000221C8" w:rsidP="0021049B">
            <w:pPr>
              <w:pStyle w:val="BodyText"/>
              <w:rPr>
                <w:b/>
                <w:i/>
                <w:szCs w:val="21"/>
              </w:rPr>
            </w:pPr>
            <w:r w:rsidRPr="00654DA9">
              <w:rPr>
                <w:b/>
                <w:i/>
                <w:szCs w:val="21"/>
              </w:rPr>
              <w:t>Reviewed Documents</w:t>
            </w:r>
          </w:p>
        </w:tc>
        <w:tc>
          <w:tcPr>
            <w:tcW w:w="4159" w:type="dxa"/>
          </w:tcPr>
          <w:p w:rsidR="000221C8" w:rsidRPr="00654DA9" w:rsidRDefault="001C14AF" w:rsidP="0021049B">
            <w:pPr>
              <w:pStyle w:val="BodyText"/>
              <w:rPr>
                <w:bCs/>
                <w:szCs w:val="21"/>
              </w:rPr>
            </w:pPr>
            <w:r>
              <w:rPr>
                <w:bCs/>
                <w:szCs w:val="21"/>
              </w:rPr>
              <w:t>Means the d</w:t>
            </w:r>
            <w:r w:rsidR="000221C8" w:rsidRPr="00654DA9">
              <w:rPr>
                <w:bCs/>
                <w:szCs w:val="21"/>
              </w:rPr>
              <w:t>ocuments or other written information made available in the Data Room that</w:t>
            </w:r>
            <w:r w:rsidR="00EB7C2F" w:rsidRPr="00654DA9">
              <w:rPr>
                <w:bCs/>
                <w:szCs w:val="21"/>
              </w:rPr>
              <w:t xml:space="preserve"> are within the scope of review</w:t>
            </w:r>
            <w:r>
              <w:rPr>
                <w:bCs/>
                <w:szCs w:val="21"/>
              </w:rPr>
              <w:t>.</w:t>
            </w:r>
          </w:p>
        </w:tc>
      </w:tr>
      <w:tr w:rsidR="0021049B" w:rsidRPr="00654DA9" w:rsidTr="0021049B">
        <w:tblPrEx>
          <w:tblCellMar>
            <w:top w:w="0" w:type="dxa"/>
            <w:bottom w:w="0" w:type="dxa"/>
          </w:tblCellMar>
        </w:tblPrEx>
        <w:trPr>
          <w:trHeight w:val="450"/>
        </w:trPr>
        <w:tc>
          <w:tcPr>
            <w:tcW w:w="2040" w:type="dxa"/>
          </w:tcPr>
          <w:p w:rsidR="0021049B" w:rsidRPr="00654DA9" w:rsidRDefault="0021049B" w:rsidP="0021049B">
            <w:pPr>
              <w:pStyle w:val="BodyText"/>
              <w:rPr>
                <w:b/>
                <w:i/>
                <w:szCs w:val="21"/>
              </w:rPr>
            </w:pPr>
            <w:r w:rsidRPr="00654DA9">
              <w:rPr>
                <w:b/>
                <w:i/>
                <w:szCs w:val="21"/>
              </w:rPr>
              <w:t>Scope</w:t>
            </w:r>
          </w:p>
        </w:tc>
        <w:tc>
          <w:tcPr>
            <w:tcW w:w="4159" w:type="dxa"/>
          </w:tcPr>
          <w:p w:rsidR="0021049B" w:rsidRPr="00654DA9" w:rsidRDefault="001C14AF" w:rsidP="00B90519">
            <w:pPr>
              <w:pStyle w:val="BodyText"/>
              <w:rPr>
                <w:bCs/>
                <w:szCs w:val="21"/>
              </w:rPr>
            </w:pPr>
            <w:r>
              <w:rPr>
                <w:bCs/>
                <w:szCs w:val="21"/>
              </w:rPr>
              <w:t>Means t</w:t>
            </w:r>
            <w:r w:rsidR="0021049B" w:rsidRPr="00654DA9">
              <w:rPr>
                <w:bCs/>
                <w:szCs w:val="21"/>
              </w:rPr>
              <w:t>he scope of this Report, as set out at</w:t>
            </w:r>
            <w:r w:rsidR="00B90519">
              <w:rPr>
                <w:bCs/>
                <w:szCs w:val="21"/>
              </w:rPr>
              <w:t xml:space="preserve"> </w:t>
            </w:r>
            <w:r>
              <w:rPr>
                <w:bCs/>
                <w:szCs w:val="21"/>
              </w:rPr>
              <w:lastRenderedPageBreak/>
              <w:t>[</w:t>
            </w:r>
            <w:r w:rsidR="00B90519" w:rsidRPr="001C14AF">
              <w:rPr>
                <w:bCs/>
                <w:szCs w:val="21"/>
                <w:u w:val="single"/>
              </w:rPr>
              <w:fldChar w:fldCharType="begin"/>
            </w:r>
            <w:r w:rsidR="00B90519" w:rsidRPr="001C14AF">
              <w:rPr>
                <w:bCs/>
                <w:szCs w:val="21"/>
                <w:u w:val="single"/>
              </w:rPr>
              <w:instrText xml:space="preserve"> REF _Ref447051120 \r \h </w:instrText>
            </w:r>
            <w:r w:rsidR="00B90519" w:rsidRPr="001C14AF">
              <w:rPr>
                <w:bCs/>
                <w:szCs w:val="21"/>
                <w:u w:val="single"/>
              </w:rPr>
            </w:r>
            <w:r w:rsidR="00B90519" w:rsidRPr="001C14AF">
              <w:rPr>
                <w:bCs/>
                <w:szCs w:val="21"/>
                <w:u w:val="single"/>
              </w:rPr>
              <w:fldChar w:fldCharType="separate"/>
            </w:r>
            <w:r w:rsidR="00F048D7">
              <w:rPr>
                <w:bCs/>
                <w:szCs w:val="21"/>
                <w:u w:val="single"/>
              </w:rPr>
              <w:t>Annex 2</w:t>
            </w:r>
            <w:r w:rsidR="00B90519" w:rsidRPr="001C14AF">
              <w:rPr>
                <w:bCs/>
                <w:szCs w:val="21"/>
                <w:u w:val="single"/>
              </w:rPr>
              <w:fldChar w:fldCharType="end"/>
            </w:r>
            <w:r>
              <w:rPr>
                <w:bCs/>
                <w:szCs w:val="21"/>
                <w:u w:val="single"/>
              </w:rPr>
              <w:t>]</w:t>
            </w:r>
          </w:p>
        </w:tc>
      </w:tr>
      <w:tr w:rsidR="001C14AF" w:rsidRPr="00654DA9" w:rsidTr="0021049B">
        <w:tblPrEx>
          <w:tblCellMar>
            <w:top w:w="0" w:type="dxa"/>
            <w:bottom w:w="0" w:type="dxa"/>
          </w:tblCellMar>
        </w:tblPrEx>
        <w:trPr>
          <w:trHeight w:val="450"/>
        </w:trPr>
        <w:tc>
          <w:tcPr>
            <w:tcW w:w="2040" w:type="dxa"/>
          </w:tcPr>
          <w:p w:rsidR="001C14AF" w:rsidRPr="00654DA9" w:rsidRDefault="001C14AF" w:rsidP="0021049B">
            <w:pPr>
              <w:pStyle w:val="BodyText"/>
              <w:rPr>
                <w:b/>
                <w:i/>
                <w:szCs w:val="21"/>
              </w:rPr>
            </w:pPr>
            <w:r>
              <w:rPr>
                <w:b/>
                <w:i/>
                <w:szCs w:val="21"/>
              </w:rPr>
              <w:lastRenderedPageBreak/>
              <w:t>Selected Subsidiaries</w:t>
            </w:r>
          </w:p>
        </w:tc>
        <w:tc>
          <w:tcPr>
            <w:tcW w:w="4159" w:type="dxa"/>
          </w:tcPr>
          <w:p w:rsidR="001C14AF" w:rsidRPr="00654DA9" w:rsidRDefault="001C14AF" w:rsidP="00550537">
            <w:pPr>
              <w:pStyle w:val="BodyText"/>
              <w:rPr>
                <w:bCs/>
                <w:szCs w:val="21"/>
              </w:rPr>
            </w:pPr>
            <w:r>
              <w:rPr>
                <w:bCs/>
                <w:szCs w:val="21"/>
              </w:rPr>
              <w:t xml:space="preserve">Means </w:t>
            </w:r>
            <w:r w:rsidRPr="001C14AF">
              <w:rPr>
                <w:bCs/>
                <w:szCs w:val="21"/>
              </w:rPr>
              <w:t>certain selected group companies</w:t>
            </w:r>
            <w:r>
              <w:rPr>
                <w:bCs/>
                <w:szCs w:val="21"/>
              </w:rPr>
              <w:t xml:space="preserve"> of Gestamp Automoción, S.A.</w:t>
            </w:r>
            <w:r w:rsidR="006B08F7">
              <w:rPr>
                <w:bCs/>
                <w:szCs w:val="21"/>
              </w:rPr>
              <w:t>, i.e. the Spanish Companies (except Gestamp Automoci</w:t>
            </w:r>
            <w:r w:rsidR="00550537">
              <w:rPr>
                <w:bCs/>
                <w:szCs w:val="21"/>
              </w:rPr>
              <w:t>ón, S.A.</w:t>
            </w:r>
            <w:r w:rsidR="006B08F7">
              <w:rPr>
                <w:bCs/>
                <w:szCs w:val="21"/>
              </w:rPr>
              <w:t>), the German Companies, the Chinese Companies, the French Company, the Russian Company, the UK Company, the Czech Companies and the Polish Company.</w:t>
            </w:r>
          </w:p>
        </w:tc>
      </w:tr>
      <w:tr w:rsidR="006B08F7" w:rsidRPr="00861A5F" w:rsidTr="0021049B">
        <w:tblPrEx>
          <w:tblCellMar>
            <w:top w:w="0" w:type="dxa"/>
            <w:bottom w:w="0" w:type="dxa"/>
          </w:tblCellMar>
        </w:tblPrEx>
        <w:trPr>
          <w:trHeight w:val="450"/>
        </w:trPr>
        <w:tc>
          <w:tcPr>
            <w:tcW w:w="2040" w:type="dxa"/>
          </w:tcPr>
          <w:p w:rsidR="006B08F7" w:rsidRDefault="006B08F7" w:rsidP="006B08F7">
            <w:pPr>
              <w:pStyle w:val="BodyText"/>
              <w:rPr>
                <w:b/>
                <w:i/>
                <w:szCs w:val="21"/>
              </w:rPr>
            </w:pPr>
            <w:r w:rsidRPr="006B08F7">
              <w:rPr>
                <w:b/>
                <w:i/>
                <w:szCs w:val="21"/>
              </w:rPr>
              <w:t xml:space="preserve">Spanish </w:t>
            </w:r>
            <w:r>
              <w:rPr>
                <w:b/>
                <w:i/>
                <w:szCs w:val="21"/>
              </w:rPr>
              <w:t>Companies</w:t>
            </w:r>
          </w:p>
        </w:tc>
        <w:tc>
          <w:tcPr>
            <w:tcW w:w="4159" w:type="dxa"/>
          </w:tcPr>
          <w:p w:rsidR="006B08F7" w:rsidRPr="00861A5F" w:rsidRDefault="006B08F7" w:rsidP="00B90519">
            <w:pPr>
              <w:pStyle w:val="BodyText"/>
              <w:rPr>
                <w:bCs/>
                <w:szCs w:val="21"/>
              </w:rPr>
            </w:pPr>
            <w:r w:rsidRPr="00861A5F">
              <w:rPr>
                <w:bCs/>
                <w:szCs w:val="21"/>
              </w:rPr>
              <w:t>Means Gestamp Automoción, S.A., Gestamp Bizkaia, S.A., Gestamp Servicios, S.A., Gestamp Palencia, S.A., Gestamp Navarra, S.A., Gestamp Levante, S.A., Gestamp Abrera, S.A., Gestamp Global Tooling, S.L. and Gestamp Tool Hardening, S.L.</w:t>
            </w:r>
          </w:p>
        </w:tc>
      </w:tr>
      <w:tr w:rsidR="0021049B" w:rsidRPr="00187EC1" w:rsidTr="0021049B">
        <w:tblPrEx>
          <w:tblCellMar>
            <w:top w:w="0" w:type="dxa"/>
            <w:bottom w:w="0" w:type="dxa"/>
          </w:tblCellMar>
        </w:tblPrEx>
        <w:trPr>
          <w:trHeight w:val="450"/>
        </w:trPr>
        <w:tc>
          <w:tcPr>
            <w:tcW w:w="2040" w:type="dxa"/>
          </w:tcPr>
          <w:p w:rsidR="0021049B" w:rsidRPr="00654DA9" w:rsidRDefault="0021049B" w:rsidP="00D26556">
            <w:pPr>
              <w:pStyle w:val="BodyText"/>
              <w:rPr>
                <w:b/>
                <w:i/>
                <w:szCs w:val="21"/>
              </w:rPr>
            </w:pPr>
            <w:r w:rsidRPr="00654DA9">
              <w:rPr>
                <w:b/>
                <w:i/>
                <w:szCs w:val="21"/>
              </w:rPr>
              <w:t>Target</w:t>
            </w:r>
            <w:r w:rsidR="00187EC1">
              <w:rPr>
                <w:b/>
                <w:i/>
                <w:szCs w:val="21"/>
              </w:rPr>
              <w:t xml:space="preserve"> </w:t>
            </w:r>
          </w:p>
        </w:tc>
        <w:tc>
          <w:tcPr>
            <w:tcW w:w="4159" w:type="dxa"/>
          </w:tcPr>
          <w:p w:rsidR="00187EC1" w:rsidRPr="00187EC1" w:rsidRDefault="001C14AF" w:rsidP="001C14AF">
            <w:pPr>
              <w:pStyle w:val="BodyText"/>
              <w:jc w:val="left"/>
              <w:rPr>
                <w:bCs/>
                <w:szCs w:val="21"/>
              </w:rPr>
            </w:pPr>
            <w:r>
              <w:rPr>
                <w:bCs/>
                <w:szCs w:val="21"/>
              </w:rPr>
              <w:t>Gestamp Automoción, S.A.</w:t>
            </w:r>
          </w:p>
        </w:tc>
      </w:tr>
      <w:tr w:rsidR="0064060B" w:rsidRPr="00187EC1" w:rsidTr="0021049B">
        <w:tblPrEx>
          <w:tblCellMar>
            <w:top w:w="0" w:type="dxa"/>
            <w:bottom w:w="0" w:type="dxa"/>
          </w:tblCellMar>
        </w:tblPrEx>
        <w:trPr>
          <w:trHeight w:val="450"/>
        </w:trPr>
        <w:tc>
          <w:tcPr>
            <w:tcW w:w="2040" w:type="dxa"/>
          </w:tcPr>
          <w:p w:rsidR="0064060B" w:rsidRPr="00654DA9" w:rsidRDefault="0064060B" w:rsidP="00D26556">
            <w:pPr>
              <w:pStyle w:val="BodyText"/>
              <w:rPr>
                <w:b/>
                <w:i/>
                <w:szCs w:val="21"/>
              </w:rPr>
            </w:pPr>
            <w:r>
              <w:rPr>
                <w:b/>
                <w:i/>
                <w:szCs w:val="21"/>
              </w:rPr>
              <w:t>Target Group</w:t>
            </w:r>
          </w:p>
        </w:tc>
        <w:tc>
          <w:tcPr>
            <w:tcW w:w="4159" w:type="dxa"/>
          </w:tcPr>
          <w:p w:rsidR="0064060B" w:rsidRDefault="0064060B" w:rsidP="0064060B">
            <w:pPr>
              <w:pStyle w:val="BodyText"/>
              <w:jc w:val="left"/>
              <w:rPr>
                <w:bCs/>
                <w:szCs w:val="21"/>
              </w:rPr>
            </w:pPr>
            <w:r>
              <w:rPr>
                <w:bCs/>
                <w:szCs w:val="21"/>
              </w:rPr>
              <w:t xml:space="preserve">Means Gestamp Automoción, S.A. together with </w:t>
            </w:r>
            <w:r w:rsidRPr="0064060B">
              <w:rPr>
                <w:bCs/>
                <w:szCs w:val="21"/>
              </w:rPr>
              <w:t>the Selected Subsidiaries</w:t>
            </w:r>
            <w:r>
              <w:rPr>
                <w:bCs/>
                <w:szCs w:val="21"/>
              </w:rPr>
              <w:t>.</w:t>
            </w:r>
            <w:r w:rsidRPr="0064060B">
              <w:rPr>
                <w:bCs/>
                <w:szCs w:val="21"/>
              </w:rPr>
              <w:t xml:space="preserve"> </w:t>
            </w:r>
          </w:p>
        </w:tc>
      </w:tr>
      <w:tr w:rsidR="0021049B" w:rsidRPr="00654DA9" w:rsidTr="0021049B">
        <w:tblPrEx>
          <w:tblCellMar>
            <w:top w:w="0" w:type="dxa"/>
            <w:bottom w:w="0" w:type="dxa"/>
          </w:tblCellMar>
        </w:tblPrEx>
        <w:trPr>
          <w:trHeight w:val="450"/>
        </w:trPr>
        <w:tc>
          <w:tcPr>
            <w:tcW w:w="2040" w:type="dxa"/>
          </w:tcPr>
          <w:p w:rsidR="0021049B" w:rsidRPr="00654DA9" w:rsidRDefault="0021049B" w:rsidP="0021049B">
            <w:pPr>
              <w:pStyle w:val="BodyText"/>
              <w:rPr>
                <w:b/>
                <w:i/>
                <w:szCs w:val="21"/>
              </w:rPr>
            </w:pPr>
            <w:r w:rsidRPr="00654DA9">
              <w:rPr>
                <w:b/>
                <w:i/>
                <w:szCs w:val="21"/>
              </w:rPr>
              <w:t>Transaction</w:t>
            </w:r>
          </w:p>
        </w:tc>
        <w:tc>
          <w:tcPr>
            <w:tcW w:w="4159" w:type="dxa"/>
          </w:tcPr>
          <w:p w:rsidR="0021049B" w:rsidRPr="00654DA9" w:rsidRDefault="001C14AF" w:rsidP="0064060B">
            <w:pPr>
              <w:pStyle w:val="BodyText"/>
              <w:rPr>
                <w:bCs/>
                <w:szCs w:val="21"/>
              </w:rPr>
            </w:pPr>
            <w:r>
              <w:rPr>
                <w:bCs/>
                <w:szCs w:val="21"/>
              </w:rPr>
              <w:t xml:space="preserve">Means </w:t>
            </w:r>
            <w:r w:rsidRPr="001C14AF">
              <w:rPr>
                <w:bCs/>
                <w:szCs w:val="21"/>
              </w:rPr>
              <w:t>the proposed equity investment pursuant to the memorandum of understanding signed between the Investor and Acek dated 5 April 2016 in the Target Group by the Investor</w:t>
            </w:r>
            <w:r>
              <w:rPr>
                <w:bCs/>
                <w:szCs w:val="21"/>
              </w:rPr>
              <w:t>.</w:t>
            </w:r>
          </w:p>
        </w:tc>
      </w:tr>
      <w:tr w:rsidR="00555513" w:rsidRPr="00654DA9" w:rsidTr="0021049B">
        <w:tblPrEx>
          <w:tblCellMar>
            <w:top w:w="0" w:type="dxa"/>
            <w:bottom w:w="0" w:type="dxa"/>
          </w:tblCellMar>
        </w:tblPrEx>
        <w:trPr>
          <w:trHeight w:val="450"/>
        </w:trPr>
        <w:tc>
          <w:tcPr>
            <w:tcW w:w="2040" w:type="dxa"/>
          </w:tcPr>
          <w:p w:rsidR="00555513" w:rsidRPr="008D0C5F" w:rsidRDefault="00550537" w:rsidP="0021049B">
            <w:pPr>
              <w:pStyle w:val="BodyText"/>
              <w:rPr>
                <w:b/>
                <w:i/>
                <w:szCs w:val="21"/>
              </w:rPr>
            </w:pPr>
            <w:r>
              <w:rPr>
                <w:b/>
                <w:bCs/>
                <w:i/>
                <w:szCs w:val="21"/>
              </w:rPr>
              <w:t>[</w:t>
            </w:r>
            <w:r w:rsidR="008D0C5F" w:rsidRPr="008D0C5F">
              <w:rPr>
                <w:b/>
                <w:bCs/>
                <w:i/>
                <w:szCs w:val="21"/>
              </w:rPr>
              <w:t>2013 Bonds Issue</w:t>
            </w:r>
          </w:p>
        </w:tc>
        <w:tc>
          <w:tcPr>
            <w:tcW w:w="4159" w:type="dxa"/>
          </w:tcPr>
          <w:p w:rsidR="00555513" w:rsidRDefault="008D0C5F" w:rsidP="008D0C5F">
            <w:pPr>
              <w:pStyle w:val="BodyText"/>
              <w:rPr>
                <w:bCs/>
                <w:szCs w:val="21"/>
              </w:rPr>
            </w:pPr>
            <w:r w:rsidRPr="008D0C5F">
              <w:rPr>
                <w:bCs/>
                <w:szCs w:val="21"/>
              </w:rPr>
              <w:t>offering of EUR 768,000,000 in senior notes with a 7 year maturity (consisting of a USD 350,000,000 tranche and a EUR 500,000,000 tranche)</w:t>
            </w:r>
            <w:r>
              <w:rPr>
                <w:bCs/>
                <w:szCs w:val="21"/>
              </w:rPr>
              <w:t xml:space="preserve"> completed by </w:t>
            </w:r>
            <w:r w:rsidRPr="008D0C5F">
              <w:rPr>
                <w:bCs/>
                <w:szCs w:val="21"/>
              </w:rPr>
              <w:t>Gestamp Automoción,</w:t>
            </w:r>
            <w:r>
              <w:rPr>
                <w:bCs/>
                <w:szCs w:val="21"/>
              </w:rPr>
              <w:t xml:space="preserve"> </w:t>
            </w:r>
            <w:r>
              <w:rPr>
                <w:bCs/>
                <w:szCs w:val="21"/>
              </w:rPr>
              <w:t>S.A.</w:t>
            </w:r>
            <w:r w:rsidRPr="008D0C5F">
              <w:rPr>
                <w:bCs/>
                <w:szCs w:val="21"/>
              </w:rPr>
              <w:t xml:space="preserve"> through the Issuer</w:t>
            </w:r>
            <w:r>
              <w:rPr>
                <w:bCs/>
                <w:szCs w:val="21"/>
              </w:rPr>
              <w:t>.</w:t>
            </w:r>
            <w:r w:rsidR="00550537">
              <w:rPr>
                <w:bCs/>
                <w:szCs w:val="21"/>
              </w:rPr>
              <w:t>]</w:t>
            </w:r>
          </w:p>
        </w:tc>
      </w:tr>
      <w:tr w:rsidR="00555513" w:rsidRPr="00654DA9" w:rsidTr="0021049B">
        <w:tblPrEx>
          <w:tblCellMar>
            <w:top w:w="0" w:type="dxa"/>
            <w:bottom w:w="0" w:type="dxa"/>
          </w:tblCellMar>
        </w:tblPrEx>
        <w:trPr>
          <w:trHeight w:val="450"/>
        </w:trPr>
        <w:tc>
          <w:tcPr>
            <w:tcW w:w="2040" w:type="dxa"/>
          </w:tcPr>
          <w:p w:rsidR="00555513" w:rsidRPr="00654DA9" w:rsidRDefault="00550537" w:rsidP="0021049B">
            <w:pPr>
              <w:pStyle w:val="BodyText"/>
              <w:rPr>
                <w:b/>
                <w:i/>
                <w:szCs w:val="21"/>
              </w:rPr>
            </w:pPr>
            <w:r>
              <w:rPr>
                <w:b/>
                <w:i/>
                <w:szCs w:val="21"/>
              </w:rPr>
              <w:t>[</w:t>
            </w:r>
            <w:r w:rsidR="00555513" w:rsidRPr="00555513">
              <w:rPr>
                <w:b/>
                <w:i/>
                <w:szCs w:val="21"/>
              </w:rPr>
              <w:t>2016 Bonds Issue</w:t>
            </w:r>
          </w:p>
        </w:tc>
        <w:tc>
          <w:tcPr>
            <w:tcW w:w="4159" w:type="dxa"/>
          </w:tcPr>
          <w:p w:rsidR="00555513" w:rsidRDefault="00555513" w:rsidP="00555513">
            <w:pPr>
              <w:pStyle w:val="BodyText"/>
              <w:rPr>
                <w:bCs/>
                <w:szCs w:val="21"/>
              </w:rPr>
            </w:pPr>
            <w:r>
              <w:rPr>
                <w:bCs/>
                <w:szCs w:val="21"/>
              </w:rPr>
              <w:t>O</w:t>
            </w:r>
            <w:r w:rsidRPr="00555513">
              <w:rPr>
                <w:bCs/>
                <w:szCs w:val="21"/>
              </w:rPr>
              <w:t xml:space="preserve">ffering </w:t>
            </w:r>
            <w:r>
              <w:rPr>
                <w:bCs/>
                <w:szCs w:val="21"/>
              </w:rPr>
              <w:t xml:space="preserve">launched by </w:t>
            </w:r>
            <w:r w:rsidRPr="00555513">
              <w:rPr>
                <w:bCs/>
                <w:szCs w:val="21"/>
              </w:rPr>
              <w:t>Gestamp Automoción,</w:t>
            </w:r>
            <w:r>
              <w:rPr>
                <w:bCs/>
                <w:szCs w:val="21"/>
              </w:rPr>
              <w:t xml:space="preserve"> S.A.,</w:t>
            </w:r>
            <w:r w:rsidRPr="00555513">
              <w:rPr>
                <w:bCs/>
                <w:szCs w:val="21"/>
              </w:rPr>
              <w:t xml:space="preserve"> through </w:t>
            </w:r>
            <w:r>
              <w:rPr>
                <w:bCs/>
                <w:szCs w:val="21"/>
              </w:rPr>
              <w:t>the Issuer,</w:t>
            </w:r>
            <w:r w:rsidRPr="00555513">
              <w:rPr>
                <w:bCs/>
                <w:szCs w:val="21"/>
              </w:rPr>
              <w:t xml:space="preserve"> of EUR 500,000,000 aggregate principal amount of senior secured notes due 2023</w:t>
            </w:r>
            <w:r>
              <w:rPr>
                <w:bCs/>
                <w:szCs w:val="21"/>
              </w:rPr>
              <w:t>.</w:t>
            </w:r>
            <w:r w:rsidR="00550537">
              <w:rPr>
                <w:bCs/>
                <w:szCs w:val="21"/>
              </w:rPr>
              <w:t>]</w:t>
            </w:r>
          </w:p>
        </w:tc>
      </w:tr>
      <w:tr w:rsidR="00FD149B" w:rsidRPr="00555513" w:rsidTr="0021049B">
        <w:tblPrEx>
          <w:tblCellMar>
            <w:top w:w="0" w:type="dxa"/>
            <w:bottom w:w="0" w:type="dxa"/>
          </w:tblCellMar>
        </w:tblPrEx>
        <w:trPr>
          <w:trHeight w:val="450"/>
        </w:trPr>
        <w:tc>
          <w:tcPr>
            <w:tcW w:w="2040" w:type="dxa"/>
          </w:tcPr>
          <w:p w:rsidR="00FD149B" w:rsidRPr="00654DA9" w:rsidRDefault="0064060B" w:rsidP="0021049B">
            <w:pPr>
              <w:pStyle w:val="BodyText"/>
              <w:rPr>
                <w:b/>
                <w:i/>
                <w:szCs w:val="21"/>
              </w:rPr>
            </w:pPr>
            <w:r w:rsidRPr="0064060B">
              <w:rPr>
                <w:b/>
                <w:i/>
                <w:szCs w:val="21"/>
              </w:rPr>
              <w:t>[●]</w:t>
            </w:r>
          </w:p>
        </w:tc>
        <w:tc>
          <w:tcPr>
            <w:tcW w:w="4159" w:type="dxa"/>
          </w:tcPr>
          <w:p w:rsidR="00FD149B" w:rsidRPr="00555513" w:rsidRDefault="0064060B" w:rsidP="00D26556">
            <w:pPr>
              <w:pStyle w:val="BodyText"/>
              <w:rPr>
                <w:bCs/>
                <w:szCs w:val="21"/>
              </w:rPr>
            </w:pPr>
            <w:r w:rsidRPr="00555513">
              <w:rPr>
                <w:bCs/>
                <w:szCs w:val="21"/>
              </w:rPr>
              <w:t>Means [●].</w:t>
            </w:r>
          </w:p>
        </w:tc>
      </w:tr>
    </w:tbl>
    <w:p w:rsidR="00A67CFC" w:rsidRPr="00555513" w:rsidRDefault="00A67CFC" w:rsidP="001F4C8F">
      <w:pPr>
        <w:pStyle w:val="BodyText"/>
        <w:rPr>
          <w:szCs w:val="21"/>
        </w:rPr>
      </w:pPr>
    </w:p>
    <w:p w:rsidR="009167EA" w:rsidRPr="00555513" w:rsidRDefault="009167EA" w:rsidP="001F4C8F">
      <w:pPr>
        <w:pStyle w:val="BodyText"/>
        <w:rPr>
          <w:szCs w:val="21"/>
        </w:rPr>
      </w:pPr>
    </w:p>
    <w:p w:rsidR="009167EA" w:rsidRPr="009167EA" w:rsidRDefault="009167EA" w:rsidP="009167EA">
      <w:pPr>
        <w:pStyle w:val="Heading1"/>
        <w:framePr w:w="0" w:hRule="auto" w:hSpace="0" w:vSpace="0" w:wrap="auto" w:vAnchor="margin" w:hAnchor="text" w:xAlign="left" w:yAlign="inline"/>
        <w:rPr>
          <w:rFonts w:eastAsia="MS Mincho"/>
        </w:rPr>
      </w:pPr>
      <w:bookmarkStart w:id="311" w:name="_Toc402284574"/>
      <w:bookmarkStart w:id="312" w:name="_Toc450674616"/>
      <w:r w:rsidRPr="009167EA">
        <w:rPr>
          <w:rFonts w:eastAsia="MS Mincho"/>
        </w:rPr>
        <w:lastRenderedPageBreak/>
        <w:t xml:space="preserve">Annex </w:t>
      </w:r>
      <w:r>
        <w:rPr>
          <w:rFonts w:eastAsia="MS Mincho"/>
        </w:rPr>
        <w:t>8</w:t>
      </w:r>
      <w:r w:rsidRPr="009167EA">
        <w:rPr>
          <w:rFonts w:eastAsia="MS Mincho"/>
        </w:rPr>
        <w:t xml:space="preserve"> – Contacts</w:t>
      </w:r>
      <w:bookmarkEnd w:id="311"/>
      <w:r w:rsidR="00C57D0F">
        <w:rPr>
          <w:rStyle w:val="FootnoteReference"/>
          <w:rFonts w:eastAsia="MS Mincho"/>
        </w:rPr>
        <w:footnoteReference w:id="10"/>
      </w:r>
      <w:bookmarkEnd w:id="312"/>
    </w:p>
    <w:p w:rsidR="00EC0C00" w:rsidRPr="00EC0C00" w:rsidRDefault="00EC0C00" w:rsidP="000A12A6">
      <w:pPr>
        <w:widowControl w:val="0"/>
        <w:spacing w:after="210" w:line="264" w:lineRule="auto"/>
        <w:jc w:val="both"/>
        <w:rPr>
          <w:rFonts w:eastAsia="MS Mincho"/>
          <w:color w:val="002060"/>
          <w:sz w:val="21"/>
          <w:szCs w:val="21"/>
        </w:rPr>
      </w:pPr>
      <w:bookmarkStart w:id="313" w:name="_Ref376950973"/>
      <w:bookmarkStart w:id="314" w:name="_Ref376951009"/>
      <w:bookmarkStart w:id="315" w:name="_Ref376951013"/>
      <w:bookmarkStart w:id="316" w:name="_Toc376981003"/>
      <w:r w:rsidRPr="00EC0C00">
        <w:rPr>
          <w:rFonts w:eastAsia="MS Mincho"/>
          <w:color w:val="002060"/>
          <w:sz w:val="21"/>
          <w:szCs w:val="21"/>
        </w:rPr>
        <w:t>[</w:t>
      </w:r>
      <w:r w:rsidRPr="00EC0C00">
        <w:rPr>
          <w:rFonts w:eastAsia="MS Mincho"/>
          <w:b/>
          <w:i/>
          <w:color w:val="002060"/>
          <w:sz w:val="21"/>
          <w:szCs w:val="21"/>
          <w:highlight w:val="yellow"/>
        </w:rPr>
        <w:t>to be confirmed</w:t>
      </w:r>
      <w:r w:rsidRPr="00EC0C00">
        <w:rPr>
          <w:rFonts w:eastAsia="MS Mincho"/>
          <w:color w:val="002060"/>
          <w:sz w:val="21"/>
          <w:szCs w:val="21"/>
        </w:rPr>
        <w:t>]</w:t>
      </w:r>
    </w:p>
    <w:p w:rsidR="009167EA" w:rsidRPr="009167EA" w:rsidRDefault="009167EA" w:rsidP="000A12A6">
      <w:pPr>
        <w:widowControl w:val="0"/>
        <w:spacing w:after="210" w:line="264" w:lineRule="auto"/>
        <w:jc w:val="both"/>
        <w:rPr>
          <w:rFonts w:eastAsia="MS Mincho"/>
          <w:b/>
          <w:color w:val="002060"/>
          <w:sz w:val="36"/>
          <w:szCs w:val="36"/>
        </w:rPr>
      </w:pPr>
      <w:r w:rsidRPr="009167EA">
        <w:rPr>
          <w:rFonts w:eastAsia="MS Mincho"/>
          <w:b/>
          <w:color w:val="002060"/>
          <w:sz w:val="36"/>
          <w:szCs w:val="36"/>
        </w:rPr>
        <w:t>Spain</w:t>
      </w:r>
      <w:bookmarkEnd w:id="313"/>
      <w:bookmarkEnd w:id="314"/>
      <w:bookmarkEnd w:id="315"/>
      <w:bookmarkEnd w:id="316"/>
    </w:p>
    <w:tbl>
      <w:tblPr>
        <w:tblW w:w="0" w:type="auto"/>
        <w:tblLook w:val="01E0" w:firstRow="1" w:lastRow="1" w:firstColumn="1" w:lastColumn="1" w:noHBand="0" w:noVBand="0"/>
      </w:tblPr>
      <w:tblGrid>
        <w:gridCol w:w="3840"/>
      </w:tblGrid>
      <w:tr w:rsidR="009167EA" w:rsidRPr="009167EA" w:rsidTr="001934A1">
        <w:tc>
          <w:tcPr>
            <w:tcW w:w="3840" w:type="dxa"/>
            <w:shd w:val="clear" w:color="auto" w:fill="auto"/>
          </w:tcPr>
          <w:p w:rsidR="009167EA" w:rsidRPr="00555513" w:rsidRDefault="009167EA" w:rsidP="000A12A6">
            <w:pPr>
              <w:widowControl w:val="0"/>
              <w:tabs>
                <w:tab w:val="left" w:pos="142"/>
              </w:tabs>
              <w:snapToGrid w:val="0"/>
              <w:spacing w:line="280" w:lineRule="atLeast"/>
              <w:rPr>
                <w:rFonts w:ascii="Georgia" w:hAnsi="Georgia"/>
                <w:b/>
                <w:color w:val="3A8FC5"/>
                <w:spacing w:val="1"/>
                <w:sz w:val="20"/>
                <w:szCs w:val="20"/>
                <w:lang w:eastAsia="zh-CN"/>
              </w:rPr>
            </w:pPr>
            <w:r w:rsidRPr="00555513">
              <w:rPr>
                <w:rFonts w:ascii="Georgia" w:hAnsi="Georgia"/>
                <w:b/>
                <w:color w:val="3A8FC5"/>
                <w:spacing w:val="1"/>
                <w:sz w:val="20"/>
                <w:szCs w:val="20"/>
                <w:lang w:eastAsia="zh-CN"/>
              </w:rPr>
              <w:t>David Franco</w:t>
            </w:r>
          </w:p>
          <w:p w:rsidR="009167EA" w:rsidRPr="009167EA" w:rsidRDefault="009167EA" w:rsidP="000A12A6">
            <w:pPr>
              <w:widowControl w:val="0"/>
              <w:spacing w:after="210" w:line="280" w:lineRule="atLeast"/>
              <w:rPr>
                <w:rFonts w:eastAsia="MS Mincho"/>
                <w:sz w:val="21"/>
                <w:lang w:val="es-ES"/>
              </w:rPr>
            </w:pPr>
            <w:r w:rsidRPr="00555513">
              <w:rPr>
                <w:rFonts w:ascii="Georgia" w:hAnsi="Georgia"/>
                <w:sz w:val="20"/>
                <w:szCs w:val="20"/>
              </w:rPr>
              <w:t>T +34 91 700 3704</w:t>
            </w:r>
            <w:r w:rsidRPr="00555513">
              <w:rPr>
                <w:rFonts w:ascii="Georgia" w:hAnsi="Georgia"/>
                <w:sz w:val="20"/>
                <w:szCs w:val="20"/>
              </w:rPr>
              <w:br/>
              <w:t xml:space="preserve">E </w:t>
            </w:r>
            <w:hyperlink r:id="rId22" w:history="1">
              <w:r w:rsidRPr="009167EA">
                <w:rPr>
                  <w:rStyle w:val="Hyperlink"/>
                  <w:rFonts w:ascii="Georgia" w:hAnsi="Georgia"/>
                  <w:sz w:val="20"/>
                  <w:szCs w:val="20"/>
                  <w:lang w:val="es-ES"/>
                </w:rPr>
                <w:t>david.franco@freshfields.com</w:t>
              </w:r>
            </w:hyperlink>
          </w:p>
        </w:tc>
      </w:tr>
      <w:tr w:rsidR="009167EA" w:rsidRPr="009167EA" w:rsidTr="001934A1">
        <w:tc>
          <w:tcPr>
            <w:tcW w:w="3840" w:type="dxa"/>
            <w:shd w:val="clear" w:color="auto" w:fill="auto"/>
          </w:tcPr>
          <w:p w:rsidR="009167EA" w:rsidRPr="009167EA" w:rsidRDefault="009167EA" w:rsidP="000A12A6">
            <w:pPr>
              <w:widowControl w:val="0"/>
              <w:tabs>
                <w:tab w:val="left" w:pos="142"/>
              </w:tabs>
              <w:snapToGrid w:val="0"/>
              <w:spacing w:line="280" w:lineRule="atLeast"/>
              <w:rPr>
                <w:rFonts w:ascii="Georgia" w:hAnsi="Georgia"/>
                <w:b/>
                <w:color w:val="3A8FC5"/>
                <w:spacing w:val="1"/>
                <w:sz w:val="20"/>
                <w:szCs w:val="20"/>
                <w:lang w:val="es-ES" w:eastAsia="zh-CN"/>
              </w:rPr>
            </w:pPr>
            <w:r w:rsidRPr="009167EA">
              <w:rPr>
                <w:rFonts w:ascii="Georgia" w:hAnsi="Georgia"/>
                <w:b/>
                <w:color w:val="3A8FC5"/>
                <w:spacing w:val="1"/>
                <w:sz w:val="20"/>
                <w:szCs w:val="20"/>
                <w:lang w:val="es-ES" w:eastAsia="zh-CN"/>
              </w:rPr>
              <w:t>Miriam Pérez-Schafer</w:t>
            </w:r>
          </w:p>
          <w:p w:rsidR="009167EA" w:rsidRPr="009167EA" w:rsidRDefault="009167EA" w:rsidP="000A12A6">
            <w:pPr>
              <w:widowControl w:val="0"/>
              <w:tabs>
                <w:tab w:val="left" w:pos="142"/>
              </w:tabs>
              <w:snapToGrid w:val="0"/>
              <w:spacing w:line="280" w:lineRule="atLeast"/>
              <w:rPr>
                <w:rFonts w:ascii="Georgia" w:hAnsi="Georgia"/>
                <w:sz w:val="20"/>
                <w:szCs w:val="20"/>
                <w:lang w:val="es-ES"/>
              </w:rPr>
            </w:pPr>
            <w:r w:rsidRPr="009167EA">
              <w:rPr>
                <w:rFonts w:ascii="Georgia" w:hAnsi="Georgia"/>
                <w:sz w:val="20"/>
                <w:szCs w:val="20"/>
                <w:lang w:val="es-ES"/>
              </w:rPr>
              <w:t>T +34 91 700 3736</w:t>
            </w:r>
            <w:r w:rsidRPr="009167EA">
              <w:rPr>
                <w:rFonts w:ascii="Georgia" w:hAnsi="Georgia"/>
                <w:sz w:val="20"/>
                <w:szCs w:val="20"/>
                <w:highlight w:val="yellow"/>
                <w:lang w:val="es-ES"/>
              </w:rPr>
              <w:br/>
            </w:r>
            <w:r w:rsidRPr="009167EA">
              <w:rPr>
                <w:rFonts w:ascii="Georgia" w:hAnsi="Georgia"/>
                <w:sz w:val="20"/>
                <w:szCs w:val="20"/>
                <w:lang w:val="es-ES"/>
              </w:rPr>
              <w:t xml:space="preserve">E </w:t>
            </w:r>
            <w:hyperlink r:id="rId23" w:history="1">
              <w:r w:rsidRPr="00B94DDA">
                <w:rPr>
                  <w:rStyle w:val="Hyperlink"/>
                  <w:rFonts w:ascii="Georgia" w:hAnsi="Georgia"/>
                  <w:sz w:val="20"/>
                  <w:szCs w:val="20"/>
                  <w:lang w:val="es-ES"/>
                </w:rPr>
                <w:t>miriam.perez-schafer@freshfields.com</w:t>
              </w:r>
            </w:hyperlink>
            <w:r>
              <w:rPr>
                <w:rFonts w:ascii="Georgia" w:hAnsi="Georgia"/>
                <w:sz w:val="20"/>
                <w:szCs w:val="20"/>
                <w:lang w:val="es-ES"/>
              </w:rPr>
              <w:t xml:space="preserve"> </w:t>
            </w:r>
          </w:p>
          <w:p w:rsidR="009167EA" w:rsidRPr="009167EA" w:rsidRDefault="009167EA" w:rsidP="000A12A6">
            <w:pPr>
              <w:widowControl w:val="0"/>
              <w:tabs>
                <w:tab w:val="left" w:pos="142"/>
              </w:tabs>
              <w:snapToGrid w:val="0"/>
              <w:spacing w:line="280" w:lineRule="atLeast"/>
              <w:rPr>
                <w:rFonts w:ascii="Georgia" w:hAnsi="Georgia"/>
                <w:b/>
                <w:color w:val="3A8FC5"/>
                <w:spacing w:val="1"/>
                <w:sz w:val="20"/>
                <w:szCs w:val="20"/>
                <w:lang w:val="es-ES" w:eastAsia="zh-CN"/>
              </w:rPr>
            </w:pPr>
          </w:p>
        </w:tc>
      </w:tr>
      <w:tr w:rsidR="009167EA" w:rsidRPr="009167EA" w:rsidTr="001934A1">
        <w:tc>
          <w:tcPr>
            <w:tcW w:w="3840" w:type="dxa"/>
            <w:shd w:val="clear" w:color="auto" w:fill="auto"/>
          </w:tcPr>
          <w:p w:rsidR="009167EA" w:rsidRPr="009167EA" w:rsidRDefault="009167EA" w:rsidP="000A12A6">
            <w:pPr>
              <w:widowControl w:val="0"/>
              <w:tabs>
                <w:tab w:val="left" w:pos="142"/>
              </w:tabs>
              <w:snapToGrid w:val="0"/>
              <w:spacing w:line="280" w:lineRule="atLeast"/>
              <w:rPr>
                <w:rFonts w:ascii="Georgia" w:hAnsi="Georgia"/>
                <w:b/>
                <w:color w:val="3A8FC5"/>
                <w:spacing w:val="1"/>
                <w:sz w:val="20"/>
                <w:szCs w:val="20"/>
                <w:lang w:val="es-ES" w:eastAsia="zh-CN"/>
              </w:rPr>
            </w:pPr>
            <w:r w:rsidRPr="009167EA">
              <w:rPr>
                <w:rFonts w:ascii="Georgia" w:hAnsi="Georgia"/>
                <w:b/>
                <w:color w:val="3A8FC5"/>
                <w:spacing w:val="1"/>
                <w:sz w:val="20"/>
                <w:szCs w:val="20"/>
                <w:lang w:val="es-ES" w:eastAsia="zh-CN"/>
              </w:rPr>
              <w:t>Francisco Bachiller</w:t>
            </w:r>
          </w:p>
          <w:p w:rsidR="009167EA" w:rsidRPr="009167EA" w:rsidRDefault="009167EA" w:rsidP="000A12A6">
            <w:pPr>
              <w:widowControl w:val="0"/>
              <w:tabs>
                <w:tab w:val="left" w:pos="142"/>
              </w:tabs>
              <w:snapToGrid w:val="0"/>
              <w:spacing w:line="280" w:lineRule="atLeast"/>
              <w:rPr>
                <w:rFonts w:ascii="Georgia" w:hAnsi="Georgia"/>
                <w:sz w:val="20"/>
                <w:szCs w:val="20"/>
                <w:lang w:val="es-ES"/>
              </w:rPr>
            </w:pPr>
            <w:r w:rsidRPr="009167EA">
              <w:rPr>
                <w:rFonts w:ascii="Georgia" w:hAnsi="Georgia"/>
                <w:sz w:val="20"/>
                <w:szCs w:val="20"/>
                <w:lang w:val="es-ES"/>
              </w:rPr>
              <w:t>T +34 91 700 3780</w:t>
            </w:r>
            <w:r w:rsidRPr="009167EA">
              <w:rPr>
                <w:rFonts w:ascii="Georgia" w:hAnsi="Georgia"/>
                <w:sz w:val="20"/>
                <w:szCs w:val="20"/>
                <w:lang w:val="es-ES"/>
              </w:rPr>
              <w:br/>
              <w:t xml:space="preserve">E </w:t>
            </w:r>
            <w:hyperlink r:id="rId24" w:history="1">
              <w:r w:rsidRPr="00B94DDA">
                <w:rPr>
                  <w:rStyle w:val="Hyperlink"/>
                  <w:rFonts w:ascii="Georgia" w:hAnsi="Georgia"/>
                  <w:sz w:val="20"/>
                  <w:szCs w:val="20"/>
                  <w:lang w:val="es-ES"/>
                </w:rPr>
                <w:t>francisco.bachiller@freshfields.com</w:t>
              </w:r>
            </w:hyperlink>
            <w:r>
              <w:rPr>
                <w:rFonts w:ascii="Georgia" w:hAnsi="Georgia"/>
                <w:sz w:val="20"/>
                <w:szCs w:val="20"/>
                <w:lang w:val="es-ES"/>
              </w:rPr>
              <w:t xml:space="preserve"> </w:t>
            </w:r>
          </w:p>
          <w:p w:rsidR="009167EA" w:rsidRPr="009167EA" w:rsidRDefault="009167EA" w:rsidP="000A12A6">
            <w:pPr>
              <w:widowControl w:val="0"/>
              <w:tabs>
                <w:tab w:val="left" w:pos="142"/>
              </w:tabs>
              <w:snapToGrid w:val="0"/>
              <w:spacing w:line="280" w:lineRule="atLeast"/>
              <w:rPr>
                <w:rFonts w:ascii="Georgia" w:hAnsi="Georgia"/>
                <w:b/>
                <w:color w:val="3A8FC5"/>
                <w:spacing w:val="1"/>
                <w:sz w:val="20"/>
                <w:szCs w:val="20"/>
                <w:lang w:val="es-ES" w:eastAsia="zh-CN"/>
              </w:rPr>
            </w:pPr>
          </w:p>
        </w:tc>
      </w:tr>
      <w:tr w:rsidR="009167EA" w:rsidRPr="009167EA" w:rsidTr="001934A1">
        <w:tc>
          <w:tcPr>
            <w:tcW w:w="3840" w:type="dxa"/>
            <w:shd w:val="clear" w:color="auto" w:fill="auto"/>
          </w:tcPr>
          <w:p w:rsidR="009167EA" w:rsidRPr="009167EA" w:rsidRDefault="009167EA" w:rsidP="000A12A6">
            <w:pPr>
              <w:widowControl w:val="0"/>
              <w:tabs>
                <w:tab w:val="left" w:pos="142"/>
              </w:tabs>
              <w:snapToGrid w:val="0"/>
              <w:spacing w:line="280" w:lineRule="atLeast"/>
              <w:rPr>
                <w:rFonts w:ascii="Georgia" w:hAnsi="Georgia"/>
                <w:b/>
                <w:color w:val="3A8FC5"/>
                <w:spacing w:val="1"/>
                <w:sz w:val="20"/>
                <w:szCs w:val="20"/>
                <w:lang w:val="es-ES" w:eastAsia="zh-CN"/>
              </w:rPr>
            </w:pPr>
            <w:r>
              <w:rPr>
                <w:rFonts w:ascii="Georgia" w:hAnsi="Georgia"/>
                <w:b/>
                <w:color w:val="3A8FC5"/>
                <w:spacing w:val="1"/>
                <w:sz w:val="20"/>
                <w:szCs w:val="20"/>
                <w:lang w:val="es-ES" w:eastAsia="zh-CN"/>
              </w:rPr>
              <w:t>Regina</w:t>
            </w:r>
            <w:r w:rsidR="000A12A6">
              <w:rPr>
                <w:rFonts w:ascii="Georgia" w:hAnsi="Georgia"/>
                <w:b/>
                <w:color w:val="3A8FC5"/>
                <w:spacing w:val="1"/>
                <w:sz w:val="20"/>
                <w:szCs w:val="20"/>
                <w:lang w:val="es-ES" w:eastAsia="zh-CN"/>
              </w:rPr>
              <w:t xml:space="preserve"> Mozo de Rosales</w:t>
            </w:r>
          </w:p>
          <w:p w:rsidR="009167EA" w:rsidRPr="009167EA" w:rsidRDefault="009167EA" w:rsidP="000A12A6">
            <w:pPr>
              <w:widowControl w:val="0"/>
              <w:tabs>
                <w:tab w:val="left" w:pos="142"/>
              </w:tabs>
              <w:snapToGrid w:val="0"/>
              <w:spacing w:line="280" w:lineRule="atLeast"/>
              <w:rPr>
                <w:rFonts w:ascii="Georgia" w:hAnsi="Georgia"/>
                <w:sz w:val="20"/>
                <w:szCs w:val="20"/>
                <w:lang w:val="es-ES"/>
              </w:rPr>
            </w:pPr>
            <w:r w:rsidRPr="009167EA">
              <w:rPr>
                <w:rFonts w:ascii="Georgia" w:hAnsi="Georgia"/>
                <w:sz w:val="20"/>
                <w:szCs w:val="20"/>
                <w:lang w:val="es-ES"/>
              </w:rPr>
              <w:t>T +34 91 700 3776</w:t>
            </w:r>
          </w:p>
          <w:p w:rsidR="009167EA" w:rsidRPr="009167EA" w:rsidRDefault="009167EA" w:rsidP="000A12A6">
            <w:pPr>
              <w:widowControl w:val="0"/>
              <w:tabs>
                <w:tab w:val="left" w:pos="142"/>
              </w:tabs>
              <w:snapToGrid w:val="0"/>
              <w:spacing w:line="280" w:lineRule="atLeast"/>
              <w:rPr>
                <w:rFonts w:ascii="Georgia" w:hAnsi="Georgia"/>
                <w:sz w:val="20"/>
                <w:szCs w:val="20"/>
                <w:lang w:val="es-ES"/>
              </w:rPr>
            </w:pPr>
            <w:r w:rsidRPr="009167EA">
              <w:rPr>
                <w:rFonts w:ascii="Georgia" w:hAnsi="Georgia"/>
                <w:sz w:val="20"/>
                <w:szCs w:val="20"/>
                <w:lang w:val="es-ES"/>
              </w:rPr>
              <w:t>E</w:t>
            </w:r>
            <w:r w:rsidR="000A12A6">
              <w:rPr>
                <w:rFonts w:ascii="Georgia" w:hAnsi="Georgia"/>
                <w:sz w:val="20"/>
                <w:szCs w:val="20"/>
                <w:lang w:val="es-ES"/>
              </w:rPr>
              <w:t xml:space="preserve"> </w:t>
            </w:r>
            <w:r w:rsidRPr="009167EA">
              <w:rPr>
                <w:rStyle w:val="Hyperlink"/>
                <w:rFonts w:ascii="Georgia" w:hAnsi="Georgia"/>
                <w:sz w:val="20"/>
                <w:szCs w:val="20"/>
                <w:lang w:val="es-ES"/>
              </w:rPr>
              <w:t>regina.mozoderosales@freshfields.com</w:t>
            </w:r>
            <w:r>
              <w:rPr>
                <w:rFonts w:ascii="Georgia" w:hAnsi="Georgia"/>
                <w:sz w:val="20"/>
                <w:szCs w:val="20"/>
                <w:lang w:val="es-ES"/>
              </w:rPr>
              <w:t xml:space="preserve"> </w:t>
            </w:r>
          </w:p>
          <w:p w:rsidR="009167EA" w:rsidRPr="009167EA" w:rsidRDefault="009167EA" w:rsidP="000A12A6">
            <w:pPr>
              <w:widowControl w:val="0"/>
              <w:tabs>
                <w:tab w:val="left" w:pos="142"/>
              </w:tabs>
              <w:snapToGrid w:val="0"/>
              <w:spacing w:line="280" w:lineRule="atLeast"/>
              <w:rPr>
                <w:rFonts w:ascii="Georgia" w:hAnsi="Georgia"/>
                <w:b/>
                <w:color w:val="3A8FC5"/>
                <w:spacing w:val="1"/>
                <w:sz w:val="20"/>
                <w:szCs w:val="20"/>
                <w:lang w:val="es-ES" w:eastAsia="zh-CN"/>
              </w:rPr>
            </w:pPr>
          </w:p>
        </w:tc>
      </w:tr>
    </w:tbl>
    <w:p w:rsidR="009167EA" w:rsidRPr="009167EA" w:rsidRDefault="009167EA" w:rsidP="000A12A6">
      <w:pPr>
        <w:widowControl w:val="0"/>
        <w:spacing w:after="210" w:line="264" w:lineRule="auto"/>
        <w:jc w:val="both"/>
        <w:rPr>
          <w:rFonts w:eastAsia="MS Mincho"/>
          <w:b/>
          <w:color w:val="002060"/>
          <w:sz w:val="36"/>
          <w:szCs w:val="36"/>
          <w:lang w:val="es-ES"/>
        </w:rPr>
      </w:pPr>
      <w:r w:rsidRPr="009167EA">
        <w:rPr>
          <w:rFonts w:eastAsia="MS Mincho"/>
          <w:b/>
          <w:color w:val="002060"/>
          <w:sz w:val="36"/>
          <w:szCs w:val="36"/>
          <w:lang w:val="es-ES"/>
        </w:rPr>
        <w:t xml:space="preserve">Germany </w:t>
      </w:r>
    </w:p>
    <w:tbl>
      <w:tblPr>
        <w:tblW w:w="0" w:type="auto"/>
        <w:tblLook w:val="01E0" w:firstRow="1" w:lastRow="1" w:firstColumn="1" w:lastColumn="1" w:noHBand="0" w:noVBand="0"/>
      </w:tblPr>
      <w:tblGrid>
        <w:gridCol w:w="3840"/>
      </w:tblGrid>
      <w:tr w:rsidR="009167EA" w:rsidRPr="009167EA" w:rsidTr="001934A1">
        <w:tc>
          <w:tcPr>
            <w:tcW w:w="3840" w:type="dxa"/>
            <w:shd w:val="clear" w:color="auto" w:fill="auto"/>
          </w:tcPr>
          <w:p w:rsidR="009167EA" w:rsidRPr="009167EA" w:rsidRDefault="000A12A6" w:rsidP="000A12A6">
            <w:pPr>
              <w:widowControl w:val="0"/>
              <w:tabs>
                <w:tab w:val="left" w:pos="142"/>
              </w:tabs>
              <w:snapToGrid w:val="0"/>
              <w:spacing w:line="280" w:lineRule="atLeast"/>
              <w:rPr>
                <w:rFonts w:ascii="Georgia" w:hAnsi="Georgia"/>
                <w:b/>
                <w:color w:val="3A8FC5"/>
                <w:spacing w:val="1"/>
                <w:sz w:val="20"/>
                <w:szCs w:val="20"/>
                <w:lang w:eastAsia="zh-CN"/>
              </w:rPr>
            </w:pPr>
            <w:r w:rsidRPr="000A12A6">
              <w:rPr>
                <w:rFonts w:ascii="Georgia" w:hAnsi="Georgia"/>
                <w:b/>
                <w:color w:val="3A8FC5"/>
                <w:spacing w:val="1"/>
                <w:sz w:val="20"/>
                <w:szCs w:val="20"/>
                <w:lang w:eastAsia="zh-CN"/>
              </w:rPr>
              <w:t>Lukas Storch</w:t>
            </w:r>
          </w:p>
          <w:p w:rsidR="009167EA" w:rsidRPr="009167EA" w:rsidRDefault="009167EA" w:rsidP="000A12A6">
            <w:pPr>
              <w:widowControl w:val="0"/>
              <w:tabs>
                <w:tab w:val="left" w:pos="142"/>
              </w:tabs>
              <w:snapToGrid w:val="0"/>
              <w:spacing w:line="280" w:lineRule="atLeast"/>
              <w:rPr>
                <w:rFonts w:ascii="Georgia" w:hAnsi="Georgia"/>
                <w:b/>
                <w:color w:val="3A8FC5"/>
                <w:spacing w:val="1"/>
                <w:sz w:val="20"/>
                <w:szCs w:val="20"/>
                <w:lang w:val="es-ES" w:eastAsia="zh-CN"/>
              </w:rPr>
            </w:pPr>
            <w:r w:rsidRPr="009167EA">
              <w:rPr>
                <w:rFonts w:ascii="Georgia" w:hAnsi="Georgia"/>
                <w:sz w:val="20"/>
                <w:szCs w:val="20"/>
                <w:lang w:val="pt-BR"/>
              </w:rPr>
              <w:t xml:space="preserve">T + </w:t>
            </w:r>
            <w:r w:rsidR="000A12A6" w:rsidRPr="000A12A6">
              <w:rPr>
                <w:rFonts w:ascii="Georgia" w:hAnsi="Georgia"/>
                <w:sz w:val="20"/>
                <w:szCs w:val="20"/>
                <w:lang w:val="es-ES"/>
              </w:rPr>
              <w:t>49 69 27 30 87 19</w:t>
            </w:r>
            <w:r w:rsidRPr="009167EA">
              <w:rPr>
                <w:rFonts w:ascii="Georgia" w:hAnsi="Georgia"/>
                <w:sz w:val="20"/>
                <w:szCs w:val="20"/>
                <w:lang w:val="pt-BR"/>
              </w:rPr>
              <w:br/>
            </w:r>
            <w:r w:rsidRPr="009167EA">
              <w:rPr>
                <w:rFonts w:ascii="Georgia" w:hAnsi="Georgia"/>
                <w:sz w:val="20"/>
                <w:szCs w:val="20"/>
                <w:lang w:val="es-ES"/>
              </w:rPr>
              <w:t xml:space="preserve">E </w:t>
            </w:r>
            <w:r w:rsidR="000A12A6" w:rsidRPr="000A12A6">
              <w:rPr>
                <w:rStyle w:val="Hyperlink"/>
                <w:rFonts w:ascii="Georgia" w:hAnsi="Georgia"/>
                <w:sz w:val="20"/>
                <w:szCs w:val="20"/>
                <w:lang w:val="es-ES"/>
              </w:rPr>
              <w:t>lukas.storch@freshfields.com</w:t>
            </w:r>
            <w:r w:rsidRPr="000A12A6">
              <w:rPr>
                <w:rFonts w:ascii="Georgia" w:hAnsi="Georgia"/>
                <w:sz w:val="20"/>
                <w:szCs w:val="20"/>
                <w:lang w:val="es-ES"/>
              </w:rPr>
              <w:t xml:space="preserve"> </w:t>
            </w:r>
            <w:r w:rsidRPr="009167EA">
              <w:rPr>
                <w:rFonts w:ascii="Georgia" w:hAnsi="Georgia"/>
                <w:b/>
                <w:color w:val="3A8FC5"/>
                <w:spacing w:val="1"/>
                <w:sz w:val="20"/>
                <w:szCs w:val="20"/>
                <w:lang w:val="es-ES" w:eastAsia="zh-CN"/>
              </w:rPr>
              <w:t xml:space="preserve"> </w:t>
            </w:r>
          </w:p>
          <w:p w:rsidR="009167EA" w:rsidRPr="009167EA" w:rsidRDefault="009167EA" w:rsidP="000A12A6">
            <w:pPr>
              <w:widowControl w:val="0"/>
              <w:tabs>
                <w:tab w:val="left" w:pos="142"/>
              </w:tabs>
              <w:snapToGrid w:val="0"/>
              <w:spacing w:line="280" w:lineRule="atLeast"/>
              <w:rPr>
                <w:rFonts w:ascii="Georgia" w:hAnsi="Georgia"/>
                <w:b/>
                <w:color w:val="3A8FC5"/>
                <w:spacing w:val="1"/>
                <w:sz w:val="20"/>
                <w:szCs w:val="20"/>
                <w:lang w:val="es-ES" w:eastAsia="zh-CN"/>
              </w:rPr>
            </w:pPr>
          </w:p>
        </w:tc>
      </w:tr>
    </w:tbl>
    <w:p w:rsidR="009167EA" w:rsidRPr="009167EA" w:rsidRDefault="009167EA" w:rsidP="000A12A6">
      <w:pPr>
        <w:widowControl w:val="0"/>
        <w:spacing w:after="210" w:line="264" w:lineRule="auto"/>
        <w:jc w:val="both"/>
        <w:rPr>
          <w:rFonts w:eastAsia="MS Mincho"/>
          <w:b/>
          <w:color w:val="002060"/>
          <w:sz w:val="36"/>
          <w:szCs w:val="36"/>
          <w:lang w:val="es-ES"/>
        </w:rPr>
      </w:pPr>
      <w:r w:rsidRPr="009167EA">
        <w:rPr>
          <w:rFonts w:eastAsia="MS Mincho"/>
          <w:b/>
          <w:color w:val="002060"/>
          <w:sz w:val="36"/>
          <w:szCs w:val="36"/>
          <w:lang w:val="es-ES"/>
        </w:rPr>
        <w:t>China</w:t>
      </w:r>
    </w:p>
    <w:p w:rsidR="009167EA" w:rsidRPr="009167EA" w:rsidRDefault="00C57D0F" w:rsidP="000A12A6">
      <w:pPr>
        <w:widowControl w:val="0"/>
        <w:tabs>
          <w:tab w:val="left" w:pos="142"/>
        </w:tabs>
        <w:snapToGrid w:val="0"/>
        <w:spacing w:line="280" w:lineRule="atLeast"/>
        <w:rPr>
          <w:rFonts w:ascii="Georgia" w:hAnsi="Georgia"/>
          <w:b/>
          <w:color w:val="3A8FC5"/>
          <w:spacing w:val="1"/>
          <w:sz w:val="20"/>
          <w:szCs w:val="20"/>
          <w:lang w:val="es-ES" w:eastAsia="zh-CN"/>
        </w:rPr>
      </w:pPr>
      <w:r>
        <w:rPr>
          <w:rFonts w:ascii="Georgia" w:hAnsi="Georgia"/>
          <w:b/>
          <w:color w:val="3A8FC5"/>
          <w:spacing w:val="1"/>
          <w:sz w:val="20"/>
          <w:szCs w:val="20"/>
          <w:lang w:val="es-ES" w:eastAsia="zh-CN"/>
        </w:rPr>
        <w:t>[</w:t>
      </w:r>
      <w:r w:rsidR="009167EA" w:rsidRPr="009167EA">
        <w:rPr>
          <w:rFonts w:ascii="Georgia" w:hAnsi="Georgia"/>
          <w:b/>
          <w:color w:val="3A8FC5"/>
          <w:spacing w:val="1"/>
          <w:sz w:val="20"/>
          <w:szCs w:val="20"/>
          <w:lang w:val="es-ES" w:eastAsia="zh-CN"/>
        </w:rPr>
        <w:t>Zhe Liu</w:t>
      </w:r>
    </w:p>
    <w:p w:rsidR="00C57D0F" w:rsidRDefault="009167EA" w:rsidP="00C57D0F">
      <w:pPr>
        <w:widowControl w:val="0"/>
        <w:tabs>
          <w:tab w:val="left" w:pos="142"/>
        </w:tabs>
        <w:snapToGrid w:val="0"/>
        <w:spacing w:line="280" w:lineRule="atLeast"/>
        <w:rPr>
          <w:rFonts w:ascii="Georgia" w:hAnsi="Georgia"/>
          <w:b/>
          <w:color w:val="3A8FC5"/>
          <w:spacing w:val="1"/>
          <w:sz w:val="20"/>
          <w:szCs w:val="20"/>
          <w:lang w:val="es-ES" w:eastAsia="zh-CN"/>
        </w:rPr>
      </w:pPr>
      <w:r w:rsidRPr="009167EA">
        <w:rPr>
          <w:rFonts w:ascii="Georgia" w:hAnsi="Georgia"/>
          <w:sz w:val="20"/>
          <w:szCs w:val="20"/>
          <w:lang w:val="es-ES"/>
        </w:rPr>
        <w:t>T +86 1068 654 552</w:t>
      </w:r>
      <w:r w:rsidRPr="009167EA">
        <w:rPr>
          <w:rFonts w:ascii="Georgia" w:hAnsi="Georgia"/>
          <w:b/>
          <w:color w:val="3A8FC5"/>
          <w:spacing w:val="1"/>
          <w:sz w:val="20"/>
          <w:szCs w:val="20"/>
          <w:lang w:val="es-ES" w:eastAsia="zh-CN"/>
        </w:rPr>
        <w:br/>
      </w:r>
      <w:r w:rsidRPr="000A12A6">
        <w:rPr>
          <w:rFonts w:ascii="Georgia" w:hAnsi="Georgia"/>
          <w:sz w:val="20"/>
          <w:szCs w:val="20"/>
          <w:lang w:val="es-ES"/>
        </w:rPr>
        <w:t>E</w:t>
      </w:r>
      <w:r w:rsidRPr="000A12A6">
        <w:rPr>
          <w:rFonts w:ascii="Georgia" w:hAnsi="Georgia"/>
          <w:b/>
          <w:color w:val="3A8FC5"/>
          <w:spacing w:val="1"/>
          <w:sz w:val="20"/>
          <w:szCs w:val="20"/>
          <w:lang w:val="es-ES" w:eastAsia="zh-CN"/>
        </w:rPr>
        <w:t xml:space="preserve"> </w:t>
      </w:r>
      <w:hyperlink r:id="rId25" w:history="1">
        <w:r w:rsidRPr="000A12A6">
          <w:rPr>
            <w:rStyle w:val="Hyperlink"/>
            <w:rFonts w:ascii="Georgia" w:hAnsi="Georgia"/>
            <w:sz w:val="20"/>
            <w:szCs w:val="20"/>
            <w:lang w:val="es-ES"/>
          </w:rPr>
          <w:t>zhe.liu@freshfields.com</w:t>
        </w:r>
      </w:hyperlink>
      <w:r w:rsidR="00C57D0F">
        <w:rPr>
          <w:rStyle w:val="Hyperlink"/>
          <w:rFonts w:ascii="Georgia" w:hAnsi="Georgia"/>
          <w:sz w:val="20"/>
          <w:szCs w:val="20"/>
          <w:lang w:val="es-ES"/>
        </w:rPr>
        <w:t>]</w:t>
      </w:r>
      <w:r w:rsidRPr="000A12A6">
        <w:rPr>
          <w:rFonts w:ascii="Georgia" w:hAnsi="Georgia"/>
          <w:b/>
          <w:color w:val="3A8FC5"/>
          <w:spacing w:val="1"/>
          <w:sz w:val="20"/>
          <w:szCs w:val="20"/>
          <w:lang w:val="es-ES" w:eastAsia="zh-CN"/>
        </w:rPr>
        <w:t xml:space="preserve"> </w:t>
      </w:r>
    </w:p>
    <w:p w:rsidR="00C57D0F" w:rsidRPr="00C57D0F" w:rsidRDefault="00C57D0F" w:rsidP="00C57D0F">
      <w:pPr>
        <w:widowControl w:val="0"/>
        <w:tabs>
          <w:tab w:val="left" w:pos="142"/>
        </w:tabs>
        <w:snapToGrid w:val="0"/>
        <w:spacing w:line="280" w:lineRule="atLeast"/>
        <w:rPr>
          <w:rFonts w:ascii="Georgia" w:hAnsi="Georgia"/>
          <w:b/>
          <w:color w:val="3A8FC5"/>
          <w:spacing w:val="1"/>
          <w:sz w:val="20"/>
          <w:szCs w:val="20"/>
          <w:lang w:val="es-ES" w:eastAsia="zh-CN"/>
        </w:rPr>
      </w:pPr>
    </w:p>
    <w:p w:rsidR="009167EA" w:rsidRPr="009167EA" w:rsidRDefault="009167EA" w:rsidP="000A12A6">
      <w:pPr>
        <w:widowControl w:val="0"/>
        <w:spacing w:after="210" w:line="264" w:lineRule="auto"/>
        <w:jc w:val="both"/>
        <w:rPr>
          <w:rFonts w:eastAsia="MS Mincho"/>
          <w:b/>
          <w:color w:val="002060"/>
          <w:sz w:val="36"/>
          <w:szCs w:val="36"/>
          <w:lang w:val="es-ES"/>
        </w:rPr>
      </w:pPr>
      <w:r>
        <w:rPr>
          <w:rFonts w:eastAsia="MS Mincho"/>
          <w:b/>
          <w:color w:val="002060"/>
          <w:sz w:val="36"/>
          <w:szCs w:val="36"/>
          <w:lang w:val="es-ES"/>
        </w:rPr>
        <w:t>France</w:t>
      </w:r>
    </w:p>
    <w:tbl>
      <w:tblPr>
        <w:tblW w:w="0" w:type="auto"/>
        <w:tblLook w:val="01E0" w:firstRow="1" w:lastRow="1" w:firstColumn="1" w:lastColumn="1" w:noHBand="0" w:noVBand="0"/>
      </w:tblPr>
      <w:tblGrid>
        <w:gridCol w:w="3840"/>
      </w:tblGrid>
      <w:tr w:rsidR="009167EA" w:rsidRPr="009167EA" w:rsidTr="001934A1">
        <w:tc>
          <w:tcPr>
            <w:tcW w:w="3840" w:type="dxa"/>
            <w:shd w:val="clear" w:color="auto" w:fill="auto"/>
          </w:tcPr>
          <w:p w:rsidR="009167EA" w:rsidRPr="009167EA" w:rsidRDefault="00C57D0F" w:rsidP="000A12A6">
            <w:pPr>
              <w:widowControl w:val="0"/>
              <w:tabs>
                <w:tab w:val="left" w:pos="142"/>
              </w:tabs>
              <w:snapToGrid w:val="0"/>
              <w:spacing w:line="280" w:lineRule="atLeast"/>
              <w:rPr>
                <w:rFonts w:ascii="Georgia" w:hAnsi="Georgia"/>
                <w:b/>
                <w:color w:val="3A8FC5"/>
                <w:spacing w:val="1"/>
                <w:sz w:val="20"/>
                <w:szCs w:val="20"/>
                <w:lang w:val="es-ES" w:eastAsia="zh-CN"/>
              </w:rPr>
            </w:pPr>
            <w:r>
              <w:rPr>
                <w:rFonts w:ascii="Georgia" w:hAnsi="Georgia"/>
                <w:b/>
                <w:color w:val="3A8FC5"/>
                <w:spacing w:val="1"/>
                <w:sz w:val="20"/>
                <w:szCs w:val="20"/>
                <w:lang w:val="es-ES" w:eastAsia="zh-CN"/>
              </w:rPr>
              <w:t>[</w:t>
            </w:r>
            <w:r w:rsidR="000A12A6" w:rsidRPr="000A12A6">
              <w:rPr>
                <w:rFonts w:ascii="Georgia" w:hAnsi="Georgia"/>
                <w:b/>
                <w:color w:val="3A8FC5"/>
                <w:spacing w:val="1"/>
                <w:sz w:val="20"/>
                <w:szCs w:val="20"/>
                <w:lang w:val="es-ES" w:eastAsia="zh-CN"/>
              </w:rPr>
              <w:t>Guillemette Burgala</w:t>
            </w:r>
          </w:p>
          <w:p w:rsidR="009167EA" w:rsidRPr="009167EA" w:rsidRDefault="009167EA" w:rsidP="000A12A6">
            <w:pPr>
              <w:widowControl w:val="0"/>
              <w:spacing w:after="210" w:line="280" w:lineRule="atLeast"/>
              <w:rPr>
                <w:rFonts w:ascii="Georgia" w:hAnsi="Georgia"/>
                <w:b/>
                <w:color w:val="3A8FC5"/>
                <w:spacing w:val="1"/>
                <w:sz w:val="20"/>
                <w:szCs w:val="20"/>
                <w:lang w:val="es-ES" w:eastAsia="zh-CN"/>
              </w:rPr>
            </w:pPr>
            <w:r w:rsidRPr="009167EA">
              <w:rPr>
                <w:rFonts w:ascii="Georgia" w:hAnsi="Georgia"/>
                <w:sz w:val="20"/>
                <w:szCs w:val="20"/>
                <w:lang w:val="es-ES"/>
              </w:rPr>
              <w:t>T +</w:t>
            </w:r>
            <w:r w:rsidR="000A12A6" w:rsidRPr="000A12A6">
              <w:rPr>
                <w:rFonts w:ascii="Georgia" w:hAnsi="Georgia"/>
                <w:sz w:val="20"/>
                <w:szCs w:val="20"/>
                <w:lang w:val="es-ES"/>
              </w:rPr>
              <w:t xml:space="preserve"> 33 1 44 56 29 80</w:t>
            </w:r>
            <w:r w:rsidRPr="009167EA">
              <w:rPr>
                <w:rFonts w:ascii="Georgia" w:hAnsi="Georgia"/>
                <w:b/>
                <w:color w:val="3A8FC5"/>
                <w:spacing w:val="1"/>
                <w:sz w:val="20"/>
                <w:szCs w:val="20"/>
                <w:lang w:val="es-ES" w:eastAsia="zh-CN"/>
              </w:rPr>
              <w:br/>
            </w:r>
            <w:r w:rsidRPr="009167EA">
              <w:rPr>
                <w:rFonts w:ascii="Georgia" w:hAnsi="Georgia"/>
                <w:sz w:val="20"/>
                <w:szCs w:val="20"/>
                <w:lang w:val="es-ES"/>
              </w:rPr>
              <w:t xml:space="preserve">E </w:t>
            </w:r>
            <w:r w:rsidR="000A12A6" w:rsidRPr="000A12A6">
              <w:rPr>
                <w:rStyle w:val="Hyperlink"/>
                <w:rFonts w:ascii="Georgia" w:hAnsi="Georgia"/>
                <w:sz w:val="20"/>
                <w:szCs w:val="20"/>
                <w:lang w:val="es-ES"/>
              </w:rPr>
              <w:t>guillemette.burgala@freshfields.com</w:t>
            </w:r>
            <w:r w:rsidR="00C57D0F">
              <w:rPr>
                <w:rStyle w:val="Hyperlink"/>
                <w:rFonts w:ascii="Georgia" w:hAnsi="Georgia"/>
                <w:sz w:val="20"/>
                <w:szCs w:val="20"/>
                <w:lang w:val="es-ES"/>
              </w:rPr>
              <w:t>]</w:t>
            </w:r>
            <w:r w:rsidRPr="000A12A6">
              <w:rPr>
                <w:rFonts w:ascii="Georgia" w:hAnsi="Georgia"/>
                <w:b/>
                <w:color w:val="3A8FC5"/>
                <w:spacing w:val="1"/>
                <w:sz w:val="20"/>
                <w:szCs w:val="20"/>
                <w:lang w:val="es-ES" w:eastAsia="zh-CN"/>
              </w:rPr>
              <w:t xml:space="preserve"> </w:t>
            </w:r>
          </w:p>
        </w:tc>
      </w:tr>
    </w:tbl>
    <w:p w:rsidR="009167EA" w:rsidRPr="009167EA" w:rsidRDefault="009167EA" w:rsidP="000A12A6">
      <w:pPr>
        <w:widowControl w:val="0"/>
        <w:spacing w:after="210" w:line="264" w:lineRule="auto"/>
        <w:jc w:val="both"/>
        <w:rPr>
          <w:rFonts w:eastAsia="MS Mincho"/>
          <w:b/>
          <w:color w:val="002060"/>
          <w:sz w:val="36"/>
          <w:szCs w:val="36"/>
          <w:lang w:val="es-ES"/>
        </w:rPr>
      </w:pPr>
      <w:r w:rsidRPr="000A12A6">
        <w:rPr>
          <w:rFonts w:eastAsia="MS Mincho"/>
          <w:b/>
          <w:color w:val="002060"/>
          <w:sz w:val="36"/>
          <w:szCs w:val="36"/>
          <w:lang w:val="es-ES"/>
        </w:rPr>
        <w:t>Russia</w:t>
      </w:r>
    </w:p>
    <w:p w:rsidR="009167EA" w:rsidRPr="009167EA" w:rsidRDefault="00C57D0F" w:rsidP="000A12A6">
      <w:pPr>
        <w:widowControl w:val="0"/>
        <w:tabs>
          <w:tab w:val="left" w:pos="142"/>
        </w:tabs>
        <w:snapToGrid w:val="0"/>
        <w:spacing w:line="280" w:lineRule="atLeast"/>
        <w:rPr>
          <w:rFonts w:ascii="Georgia" w:hAnsi="Georgia"/>
          <w:b/>
          <w:color w:val="3A8FC5"/>
          <w:spacing w:val="1"/>
          <w:sz w:val="20"/>
          <w:szCs w:val="20"/>
          <w:lang w:val="es-ES" w:eastAsia="zh-CN"/>
        </w:rPr>
      </w:pPr>
      <w:r>
        <w:rPr>
          <w:rFonts w:ascii="Georgia" w:hAnsi="Georgia"/>
          <w:b/>
          <w:color w:val="3A8FC5"/>
          <w:spacing w:val="1"/>
          <w:sz w:val="20"/>
          <w:szCs w:val="20"/>
          <w:lang w:val="es-ES" w:eastAsia="zh-CN"/>
        </w:rPr>
        <w:t>[</w:t>
      </w:r>
      <w:r w:rsidR="000A12A6" w:rsidRPr="000A12A6">
        <w:rPr>
          <w:rFonts w:ascii="Georgia" w:hAnsi="Georgia"/>
          <w:b/>
          <w:color w:val="3A8FC5"/>
          <w:spacing w:val="1"/>
          <w:sz w:val="20"/>
          <w:szCs w:val="20"/>
          <w:lang w:val="es-ES" w:eastAsia="zh-CN"/>
        </w:rPr>
        <w:t>Maria Borodina</w:t>
      </w:r>
    </w:p>
    <w:p w:rsidR="009167EA" w:rsidRDefault="009167EA" w:rsidP="000A12A6">
      <w:pPr>
        <w:widowControl w:val="0"/>
        <w:tabs>
          <w:tab w:val="left" w:pos="142"/>
        </w:tabs>
        <w:snapToGrid w:val="0"/>
        <w:spacing w:line="280" w:lineRule="atLeast"/>
        <w:rPr>
          <w:b/>
          <w:color w:val="3A8FC5"/>
          <w:spacing w:val="1"/>
          <w:sz w:val="20"/>
          <w:lang w:val="es-ES" w:eastAsia="zh-CN"/>
        </w:rPr>
      </w:pPr>
      <w:r w:rsidRPr="009167EA">
        <w:rPr>
          <w:rFonts w:ascii="Georgia" w:hAnsi="Georgia"/>
          <w:sz w:val="20"/>
          <w:szCs w:val="20"/>
          <w:lang w:val="es-ES"/>
        </w:rPr>
        <w:t xml:space="preserve">T </w:t>
      </w:r>
      <w:r w:rsidR="000A12A6" w:rsidRPr="000A12A6">
        <w:rPr>
          <w:rFonts w:ascii="Georgia" w:hAnsi="Georgia"/>
          <w:sz w:val="20"/>
          <w:szCs w:val="20"/>
          <w:lang w:val="es-ES"/>
        </w:rPr>
        <w:t>+7 495 785 3082</w:t>
      </w:r>
      <w:r w:rsidRPr="009167EA">
        <w:rPr>
          <w:rFonts w:ascii="Georgia" w:hAnsi="Georgia"/>
          <w:sz w:val="20"/>
          <w:szCs w:val="20"/>
          <w:lang w:val="es-ES"/>
        </w:rPr>
        <w:br/>
        <w:t>E</w:t>
      </w:r>
      <w:r w:rsidRPr="009167EA">
        <w:rPr>
          <w:rFonts w:ascii="Georgia" w:hAnsi="Georgia"/>
          <w:b/>
          <w:color w:val="3A8FC5"/>
          <w:spacing w:val="1"/>
          <w:sz w:val="20"/>
          <w:szCs w:val="20"/>
          <w:lang w:val="es-ES" w:eastAsia="zh-CN"/>
        </w:rPr>
        <w:t xml:space="preserve"> </w:t>
      </w:r>
      <w:hyperlink r:id="rId26" w:history="1">
        <w:r w:rsidR="000A12A6" w:rsidRPr="000A12A6">
          <w:rPr>
            <w:rStyle w:val="Hyperlink"/>
            <w:rFonts w:ascii="Georgia" w:hAnsi="Georgia"/>
            <w:sz w:val="20"/>
            <w:szCs w:val="20"/>
            <w:lang w:val="es-ES"/>
          </w:rPr>
          <w:t>maria.borodina@freshfields.com</w:t>
        </w:r>
      </w:hyperlink>
      <w:r w:rsidR="00C57D0F" w:rsidRPr="00C57D0F">
        <w:rPr>
          <w:rStyle w:val="Hyperlink"/>
          <w:rFonts w:ascii="Georgia" w:hAnsi="Georgia"/>
          <w:szCs w:val="20"/>
          <w:lang w:val="es-ES"/>
        </w:rPr>
        <w:t>]</w:t>
      </w:r>
    </w:p>
    <w:p w:rsidR="000A12A6" w:rsidRPr="009167EA" w:rsidRDefault="000A12A6" w:rsidP="000A12A6">
      <w:pPr>
        <w:widowControl w:val="0"/>
        <w:tabs>
          <w:tab w:val="left" w:pos="142"/>
        </w:tabs>
        <w:snapToGrid w:val="0"/>
        <w:spacing w:line="280" w:lineRule="atLeast"/>
        <w:rPr>
          <w:rFonts w:ascii="Georgia" w:hAnsi="Georgia"/>
          <w:b/>
          <w:color w:val="3A8FC5"/>
          <w:spacing w:val="1"/>
          <w:sz w:val="20"/>
          <w:szCs w:val="20"/>
          <w:lang w:val="es-ES" w:eastAsia="zh-CN"/>
        </w:rPr>
      </w:pPr>
    </w:p>
    <w:p w:rsidR="009167EA" w:rsidRPr="009167EA" w:rsidRDefault="009167EA" w:rsidP="000A12A6">
      <w:pPr>
        <w:widowControl w:val="0"/>
        <w:spacing w:after="210" w:line="264" w:lineRule="auto"/>
        <w:jc w:val="both"/>
        <w:rPr>
          <w:rFonts w:eastAsia="MS Mincho"/>
          <w:b/>
          <w:color w:val="002060"/>
          <w:sz w:val="36"/>
          <w:szCs w:val="36"/>
          <w:lang w:val="es-ES"/>
        </w:rPr>
      </w:pPr>
      <w:r w:rsidRPr="009167EA">
        <w:rPr>
          <w:rFonts w:eastAsia="MS Mincho"/>
          <w:b/>
          <w:color w:val="002060"/>
          <w:sz w:val="36"/>
          <w:szCs w:val="36"/>
          <w:lang w:val="es-ES"/>
        </w:rPr>
        <w:t>UK</w:t>
      </w:r>
    </w:p>
    <w:p w:rsidR="009167EA" w:rsidRPr="009167EA" w:rsidRDefault="00C57D0F" w:rsidP="000A12A6">
      <w:pPr>
        <w:widowControl w:val="0"/>
        <w:tabs>
          <w:tab w:val="left" w:pos="142"/>
        </w:tabs>
        <w:snapToGrid w:val="0"/>
        <w:spacing w:line="280" w:lineRule="atLeast"/>
        <w:rPr>
          <w:rFonts w:ascii="Georgia" w:hAnsi="Georgia"/>
          <w:b/>
          <w:color w:val="3A8FC5"/>
          <w:spacing w:val="1"/>
          <w:sz w:val="20"/>
          <w:szCs w:val="20"/>
          <w:lang w:val="es-ES" w:eastAsia="zh-CN"/>
        </w:rPr>
      </w:pPr>
      <w:r>
        <w:rPr>
          <w:rFonts w:ascii="Georgia" w:hAnsi="Georgia"/>
          <w:b/>
          <w:color w:val="3A8FC5"/>
          <w:spacing w:val="1"/>
          <w:sz w:val="20"/>
          <w:szCs w:val="20"/>
          <w:lang w:val="es-ES" w:eastAsia="zh-CN"/>
        </w:rPr>
        <w:t>[</w:t>
      </w:r>
      <w:r w:rsidR="009167EA" w:rsidRPr="009167EA">
        <w:rPr>
          <w:rFonts w:ascii="Georgia" w:hAnsi="Georgia"/>
          <w:b/>
          <w:color w:val="3A8FC5"/>
          <w:spacing w:val="1"/>
          <w:sz w:val="20"/>
          <w:szCs w:val="20"/>
          <w:lang w:val="es-ES" w:eastAsia="zh-CN"/>
        </w:rPr>
        <w:t>Bruce Embley</w:t>
      </w:r>
    </w:p>
    <w:p w:rsidR="000A12A6" w:rsidRDefault="009167EA" w:rsidP="000A12A6">
      <w:pPr>
        <w:widowControl w:val="0"/>
        <w:tabs>
          <w:tab w:val="left" w:pos="142"/>
        </w:tabs>
        <w:snapToGrid w:val="0"/>
        <w:spacing w:line="280" w:lineRule="atLeast"/>
        <w:rPr>
          <w:rFonts w:ascii="Georgia" w:hAnsi="Georgia"/>
          <w:b/>
          <w:color w:val="3A8FC5"/>
          <w:spacing w:val="1"/>
          <w:sz w:val="20"/>
          <w:szCs w:val="20"/>
          <w:lang w:val="es-ES" w:eastAsia="zh-CN"/>
        </w:rPr>
      </w:pPr>
      <w:r w:rsidRPr="009167EA">
        <w:rPr>
          <w:rFonts w:ascii="Georgia" w:hAnsi="Georgia"/>
          <w:sz w:val="20"/>
          <w:szCs w:val="20"/>
          <w:lang w:val="es-ES"/>
        </w:rPr>
        <w:t>T +44 20 7832 7426</w:t>
      </w:r>
      <w:r w:rsidRPr="009167EA">
        <w:rPr>
          <w:rFonts w:ascii="Georgia" w:hAnsi="Georgia"/>
          <w:sz w:val="20"/>
          <w:szCs w:val="20"/>
          <w:lang w:val="es-ES"/>
        </w:rPr>
        <w:br/>
        <w:t>E</w:t>
      </w:r>
      <w:r w:rsidRPr="009167EA">
        <w:rPr>
          <w:rFonts w:ascii="Georgia" w:hAnsi="Georgia"/>
          <w:b/>
          <w:color w:val="3A8FC5"/>
          <w:spacing w:val="1"/>
          <w:sz w:val="20"/>
          <w:szCs w:val="20"/>
          <w:lang w:val="es-ES" w:eastAsia="zh-CN"/>
        </w:rPr>
        <w:t xml:space="preserve"> </w:t>
      </w:r>
      <w:hyperlink r:id="rId27" w:history="1">
        <w:r w:rsidRPr="000A12A6">
          <w:rPr>
            <w:rStyle w:val="Hyperlink"/>
            <w:rFonts w:ascii="Georgia" w:hAnsi="Georgia"/>
            <w:sz w:val="20"/>
            <w:szCs w:val="20"/>
            <w:lang w:val="es-ES"/>
          </w:rPr>
          <w:t>bruce.embley@freshfields.com</w:t>
        </w:r>
      </w:hyperlink>
    </w:p>
    <w:p w:rsidR="000A12A6" w:rsidRPr="000A12A6" w:rsidRDefault="000A12A6" w:rsidP="000A12A6">
      <w:pPr>
        <w:widowControl w:val="0"/>
        <w:tabs>
          <w:tab w:val="left" w:pos="142"/>
        </w:tabs>
        <w:snapToGrid w:val="0"/>
        <w:spacing w:line="280" w:lineRule="atLeast"/>
        <w:rPr>
          <w:rFonts w:ascii="Georgia" w:hAnsi="Georgia"/>
          <w:b/>
          <w:color w:val="3A8FC5"/>
          <w:spacing w:val="1"/>
          <w:sz w:val="20"/>
          <w:szCs w:val="20"/>
          <w:lang w:val="es-ES" w:eastAsia="zh-CN"/>
        </w:rPr>
      </w:pPr>
    </w:p>
    <w:p w:rsidR="000A12A6" w:rsidRPr="009167EA" w:rsidRDefault="000A12A6" w:rsidP="000A12A6">
      <w:pPr>
        <w:widowControl w:val="0"/>
        <w:tabs>
          <w:tab w:val="left" w:pos="142"/>
        </w:tabs>
        <w:snapToGrid w:val="0"/>
        <w:spacing w:line="280" w:lineRule="atLeast"/>
        <w:rPr>
          <w:rFonts w:ascii="Georgia" w:hAnsi="Georgia"/>
          <w:b/>
          <w:color w:val="3A8FC5"/>
          <w:spacing w:val="1"/>
          <w:sz w:val="20"/>
          <w:szCs w:val="20"/>
          <w:lang w:val="es-ES" w:eastAsia="zh-CN"/>
        </w:rPr>
      </w:pPr>
      <w:r>
        <w:rPr>
          <w:rFonts w:ascii="Georgia" w:hAnsi="Georgia"/>
          <w:b/>
          <w:color w:val="3A8FC5"/>
          <w:spacing w:val="1"/>
          <w:sz w:val="20"/>
          <w:szCs w:val="20"/>
          <w:lang w:val="es-ES" w:eastAsia="zh-CN"/>
        </w:rPr>
        <w:t>Lynda Horgan</w:t>
      </w:r>
    </w:p>
    <w:p w:rsidR="000A12A6" w:rsidRPr="000A12A6" w:rsidRDefault="000A12A6" w:rsidP="000A12A6">
      <w:pPr>
        <w:widowControl w:val="0"/>
        <w:tabs>
          <w:tab w:val="left" w:pos="142"/>
        </w:tabs>
        <w:snapToGrid w:val="0"/>
        <w:spacing w:line="280" w:lineRule="atLeast"/>
        <w:rPr>
          <w:rFonts w:ascii="Georgia" w:hAnsi="Georgia"/>
          <w:b/>
          <w:color w:val="3A8FC5"/>
          <w:spacing w:val="1"/>
          <w:sz w:val="20"/>
          <w:szCs w:val="20"/>
          <w:lang w:val="es-ES" w:eastAsia="zh-CN"/>
        </w:rPr>
      </w:pPr>
      <w:r w:rsidRPr="009167EA">
        <w:rPr>
          <w:rFonts w:ascii="Georgia" w:hAnsi="Georgia"/>
          <w:sz w:val="20"/>
          <w:szCs w:val="20"/>
          <w:lang w:val="es-ES"/>
        </w:rPr>
        <w:lastRenderedPageBreak/>
        <w:t xml:space="preserve">T </w:t>
      </w:r>
      <w:r w:rsidRPr="000A12A6">
        <w:rPr>
          <w:rFonts w:ascii="Georgia" w:hAnsi="Georgia"/>
          <w:sz w:val="20"/>
          <w:szCs w:val="20"/>
          <w:lang w:val="es-ES"/>
        </w:rPr>
        <w:t>+44 20 7785 2146</w:t>
      </w:r>
      <w:r w:rsidRPr="009167EA">
        <w:rPr>
          <w:rFonts w:ascii="Georgia" w:hAnsi="Georgia"/>
          <w:b/>
          <w:color w:val="3A8FC5"/>
          <w:spacing w:val="1"/>
          <w:sz w:val="20"/>
          <w:szCs w:val="20"/>
          <w:lang w:val="es-ES" w:eastAsia="zh-CN"/>
        </w:rPr>
        <w:br/>
      </w:r>
      <w:r w:rsidRPr="009167EA">
        <w:rPr>
          <w:rFonts w:ascii="Georgia" w:hAnsi="Georgia"/>
          <w:sz w:val="20"/>
          <w:szCs w:val="20"/>
          <w:lang w:val="es-ES"/>
        </w:rPr>
        <w:t>E</w:t>
      </w:r>
      <w:r w:rsidRPr="009167EA">
        <w:rPr>
          <w:rFonts w:ascii="Georgia" w:hAnsi="Georgia"/>
          <w:b/>
          <w:color w:val="3A8FC5"/>
          <w:spacing w:val="1"/>
          <w:sz w:val="20"/>
          <w:szCs w:val="20"/>
          <w:lang w:val="es-ES" w:eastAsia="zh-CN"/>
        </w:rPr>
        <w:t xml:space="preserve"> </w:t>
      </w:r>
      <w:r w:rsidRPr="000A12A6">
        <w:rPr>
          <w:rStyle w:val="Hyperlink"/>
          <w:rFonts w:ascii="Georgia" w:hAnsi="Georgia"/>
          <w:sz w:val="20"/>
          <w:szCs w:val="20"/>
          <w:lang w:val="es-ES"/>
        </w:rPr>
        <w:t>Lynda.HORGAN@freshfields.com</w:t>
      </w:r>
      <w:r w:rsidR="00C57D0F">
        <w:rPr>
          <w:rStyle w:val="Hyperlink"/>
          <w:rFonts w:ascii="Georgia" w:hAnsi="Georgia"/>
          <w:sz w:val="20"/>
          <w:szCs w:val="20"/>
          <w:lang w:val="es-ES"/>
        </w:rPr>
        <w:t>]</w:t>
      </w:r>
    </w:p>
    <w:p w:rsidR="009167EA" w:rsidRPr="009167EA" w:rsidRDefault="009167EA" w:rsidP="000A12A6">
      <w:pPr>
        <w:widowControl w:val="0"/>
        <w:spacing w:after="210" w:line="264" w:lineRule="auto"/>
        <w:rPr>
          <w:rFonts w:ascii="Georgia" w:hAnsi="Georgia"/>
          <w:sz w:val="20"/>
          <w:szCs w:val="20"/>
          <w:lang w:val="es-ES"/>
        </w:rPr>
      </w:pPr>
    </w:p>
    <w:p w:rsidR="009167EA" w:rsidRPr="009167EA" w:rsidRDefault="009167EA" w:rsidP="000A12A6">
      <w:pPr>
        <w:widowControl w:val="0"/>
        <w:spacing w:after="210" w:line="264" w:lineRule="auto"/>
        <w:jc w:val="both"/>
        <w:rPr>
          <w:rFonts w:eastAsia="MS Mincho"/>
          <w:b/>
          <w:color w:val="002060"/>
          <w:sz w:val="36"/>
          <w:szCs w:val="36"/>
          <w:lang w:val="es-ES"/>
        </w:rPr>
      </w:pPr>
      <w:r>
        <w:rPr>
          <w:rFonts w:eastAsia="MS Mincho"/>
          <w:b/>
          <w:color w:val="002060"/>
          <w:sz w:val="36"/>
          <w:szCs w:val="36"/>
          <w:lang w:val="es-ES"/>
        </w:rPr>
        <w:t>Czech Republic</w:t>
      </w:r>
    </w:p>
    <w:p w:rsidR="009167EA" w:rsidRPr="009167EA" w:rsidRDefault="00C57D0F" w:rsidP="00C57D0F">
      <w:pPr>
        <w:widowControl w:val="0"/>
        <w:tabs>
          <w:tab w:val="left" w:pos="142"/>
        </w:tabs>
        <w:snapToGrid w:val="0"/>
        <w:spacing w:line="280" w:lineRule="atLeast"/>
        <w:rPr>
          <w:rFonts w:ascii="Georgia" w:hAnsi="Georgia"/>
          <w:b/>
          <w:color w:val="3A8FC5"/>
          <w:spacing w:val="1"/>
          <w:sz w:val="20"/>
          <w:szCs w:val="20"/>
          <w:lang w:val="es-ES" w:eastAsia="zh-CN"/>
        </w:rPr>
      </w:pPr>
      <w:r>
        <w:rPr>
          <w:rFonts w:ascii="Georgia" w:hAnsi="Georgia"/>
          <w:b/>
          <w:color w:val="3A8FC5"/>
          <w:spacing w:val="1"/>
          <w:sz w:val="20"/>
          <w:szCs w:val="20"/>
          <w:lang w:val="es-ES" w:eastAsia="zh-CN"/>
        </w:rPr>
        <w:t>[</w:t>
      </w:r>
      <w:r w:rsidRPr="00C57D0F">
        <w:rPr>
          <w:rFonts w:ascii="Georgia" w:hAnsi="Georgia"/>
          <w:b/>
          <w:color w:val="3A8FC5"/>
          <w:spacing w:val="1"/>
          <w:sz w:val="20"/>
          <w:szCs w:val="20"/>
          <w:lang w:val="es-ES" w:eastAsia="zh-CN"/>
        </w:rPr>
        <w:t>Radan Kubr</w:t>
      </w:r>
    </w:p>
    <w:p w:rsidR="00C57D0F" w:rsidRDefault="00C57D0F" w:rsidP="00C57D0F">
      <w:pPr>
        <w:widowControl w:val="0"/>
        <w:tabs>
          <w:tab w:val="left" w:pos="142"/>
        </w:tabs>
        <w:snapToGrid w:val="0"/>
        <w:spacing w:line="280" w:lineRule="atLeast"/>
        <w:rPr>
          <w:rFonts w:ascii="Georgia" w:hAnsi="Georgia"/>
          <w:b/>
          <w:color w:val="3A8FC5"/>
          <w:spacing w:val="1"/>
          <w:sz w:val="20"/>
          <w:szCs w:val="20"/>
          <w:lang w:val="es-ES" w:eastAsia="zh-CN"/>
        </w:rPr>
      </w:pPr>
      <w:r>
        <w:rPr>
          <w:rFonts w:ascii="Georgia" w:hAnsi="Georgia"/>
          <w:sz w:val="20"/>
          <w:szCs w:val="20"/>
          <w:lang w:val="es-ES"/>
        </w:rPr>
        <w:t xml:space="preserve">T </w:t>
      </w:r>
      <w:r w:rsidRPr="00C57D0F">
        <w:rPr>
          <w:rFonts w:ascii="Georgia" w:hAnsi="Georgia"/>
          <w:sz w:val="20"/>
          <w:szCs w:val="20"/>
          <w:lang w:val="es-ES"/>
        </w:rPr>
        <w:t>221430111</w:t>
      </w:r>
      <w:r w:rsidR="009167EA" w:rsidRPr="009167EA">
        <w:rPr>
          <w:rFonts w:ascii="Georgia" w:hAnsi="Georgia"/>
          <w:sz w:val="20"/>
          <w:szCs w:val="20"/>
          <w:lang w:val="es-ES"/>
        </w:rPr>
        <w:br/>
        <w:t>E</w:t>
      </w:r>
      <w:r w:rsidR="009167EA" w:rsidRPr="009167EA">
        <w:rPr>
          <w:rFonts w:ascii="Georgia" w:hAnsi="Georgia"/>
          <w:b/>
          <w:color w:val="3A8FC5"/>
          <w:spacing w:val="1"/>
          <w:sz w:val="20"/>
          <w:szCs w:val="20"/>
          <w:lang w:val="es-ES" w:eastAsia="zh-CN"/>
        </w:rPr>
        <w:t xml:space="preserve"> </w:t>
      </w:r>
      <w:hyperlink r:id="rId28" w:history="1">
        <w:r w:rsidRPr="00C57D0F">
          <w:rPr>
            <w:rStyle w:val="Hyperlink"/>
            <w:rFonts w:ascii="Georgia" w:hAnsi="Georgia"/>
            <w:sz w:val="20"/>
            <w:szCs w:val="20"/>
            <w:lang w:val="es-ES"/>
          </w:rPr>
          <w:t>Radan.Kubr@prkpartners.com</w:t>
        </w:r>
      </w:hyperlink>
    </w:p>
    <w:p w:rsidR="00C57D0F" w:rsidRDefault="00C57D0F" w:rsidP="00C57D0F">
      <w:pPr>
        <w:widowControl w:val="0"/>
        <w:tabs>
          <w:tab w:val="left" w:pos="142"/>
        </w:tabs>
        <w:snapToGrid w:val="0"/>
        <w:spacing w:line="280" w:lineRule="atLeast"/>
        <w:rPr>
          <w:rFonts w:ascii="Georgia" w:hAnsi="Georgia"/>
          <w:b/>
          <w:color w:val="3A8FC5"/>
          <w:spacing w:val="1"/>
          <w:sz w:val="20"/>
          <w:szCs w:val="20"/>
          <w:lang w:val="es-ES" w:eastAsia="zh-CN"/>
        </w:rPr>
      </w:pPr>
    </w:p>
    <w:p w:rsidR="00C57D0F" w:rsidRPr="009167EA" w:rsidRDefault="00C57D0F" w:rsidP="00C57D0F">
      <w:pPr>
        <w:widowControl w:val="0"/>
        <w:tabs>
          <w:tab w:val="left" w:pos="142"/>
        </w:tabs>
        <w:snapToGrid w:val="0"/>
        <w:spacing w:line="280" w:lineRule="atLeast"/>
        <w:rPr>
          <w:rFonts w:ascii="Georgia" w:hAnsi="Georgia"/>
          <w:b/>
          <w:color w:val="3A8FC5"/>
          <w:spacing w:val="1"/>
          <w:sz w:val="20"/>
          <w:szCs w:val="20"/>
          <w:lang w:val="es-ES" w:eastAsia="zh-CN"/>
        </w:rPr>
      </w:pPr>
      <w:r w:rsidRPr="00C57D0F">
        <w:rPr>
          <w:rFonts w:ascii="Georgia" w:hAnsi="Georgia"/>
          <w:b/>
          <w:color w:val="3A8FC5"/>
          <w:spacing w:val="1"/>
          <w:sz w:val="20"/>
          <w:szCs w:val="20"/>
          <w:lang w:val="es-ES" w:eastAsia="zh-CN"/>
        </w:rPr>
        <w:t>Kateřina Hájková</w:t>
      </w:r>
    </w:p>
    <w:p w:rsidR="00C57D0F" w:rsidRDefault="00C57D0F" w:rsidP="00C57D0F">
      <w:pPr>
        <w:widowControl w:val="0"/>
        <w:tabs>
          <w:tab w:val="left" w:pos="142"/>
        </w:tabs>
        <w:snapToGrid w:val="0"/>
        <w:spacing w:line="280" w:lineRule="atLeast"/>
        <w:rPr>
          <w:rFonts w:ascii="Georgia" w:hAnsi="Georgia"/>
          <w:b/>
          <w:color w:val="3A8FC5"/>
          <w:spacing w:val="1"/>
          <w:sz w:val="20"/>
          <w:szCs w:val="20"/>
          <w:lang w:val="es-ES" w:eastAsia="zh-CN"/>
        </w:rPr>
      </w:pPr>
      <w:r>
        <w:rPr>
          <w:rFonts w:ascii="Georgia" w:hAnsi="Georgia"/>
          <w:sz w:val="20"/>
          <w:szCs w:val="20"/>
          <w:lang w:val="es-ES"/>
        </w:rPr>
        <w:t xml:space="preserve">T </w:t>
      </w:r>
      <w:r w:rsidRPr="00C57D0F">
        <w:rPr>
          <w:rFonts w:ascii="Georgia" w:hAnsi="Georgia"/>
          <w:sz w:val="20"/>
          <w:szCs w:val="20"/>
          <w:lang w:val="es-ES"/>
        </w:rPr>
        <w:t>221 430 123</w:t>
      </w:r>
      <w:r w:rsidRPr="009167EA">
        <w:rPr>
          <w:rFonts w:ascii="Georgia" w:hAnsi="Georgia"/>
          <w:sz w:val="20"/>
          <w:szCs w:val="20"/>
          <w:lang w:val="es-ES"/>
        </w:rPr>
        <w:br/>
        <w:t>E</w:t>
      </w:r>
      <w:r w:rsidRPr="009167EA">
        <w:rPr>
          <w:rFonts w:ascii="Georgia" w:hAnsi="Georgia"/>
          <w:b/>
          <w:color w:val="3A8FC5"/>
          <w:spacing w:val="1"/>
          <w:sz w:val="20"/>
          <w:szCs w:val="20"/>
          <w:lang w:val="es-ES" w:eastAsia="zh-CN"/>
        </w:rPr>
        <w:t xml:space="preserve"> </w:t>
      </w:r>
      <w:r w:rsidRPr="00C57D0F">
        <w:rPr>
          <w:rStyle w:val="Hyperlink"/>
          <w:rFonts w:ascii="Georgia" w:hAnsi="Georgia"/>
          <w:sz w:val="20"/>
          <w:szCs w:val="20"/>
          <w:lang w:val="es-ES"/>
        </w:rPr>
        <w:t>Katerina.Hajkova@prkpartners.com</w:t>
      </w:r>
      <w:r>
        <w:rPr>
          <w:rStyle w:val="Hyperlink"/>
          <w:rFonts w:ascii="Georgia" w:hAnsi="Georgia"/>
          <w:sz w:val="20"/>
          <w:szCs w:val="20"/>
          <w:lang w:val="es-ES"/>
        </w:rPr>
        <w:t>]</w:t>
      </w:r>
    </w:p>
    <w:p w:rsidR="00C57D0F" w:rsidRDefault="00C57D0F" w:rsidP="00C57D0F">
      <w:pPr>
        <w:widowControl w:val="0"/>
        <w:tabs>
          <w:tab w:val="left" w:pos="142"/>
        </w:tabs>
        <w:snapToGrid w:val="0"/>
        <w:spacing w:line="280" w:lineRule="atLeast"/>
        <w:rPr>
          <w:rFonts w:eastAsia="MS Mincho"/>
          <w:b/>
          <w:color w:val="002060"/>
          <w:sz w:val="36"/>
          <w:szCs w:val="36"/>
          <w:lang w:val="es-ES"/>
        </w:rPr>
      </w:pPr>
    </w:p>
    <w:p w:rsidR="009167EA" w:rsidRDefault="009167EA" w:rsidP="00C57D0F">
      <w:pPr>
        <w:widowControl w:val="0"/>
        <w:tabs>
          <w:tab w:val="left" w:pos="142"/>
        </w:tabs>
        <w:snapToGrid w:val="0"/>
        <w:spacing w:line="280" w:lineRule="atLeast"/>
        <w:rPr>
          <w:rFonts w:eastAsia="MS Mincho"/>
          <w:b/>
          <w:color w:val="002060"/>
          <w:sz w:val="36"/>
          <w:szCs w:val="36"/>
          <w:lang w:val="es-ES"/>
        </w:rPr>
      </w:pPr>
      <w:r>
        <w:rPr>
          <w:rFonts w:eastAsia="MS Mincho"/>
          <w:b/>
          <w:color w:val="002060"/>
          <w:sz w:val="36"/>
          <w:szCs w:val="36"/>
          <w:lang w:val="es-ES"/>
        </w:rPr>
        <w:t>Poland</w:t>
      </w:r>
    </w:p>
    <w:p w:rsidR="00C57D0F" w:rsidRPr="009167EA" w:rsidRDefault="00C57D0F" w:rsidP="00C57D0F">
      <w:pPr>
        <w:widowControl w:val="0"/>
        <w:tabs>
          <w:tab w:val="left" w:pos="142"/>
        </w:tabs>
        <w:snapToGrid w:val="0"/>
        <w:spacing w:line="280" w:lineRule="atLeast"/>
        <w:rPr>
          <w:rFonts w:ascii="Georgia" w:hAnsi="Georgia"/>
          <w:b/>
          <w:color w:val="3A8FC5"/>
          <w:spacing w:val="1"/>
          <w:sz w:val="20"/>
          <w:szCs w:val="20"/>
          <w:lang w:val="es-ES" w:eastAsia="zh-CN"/>
        </w:rPr>
      </w:pPr>
    </w:p>
    <w:p w:rsidR="009167EA" w:rsidRPr="009167EA" w:rsidRDefault="00C57D0F" w:rsidP="00C57D0F">
      <w:pPr>
        <w:widowControl w:val="0"/>
        <w:tabs>
          <w:tab w:val="left" w:pos="142"/>
        </w:tabs>
        <w:snapToGrid w:val="0"/>
        <w:spacing w:line="280" w:lineRule="atLeast"/>
        <w:rPr>
          <w:rFonts w:ascii="Georgia" w:hAnsi="Georgia"/>
          <w:b/>
          <w:color w:val="3A8FC5"/>
          <w:spacing w:val="1"/>
          <w:sz w:val="20"/>
          <w:szCs w:val="20"/>
          <w:lang w:eastAsia="zh-CN"/>
        </w:rPr>
      </w:pPr>
      <w:r>
        <w:rPr>
          <w:rFonts w:ascii="Georgia" w:hAnsi="Georgia"/>
          <w:b/>
          <w:color w:val="3A8FC5"/>
          <w:spacing w:val="1"/>
          <w:sz w:val="20"/>
          <w:szCs w:val="20"/>
          <w:lang w:eastAsia="zh-CN"/>
        </w:rPr>
        <w:t>[</w:t>
      </w:r>
      <w:r w:rsidRPr="00C57D0F">
        <w:rPr>
          <w:rFonts w:ascii="Georgia" w:hAnsi="Georgia"/>
          <w:b/>
          <w:color w:val="3A8FC5"/>
          <w:spacing w:val="1"/>
          <w:sz w:val="20"/>
          <w:szCs w:val="20"/>
          <w:lang w:eastAsia="zh-CN"/>
        </w:rPr>
        <w:t>Robert Gawałkiewicz</w:t>
      </w:r>
    </w:p>
    <w:p w:rsidR="009167EA" w:rsidRPr="005E17D8" w:rsidRDefault="009167EA" w:rsidP="00C57D0F">
      <w:pPr>
        <w:widowControl w:val="0"/>
        <w:tabs>
          <w:tab w:val="left" w:pos="142"/>
        </w:tabs>
        <w:snapToGrid w:val="0"/>
        <w:spacing w:line="280" w:lineRule="atLeast"/>
        <w:rPr>
          <w:rStyle w:val="Hyperlink"/>
          <w:lang w:val="es-ES"/>
        </w:rPr>
      </w:pPr>
      <w:r w:rsidRPr="005E17D8">
        <w:rPr>
          <w:rFonts w:ascii="Georgia" w:hAnsi="Georgia"/>
          <w:sz w:val="20"/>
          <w:szCs w:val="20"/>
          <w:lang w:val="es-ES"/>
        </w:rPr>
        <w:t xml:space="preserve">T </w:t>
      </w:r>
      <w:r w:rsidR="00C57D0F" w:rsidRPr="005E17D8">
        <w:rPr>
          <w:rFonts w:ascii="Georgia" w:hAnsi="Georgia"/>
          <w:sz w:val="20"/>
          <w:szCs w:val="20"/>
          <w:lang w:val="es-ES"/>
        </w:rPr>
        <w:t>+ 48 22 608 7055</w:t>
      </w:r>
      <w:r w:rsidRPr="005E17D8">
        <w:rPr>
          <w:rFonts w:ascii="Georgia" w:hAnsi="Georgia"/>
          <w:b/>
          <w:color w:val="3A8FC5"/>
          <w:spacing w:val="1"/>
          <w:sz w:val="20"/>
          <w:szCs w:val="20"/>
          <w:lang w:val="es-ES" w:eastAsia="zh-CN"/>
        </w:rPr>
        <w:br/>
      </w:r>
      <w:r w:rsidR="00C57D0F" w:rsidRPr="005E17D8">
        <w:rPr>
          <w:rFonts w:ascii="Georgia" w:hAnsi="Georgia"/>
          <w:sz w:val="20"/>
          <w:szCs w:val="20"/>
          <w:lang w:val="es-ES"/>
        </w:rPr>
        <w:t>E</w:t>
      </w:r>
      <w:r w:rsidR="00C57D0F" w:rsidRPr="005E17D8">
        <w:rPr>
          <w:rFonts w:ascii="Georgia" w:hAnsi="Georgia"/>
          <w:b/>
          <w:color w:val="3A8FC5"/>
          <w:spacing w:val="1"/>
          <w:sz w:val="20"/>
          <w:szCs w:val="20"/>
          <w:lang w:val="es-ES" w:eastAsia="zh-CN"/>
        </w:rPr>
        <w:t xml:space="preserve"> </w:t>
      </w:r>
      <w:hyperlink r:id="rId29" w:history="1">
        <w:r w:rsidR="00C57D0F" w:rsidRPr="005E17D8">
          <w:rPr>
            <w:rStyle w:val="Hyperlink"/>
            <w:lang w:val="es-ES"/>
          </w:rPr>
          <w:t>Robert.Gawalkiewicz@skslegal.pl</w:t>
        </w:r>
      </w:hyperlink>
    </w:p>
    <w:p w:rsidR="00C57D0F" w:rsidRPr="005E17D8" w:rsidRDefault="00C57D0F" w:rsidP="00C57D0F">
      <w:pPr>
        <w:widowControl w:val="0"/>
        <w:tabs>
          <w:tab w:val="left" w:pos="142"/>
        </w:tabs>
        <w:snapToGrid w:val="0"/>
        <w:spacing w:line="280" w:lineRule="atLeast"/>
        <w:rPr>
          <w:rStyle w:val="Hyperlink"/>
          <w:lang w:val="es-ES"/>
        </w:rPr>
      </w:pPr>
    </w:p>
    <w:p w:rsidR="00C57D0F" w:rsidRPr="009167EA" w:rsidRDefault="00C57D0F" w:rsidP="00C57D0F">
      <w:pPr>
        <w:widowControl w:val="0"/>
        <w:tabs>
          <w:tab w:val="left" w:pos="142"/>
        </w:tabs>
        <w:snapToGrid w:val="0"/>
        <w:spacing w:line="280" w:lineRule="atLeast"/>
        <w:rPr>
          <w:rFonts w:ascii="Georgia" w:hAnsi="Georgia"/>
          <w:b/>
          <w:color w:val="3A8FC5"/>
          <w:spacing w:val="1"/>
          <w:sz w:val="20"/>
          <w:szCs w:val="20"/>
          <w:lang w:eastAsia="zh-CN"/>
        </w:rPr>
      </w:pPr>
      <w:r w:rsidRPr="00C57D0F">
        <w:rPr>
          <w:rFonts w:ascii="Georgia" w:hAnsi="Georgia"/>
          <w:b/>
          <w:color w:val="3A8FC5"/>
          <w:spacing w:val="1"/>
          <w:sz w:val="20"/>
          <w:szCs w:val="20"/>
          <w:lang w:eastAsia="zh-CN"/>
        </w:rPr>
        <w:t>Anna Kratiuk-Kremer</w:t>
      </w:r>
    </w:p>
    <w:p w:rsidR="00C57D0F" w:rsidRPr="00C57D0F" w:rsidRDefault="00C57D0F" w:rsidP="00C57D0F">
      <w:pPr>
        <w:widowControl w:val="0"/>
        <w:tabs>
          <w:tab w:val="left" w:pos="142"/>
        </w:tabs>
        <w:snapToGrid w:val="0"/>
        <w:spacing w:line="280" w:lineRule="atLeast"/>
        <w:rPr>
          <w:rStyle w:val="Hyperlink"/>
          <w:lang w:val="es-ES"/>
        </w:rPr>
      </w:pPr>
      <w:r w:rsidRPr="00C57D0F">
        <w:rPr>
          <w:rFonts w:ascii="Georgia" w:hAnsi="Georgia"/>
          <w:sz w:val="20"/>
          <w:szCs w:val="20"/>
          <w:lang w:val="es-ES"/>
        </w:rPr>
        <w:t>T + 48 22 608 7076</w:t>
      </w:r>
      <w:r w:rsidRPr="009167EA">
        <w:rPr>
          <w:rFonts w:ascii="Georgia" w:hAnsi="Georgia"/>
          <w:b/>
          <w:color w:val="3A8FC5"/>
          <w:spacing w:val="1"/>
          <w:sz w:val="20"/>
          <w:szCs w:val="20"/>
          <w:lang w:val="es-ES" w:eastAsia="zh-CN"/>
        </w:rPr>
        <w:br/>
      </w:r>
      <w:r w:rsidRPr="00C57D0F">
        <w:rPr>
          <w:rFonts w:ascii="Georgia" w:hAnsi="Georgia"/>
          <w:sz w:val="20"/>
          <w:szCs w:val="20"/>
          <w:lang w:val="es-ES"/>
        </w:rPr>
        <w:t>E</w:t>
      </w:r>
      <w:r w:rsidRPr="00C57D0F">
        <w:rPr>
          <w:rFonts w:ascii="Georgia" w:hAnsi="Georgia"/>
          <w:b/>
          <w:color w:val="3A8FC5"/>
          <w:spacing w:val="1"/>
          <w:sz w:val="20"/>
          <w:szCs w:val="20"/>
          <w:lang w:val="es-ES" w:eastAsia="zh-CN"/>
        </w:rPr>
        <w:t xml:space="preserve"> </w:t>
      </w:r>
      <w:r w:rsidRPr="00C57D0F">
        <w:rPr>
          <w:rStyle w:val="Hyperlink"/>
          <w:lang w:val="es-ES"/>
        </w:rPr>
        <w:t>Anna.Kratiuk@skslegal.pl</w:t>
      </w:r>
      <w:r>
        <w:rPr>
          <w:rStyle w:val="Hyperlink"/>
          <w:lang w:val="es-ES"/>
        </w:rPr>
        <w:t>]</w:t>
      </w:r>
    </w:p>
    <w:p w:rsidR="00C57D0F" w:rsidRPr="00C57D0F" w:rsidRDefault="00C57D0F" w:rsidP="00C57D0F">
      <w:pPr>
        <w:widowControl w:val="0"/>
        <w:tabs>
          <w:tab w:val="left" w:pos="142"/>
        </w:tabs>
        <w:snapToGrid w:val="0"/>
        <w:spacing w:line="280" w:lineRule="atLeast"/>
        <w:rPr>
          <w:rStyle w:val="Hyperlink"/>
          <w:lang w:val="es-ES"/>
        </w:rPr>
      </w:pPr>
    </w:p>
    <w:p w:rsidR="009167EA" w:rsidRPr="009167EA" w:rsidRDefault="009167EA" w:rsidP="000A12A6">
      <w:pPr>
        <w:widowControl w:val="0"/>
        <w:spacing w:after="210" w:line="264" w:lineRule="auto"/>
        <w:rPr>
          <w:rFonts w:ascii="Georgia" w:hAnsi="Georgia"/>
          <w:sz w:val="20"/>
          <w:szCs w:val="20"/>
          <w:lang w:val="es-ES"/>
        </w:rPr>
      </w:pPr>
    </w:p>
    <w:p w:rsidR="009167EA" w:rsidRPr="00C57D0F" w:rsidRDefault="009167EA" w:rsidP="000A12A6">
      <w:pPr>
        <w:pStyle w:val="BodyText"/>
        <w:widowControl w:val="0"/>
        <w:rPr>
          <w:szCs w:val="21"/>
          <w:lang w:val="es-ES"/>
        </w:rPr>
      </w:pPr>
    </w:p>
    <w:sectPr w:rsidR="009167EA" w:rsidRPr="00C57D0F" w:rsidSect="004B45D5">
      <w:type w:val="continuous"/>
      <w:pgSz w:w="16838" w:h="11906" w:orient="landscape" w:code="9"/>
      <w:pgMar w:top="1440" w:right="1440" w:bottom="1440" w:left="2520" w:header="706" w:footer="706"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268D" w:rsidRPr="00E06A9C" w:rsidRDefault="0086268D">
      <w:r w:rsidRPr="00E06A9C">
        <w:separator/>
      </w:r>
    </w:p>
  </w:endnote>
  <w:endnote w:type="continuationSeparator" w:id="0">
    <w:p w:rsidR="0086268D" w:rsidRPr="00E06A9C" w:rsidRDefault="0086268D">
      <w:r w:rsidRPr="00E06A9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Times New Roman Bold">
    <w:altName w:val="Times New Roman"/>
    <w:charset w:val="00"/>
    <w:family w:val="auto"/>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Frutiger 55 Roman">
    <w:altName w:val="Vrinda"/>
    <w:charset w:val="00"/>
    <w:family w:val="swiss"/>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Frutiger LT Pro 65 Bold">
    <w:altName w:val="Arial"/>
    <w:panose1 w:val="00000000000000000000"/>
    <w:charset w:val="00"/>
    <w:family w:val="swiss"/>
    <w:notTrueType/>
    <w:pitch w:val="variable"/>
    <w:sig w:usb0="00000087" w:usb1="00000000" w:usb2="00000000" w:usb3="00000000" w:csb0="0000009B" w:csb1="00000000"/>
  </w:font>
  <w:font w:name="Frutiger LT Pro 45 Light">
    <w:altName w:val="Arial"/>
    <w:panose1 w:val="00000000000000000000"/>
    <w:charset w:val="00"/>
    <w:family w:val="swiss"/>
    <w:notTrueType/>
    <w:pitch w:val="variable"/>
    <w:sig w:usb0="00000087" w:usb1="00000000" w:usb2="00000000" w:usb3="00000000" w:csb0="0000009B"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424" w:rsidRPr="00E06A9C" w:rsidRDefault="00006424">
    <w:pPr>
      <w:pStyle w:val="Footer"/>
      <w:rPr>
        <w:rFonts w:ascii="Times New Roman" w:hAnsi="Times New Roman"/>
      </w:rPr>
    </w:pPr>
    <w:r w:rsidRPr="00E06A9C">
      <w:rPr>
        <w:rFonts w:ascii="Times New Roman" w:hAnsi="Times New Roman"/>
      </w:rPr>
      <w:tab/>
    </w:r>
  </w:p>
  <w:p w:rsidR="00006424" w:rsidRDefault="00006424">
    <w:pPr>
      <w:pStyle w:val="Footer"/>
      <w:spacing w:line="20" w:lineRule="exact"/>
    </w:pPr>
    <w:r>
      <w:rPr>
        <w:noProof/>
        <w:lang w:val="en-US"/>
      </w:rPr>
      <w:pict>
        <v:shapetype id="_x0000_t202" coordsize="21600,21600" o:spt="202" path="m,l,21600r21600,l21600,xe">
          <v:stroke joinstyle="miter"/>
          <v:path gradientshapeok="t" o:connecttype="rect"/>
        </v:shapetype>
        <v:shape id="zzmpTrailer_2832_1" o:spid="_x0000_s2153" type="#_x0000_t202" style="position:absolute;left:0;text-align:left;margin-left:0;margin-top:0;width:201.6pt;height:20.15pt;z-index:-3;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" filled="f" stroked="f">
          <v:textbox inset="0,0,0,0">
            <w:txbxContent>
              <w:p w:rsidR="00006424" w:rsidRDefault="00006424">
                <w:pPr>
                  <w:pStyle w:val="MacPacTrailer"/>
                </w:pPr>
                <w:fldSimple w:instr=" DOCPROPERTY  docId ">
                  <w:ins w:id="7" w:author="EMELIFEONWU, Nnamdi" w:date="2018-01-17T11:34:00Z">
                    <w:r w:rsidR="00F048D7">
                      <w:t>LON40981808</w:t>
                    </w:r>
                  </w:ins>
                  <w:ins w:id="8" w:author="GRAYSON, Paul" w:date="2016-05-18T16:26:00Z">
                    <w:del w:id="9" w:author="EMELIFEONWU, Nnamdi" w:date="2018-01-17T11:34:00Z">
                      <w:r w:rsidR="00277457" w:rsidDel="00F048D7">
                        <w:delText>LON40981808</w:delText>
                      </w:r>
                    </w:del>
                  </w:ins>
                  <w:del w:id="10" w:author="EMELIFEONWU, Nnamdi" w:date="2018-01-17T11:34:00Z">
                    <w:r w:rsidR="00782895" w:rsidDel="00F048D7">
                      <w:delText>LON40864498</w:delText>
                    </w:r>
                  </w:del>
                </w:fldSimple>
                <w:r>
                  <w:t>/</w:t>
                </w:r>
                <w:fldSimple w:instr=" DOCPROPERTY  docVersion ">
                  <w:r w:rsidR="00F048D7">
                    <w:t>1</w:t>
                  </w:r>
                </w:fldSimple>
                <w:r>
                  <w:t xml:space="preserve">   </w:t>
                </w:r>
                <w:r>
                  <w:fldChar w:fldCharType="begin"/>
                </w:r>
                <w:r>
                  <w:instrText xml:space="preserve"> IF </w:instrText>
                </w:r>
                <w:fldSimple w:instr=" DOCPROPERTY  docIncludeCliMat ">
                  <w:r w:rsidR="00F048D7">
                    <w:instrText>true</w:instrText>
                  </w:r>
                </w:fldSimple>
                <w:r>
                  <w:instrText xml:space="preserve"> = true </w:instrText>
                </w:r>
                <w:fldSimple w:instr=" DOCPROPERTY  docCliMat ">
                  <w:r w:rsidR="00F048D7">
                    <w:instrText>060660-0364</w:instrText>
                  </w:r>
                </w:fldSimple>
                <w:r>
                  <w:instrText xml:space="preserve">  </w:instrText>
                </w:r>
                <w:r>
                  <w:fldChar w:fldCharType="separate"/>
                </w:r>
                <w:r w:rsidR="00F048D7">
                  <w:rPr>
                    <w:noProof/>
                  </w:rPr>
                  <w:t>060660-0364</w:t>
                </w:r>
                <w:r>
                  <w:fldChar w:fldCharType="end"/>
                </w:r>
              </w:p>
              <w:p w:rsidR="00006424" w:rsidRDefault="00006424">
                <w:pPr>
                  <w:pStyle w:val="MacPacTrailer"/>
                </w:pPr>
              </w:p>
            </w:txbxContent>
          </v:textbox>
          <w10:wrap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insideV w:val="single" w:sz="4" w:space="0" w:color="auto"/>
      </w:tblBorders>
      <w:tblLook w:val="01E0" w:firstRow="1" w:lastRow="1" w:firstColumn="1" w:lastColumn="1" w:noHBand="0" w:noVBand="0"/>
    </w:tblPr>
    <w:tblGrid>
      <w:gridCol w:w="12588"/>
    </w:tblGrid>
    <w:tr w:rsidR="00006424" w:rsidRPr="00E06A9C">
      <w:trPr>
        <w:trHeight w:hRule="exact" w:val="454"/>
      </w:trPr>
      <w:tc>
        <w:tcPr>
          <w:tcW w:w="12588" w:type="dxa"/>
          <w:shd w:val="clear" w:color="auto" w:fill="auto"/>
        </w:tcPr>
        <w:p w:rsidR="00006424" w:rsidRPr="00E06A9C" w:rsidRDefault="00006424" w:rsidP="00B2625C">
          <w:pPr>
            <w:pStyle w:val="Documenttype"/>
            <w:ind w:right="360"/>
            <w:rPr>
              <w:sz w:val="28"/>
              <w:szCs w:val="28"/>
            </w:rPr>
          </w:pPr>
          <w:r w:rsidRPr="00E06A9C">
            <w:rPr>
              <w:sz w:val="28"/>
              <w:szCs w:val="28"/>
            </w:rPr>
            <w:t xml:space="preserve">PROJECT </w:t>
          </w:r>
          <w:r>
            <w:rPr>
              <w:sz w:val="28"/>
              <w:szCs w:val="28"/>
            </w:rPr>
            <w:t>CHASSIS</w:t>
          </w:r>
        </w:p>
      </w:tc>
    </w:tr>
    <w:tr w:rsidR="00006424" w:rsidRPr="00E06A9C">
      <w:trPr>
        <w:trHeight w:hRule="exact" w:val="624"/>
      </w:trPr>
      <w:tc>
        <w:tcPr>
          <w:tcW w:w="12588" w:type="dxa"/>
          <w:shd w:val="clear" w:color="auto" w:fill="auto"/>
        </w:tcPr>
        <w:p w:rsidR="00006424" w:rsidRPr="00E06A9C" w:rsidRDefault="00006424" w:rsidP="00B2625C">
          <w:pPr>
            <w:pStyle w:val="Documenttitle"/>
          </w:pPr>
          <w:r>
            <w:t>“RED-</w:t>
          </w:r>
          <w:r w:rsidRPr="00E06A9C">
            <w:t>FLAG</w:t>
          </w:r>
          <w:r>
            <w:t>”</w:t>
          </w:r>
          <w:r w:rsidRPr="00E06A9C">
            <w:t xml:space="preserve"> LEGAL DUE DILIGENCE REVIEW FOR </w:t>
          </w:r>
          <w:r>
            <w:t>MITSUI &amp; CO., LTD.</w:t>
          </w:r>
        </w:p>
      </w:tc>
    </w:tr>
    <w:tr w:rsidR="00006424" w:rsidRPr="00E06A9C">
      <w:trPr>
        <w:trHeight w:hRule="exact" w:val="454"/>
      </w:trPr>
      <w:tc>
        <w:tcPr>
          <w:tcW w:w="12588" w:type="dxa"/>
          <w:shd w:val="clear" w:color="auto" w:fill="auto"/>
        </w:tcPr>
        <w:p w:rsidR="00006424" w:rsidRPr="006C3A74" w:rsidRDefault="00006424" w:rsidP="00B2625C">
          <w:pPr>
            <w:pStyle w:val="Documentsubtitle"/>
            <w:rPr>
              <w:b/>
              <w:color w:val="0F243E"/>
            </w:rPr>
          </w:pPr>
          <w:r>
            <w:rPr>
              <w:b/>
              <w:color w:val="0F243E"/>
            </w:rPr>
            <w:t>[</w:t>
          </w:r>
          <w:r w:rsidRPr="00E2794F">
            <w:rPr>
              <w:b/>
              <w:color w:val="0F243E"/>
            </w:rPr>
            <w:t>9</w:t>
          </w:r>
          <w:r>
            <w:rPr>
              <w:rFonts w:hint="eastAsia"/>
              <w:b/>
              <w:color w:val="0F243E"/>
            </w:rPr>
            <w:t xml:space="preserve">] </w:t>
          </w:r>
          <w:r>
            <w:rPr>
              <w:b/>
              <w:color w:val="0F243E"/>
            </w:rPr>
            <w:t>May</w:t>
          </w:r>
          <w:r>
            <w:rPr>
              <w:rFonts w:hint="eastAsia"/>
              <w:b/>
              <w:color w:val="0F243E"/>
            </w:rPr>
            <w:t xml:space="preserve"> 2016</w:t>
          </w:r>
        </w:p>
      </w:tc>
    </w:tr>
  </w:tbl>
  <w:p w:rsidR="00006424" w:rsidRDefault="00006424">
    <w:pPr>
      <w:pStyle w:val="Footer"/>
      <w:spacing w:line="20" w:lineRule="exact"/>
    </w:pPr>
    <w:r>
      <w:rPr>
        <w:noProof/>
        <w:lang w:val="en-US"/>
      </w:rPr>
      <w:pict>
        <v:shapetype id="_x0000_t202" coordsize="21600,21600" o:spt="202" path="m,l,21600r21600,l21600,xe">
          <v:stroke joinstyle="miter"/>
          <v:path gradientshapeok="t" o:connecttype="rect"/>
        </v:shapetype>
        <v:shape id="zzmpTrailer_2832_2" o:spid="_x0000_s2154" type="#_x0000_t202" style="position:absolute;left:0;text-align:left;margin-left:0;margin-top:0;width:201.6pt;height:20.15pt;z-index:-2;visibility:visible;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" filled="f" stroked="f">
          <v:textbox style="mso-next-textbox:#zzmpTrailer_2832_2" inset="0,0,0,0">
            <w:txbxContent>
              <w:p w:rsidR="00006424" w:rsidRDefault="00006424">
                <w:pPr>
                  <w:pStyle w:val="MacPacTrailer"/>
                </w:pPr>
                <w:fldSimple w:instr=" DOCPROPERTY  docId ">
                  <w:ins w:id="11" w:author="EMELIFEONWU, Nnamdi" w:date="2018-01-17T11:34:00Z">
                    <w:r w:rsidR="00F048D7">
                      <w:t>LON40981808</w:t>
                    </w:r>
                  </w:ins>
                  <w:ins w:id="12" w:author="GRAYSON, Paul" w:date="2016-05-18T16:26:00Z">
                    <w:del w:id="13" w:author="EMELIFEONWU, Nnamdi" w:date="2018-01-17T11:34:00Z">
                      <w:r w:rsidR="00277457" w:rsidDel="00F048D7">
                        <w:delText>LON40981808</w:delText>
                      </w:r>
                    </w:del>
                  </w:ins>
                  <w:del w:id="14" w:author="EMELIFEONWU, Nnamdi" w:date="2018-01-17T11:34:00Z">
                    <w:r w:rsidR="00782895" w:rsidDel="00F048D7">
                      <w:delText>LON40864498</w:delText>
                    </w:r>
                  </w:del>
                </w:fldSimple>
                <w:r>
                  <w:t>/</w:t>
                </w:r>
                <w:fldSimple w:instr=" DOCPROPERTY  docVersion ">
                  <w:r w:rsidR="00F048D7">
                    <w:t>1</w:t>
                  </w:r>
                </w:fldSimple>
                <w:r>
                  <w:t xml:space="preserve">   </w:t>
                </w:r>
                <w:r>
                  <w:fldChar w:fldCharType="begin"/>
                </w:r>
                <w:r>
                  <w:instrText xml:space="preserve"> IF </w:instrText>
                </w:r>
                <w:fldSimple w:instr=" DOCPROPERTY  docIncludeCliMat ">
                  <w:r w:rsidR="00F048D7">
                    <w:instrText>true</w:instrText>
                  </w:r>
                </w:fldSimple>
                <w:r>
                  <w:instrText xml:space="preserve"> = true </w:instrText>
                </w:r>
                <w:fldSimple w:instr=" DOCPROPERTY  docCliMat ">
                  <w:r w:rsidR="00F048D7">
                    <w:instrText>060660-0364</w:instrText>
                  </w:r>
                </w:fldSimple>
                <w:r>
                  <w:instrText xml:space="preserve">  </w:instrText>
                </w:r>
                <w:r>
                  <w:fldChar w:fldCharType="separate"/>
                </w:r>
                <w:r w:rsidR="00F048D7">
                  <w:rPr>
                    <w:noProof/>
                  </w:rPr>
                  <w:t>060660-0364</w:t>
                </w:r>
                <w:r>
                  <w:fldChar w:fldCharType="end"/>
                </w:r>
              </w:p>
              <w:p w:rsidR="00006424" w:rsidRDefault="00006424">
                <w:pPr>
                  <w:pStyle w:val="MacPacTrailer"/>
                </w:pPr>
              </w:p>
            </w:txbxContent>
          </v:textbox>
          <w10:wrap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424" w:rsidRPr="00E06A9C" w:rsidRDefault="00006424">
    <w:pPr>
      <w:pStyle w:val="Footer"/>
      <w:tabs>
        <w:tab w:val="clear" w:pos="8280"/>
        <w:tab w:val="right" w:pos="12720"/>
      </w:tabs>
      <w:rPr>
        <w:rFonts w:ascii="Times New Roman" w:hAnsi="Times New Roman"/>
      </w:rPr>
    </w:pPr>
    <w:r w:rsidRPr="00E06A9C">
      <w:rPr>
        <w:rFonts w:ascii="Times New Roman" w:hAnsi="Times New Roman"/>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424" w:rsidRPr="00E06A9C" w:rsidRDefault="00006424">
    <w:pPr>
      <w:pStyle w:val="Footer"/>
      <w:tabs>
        <w:tab w:val="clear" w:pos="8280"/>
        <w:tab w:val="right" w:pos="12720"/>
      </w:tabs>
      <w:ind w:right="360"/>
      <w:rPr>
        <w:rStyle w:val="PageNumber"/>
      </w:rPr>
    </w:pPr>
    <w:r w:rsidRPr="00E06A9C">
      <w:rPr>
        <w:rFonts w:ascii="Times New Roman" w:hAnsi="Times New Roman"/>
      </w:rPr>
      <w:tab/>
      <w:t xml:space="preserve">Page </w:t>
    </w:r>
    <w:r w:rsidRPr="00E06A9C">
      <w:rPr>
        <w:rStyle w:val="PageNumber"/>
      </w:rPr>
      <w:fldChar w:fldCharType="begin"/>
    </w:r>
    <w:r w:rsidRPr="00E06A9C">
      <w:rPr>
        <w:rStyle w:val="PageNumber"/>
      </w:rPr>
      <w:instrText xml:space="preserve"> </w:instrText>
    </w:r>
    <w:r>
      <w:rPr>
        <w:rStyle w:val="PageNumber"/>
      </w:rPr>
      <w:instrText>PAGE</w:instrText>
    </w:r>
    <w:r w:rsidRPr="00E06A9C">
      <w:rPr>
        <w:rStyle w:val="PageNumber"/>
      </w:rPr>
      <w:instrText xml:space="preserve"> </w:instrText>
    </w:r>
    <w:r w:rsidRPr="00E06A9C">
      <w:rPr>
        <w:rStyle w:val="PageNumber"/>
      </w:rPr>
      <w:fldChar w:fldCharType="separate"/>
    </w:r>
    <w:r>
      <w:rPr>
        <w:rStyle w:val="PageNumber"/>
        <w:noProof/>
      </w:rPr>
      <w:t>2</w:t>
    </w:r>
    <w:r w:rsidRPr="00E06A9C">
      <w:rPr>
        <w:rStyle w:val="PageNumber"/>
      </w:rPr>
      <w:fldChar w:fldCharType="end"/>
    </w:r>
  </w:p>
  <w:p w:rsidR="00006424" w:rsidRDefault="00006424">
    <w:pPr>
      <w:pStyle w:val="Footer"/>
      <w:spacing w:line="20" w:lineRule="exact"/>
    </w:pPr>
    <w:r>
      <w:rPr>
        <w:noProof/>
        <w:lang w:val="en-US"/>
      </w:rPr>
      <w:pict>
        <v:shapetype id="_x0000_t202" coordsize="21600,21600" o:spt="202" path="m,l,21600r21600,l21600,xe">
          <v:stroke joinstyle="miter"/>
          <v:path gradientshapeok="t" o:connecttype="rect"/>
        </v:shapetype>
        <v:shape id="zzmpTrailer_2832_3" o:spid="_x0000_s2155" type="#_x0000_t202" style="position:absolute;left:0;text-align:left;margin-left:0;margin-top:0;width:201.6pt;height:20.15pt;z-index:-1;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" filled="f" stroked="f">
          <v:textbox inset="0,0,0,0">
            <w:txbxContent>
              <w:p w:rsidR="00006424" w:rsidRDefault="00006424">
                <w:pPr>
                  <w:pStyle w:val="MacPacTrailer"/>
                </w:pPr>
                <w:fldSimple w:instr=" DOCPROPERTY  docId ">
                  <w:ins w:id="49" w:author="EMELIFEONWU, Nnamdi" w:date="2018-01-17T11:34:00Z">
                    <w:r w:rsidR="00F048D7">
                      <w:t>LON40981808</w:t>
                    </w:r>
                  </w:ins>
                  <w:ins w:id="50" w:author="GRAYSON, Paul" w:date="2016-05-18T16:26:00Z">
                    <w:del w:id="51" w:author="EMELIFEONWU, Nnamdi" w:date="2018-01-17T11:34:00Z">
                      <w:r w:rsidR="00277457" w:rsidDel="00F048D7">
                        <w:delText>LON40981808</w:delText>
                      </w:r>
                    </w:del>
                  </w:ins>
                  <w:del w:id="52" w:author="EMELIFEONWU, Nnamdi" w:date="2018-01-17T11:34:00Z">
                    <w:r w:rsidR="00782895" w:rsidDel="00F048D7">
                      <w:delText>LON40864498</w:delText>
                    </w:r>
                  </w:del>
                </w:fldSimple>
                <w:r>
                  <w:t>/</w:t>
                </w:r>
                <w:fldSimple w:instr=" DOCPROPERTY  docVersion ">
                  <w:r w:rsidR="00F048D7">
                    <w:t>1</w:t>
                  </w:r>
                </w:fldSimple>
                <w:r>
                  <w:t xml:space="preserve">   </w:t>
                </w:r>
                <w:r>
                  <w:fldChar w:fldCharType="begin"/>
                </w:r>
                <w:r>
                  <w:instrText xml:space="preserve"> IF </w:instrText>
                </w:r>
                <w:fldSimple w:instr=" DOCPROPERTY  docIncludeCliMat ">
                  <w:r w:rsidR="00F048D7">
                    <w:instrText>true</w:instrText>
                  </w:r>
                </w:fldSimple>
                <w:r>
                  <w:instrText xml:space="preserve"> = true </w:instrText>
                </w:r>
                <w:fldSimple w:instr=" DOCPROPERTY  docCliMat ">
                  <w:r w:rsidR="00F048D7">
                    <w:instrText>060660-0364</w:instrText>
                  </w:r>
                </w:fldSimple>
                <w:r>
                  <w:instrText xml:space="preserve">  </w:instrText>
                </w:r>
                <w:r>
                  <w:fldChar w:fldCharType="separate"/>
                </w:r>
                <w:r w:rsidR="00F048D7">
                  <w:rPr>
                    <w:noProof/>
                  </w:rPr>
                  <w:t>060660-0364</w:t>
                </w:r>
                <w:r>
                  <w:fldChar w:fldCharType="end"/>
                </w:r>
              </w:p>
              <w:p w:rsidR="00006424" w:rsidRDefault="00006424">
                <w:pPr>
                  <w:pStyle w:val="MacPacTrailer"/>
                </w:pPr>
              </w:p>
            </w:txbxContent>
          </v:textbox>
          <w10:wrap anchorx="margin"/>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424" w:rsidRDefault="00006424">
    <w:pPr>
      <w:pStyle w:val="MacPacTrailer"/>
      <w:tabs>
        <w:tab w:val="right" w:pos="12900"/>
      </w:tabs>
    </w:pPr>
    <w:r>
      <w:tab/>
      <w:t xml:space="preserve">Page </w:t>
    </w:r>
    <w:r>
      <w:rPr>
        <w:rStyle w:val="PageNumber"/>
      </w:rPr>
      <w:fldChar w:fldCharType="begin"/>
    </w:r>
    <w:r>
      <w:rPr>
        <w:rStyle w:val="PageNumber"/>
      </w:rPr>
      <w:instrText xml:space="preserve"> PAGE </w:instrText>
    </w:r>
    <w:r>
      <w:rPr>
        <w:rStyle w:val="PageNumber"/>
      </w:rPr>
      <w:fldChar w:fldCharType="separate"/>
    </w:r>
    <w:r w:rsidR="005F74CA">
      <w:rPr>
        <w:rStyle w:val="PageNumber"/>
        <w:noProof/>
      </w:rPr>
      <w:t>7</w:t>
    </w:r>
    <w:r>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424" w:rsidRDefault="00006424">
    <w:pPr>
      <w:pStyle w:val="MacPacTrailer"/>
      <w:tabs>
        <w:tab w:val="right" w:pos="12900"/>
      </w:tabs>
    </w:pPr>
    <w:r>
      <w:tab/>
      <w:t xml:space="preserve">Page </w:t>
    </w:r>
    <w:r>
      <w:rPr>
        <w:rStyle w:val="PageNumber"/>
      </w:rPr>
      <w:fldChar w:fldCharType="begin"/>
    </w:r>
    <w:r>
      <w:rPr>
        <w:rStyle w:val="PageNumber"/>
      </w:rPr>
      <w:instrText xml:space="preserve"> PAGE </w:instrText>
    </w:r>
    <w:r>
      <w:rPr>
        <w:rStyle w:val="PageNumber"/>
      </w:rPr>
      <w:fldChar w:fldCharType="separate"/>
    </w:r>
    <w:r w:rsidR="005F74CA">
      <w:rPr>
        <w:rStyle w:val="PageNumber"/>
        <w:noProof/>
      </w:rPr>
      <w:t>8</w:t>
    </w:r>
    <w:r>
      <w:rPr>
        <w:rStyle w:val="PageNumber"/>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424" w:rsidRDefault="00006424">
    <w:pPr>
      <w:pStyle w:val="MacPacTrailer"/>
      <w:tabs>
        <w:tab w:val="right" w:pos="12900"/>
      </w:tabs>
    </w:pPr>
    <w:r>
      <w:tab/>
      <w:t xml:space="preserve">Page </w:t>
    </w:r>
    <w:r>
      <w:rPr>
        <w:rStyle w:val="PageNumber"/>
      </w:rPr>
      <w:fldChar w:fldCharType="begin"/>
    </w:r>
    <w:r>
      <w:rPr>
        <w:rStyle w:val="PageNumber"/>
      </w:rPr>
      <w:instrText xml:space="preserve"> PAGE </w:instrText>
    </w:r>
    <w:r>
      <w:rPr>
        <w:rStyle w:val="PageNumber"/>
      </w:rPr>
      <w:fldChar w:fldCharType="separate"/>
    </w:r>
    <w:r w:rsidR="005F74CA">
      <w:rPr>
        <w:rStyle w:val="PageNumber"/>
        <w:noProof/>
      </w:rPr>
      <w:t>10</w:t>
    </w:r>
    <w:r>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424" w:rsidRDefault="00006424">
    <w:pPr>
      <w:pStyle w:val="MacPacTrailer"/>
      <w:tabs>
        <w:tab w:val="right" w:pos="12900"/>
      </w:tabs>
    </w:pPr>
    <w:r>
      <w:tab/>
      <w:t xml:space="preserve">Page </w:t>
    </w:r>
    <w:r>
      <w:rPr>
        <w:rStyle w:val="PageNumber"/>
      </w:rPr>
      <w:fldChar w:fldCharType="begin"/>
    </w:r>
    <w:r>
      <w:rPr>
        <w:rStyle w:val="PageNumber"/>
      </w:rPr>
      <w:instrText xml:space="preserve"> PAGE </w:instrText>
    </w:r>
    <w:r>
      <w:rPr>
        <w:rStyle w:val="PageNumber"/>
      </w:rPr>
      <w:fldChar w:fldCharType="separate"/>
    </w:r>
    <w:r w:rsidR="005F74CA">
      <w:rPr>
        <w:rStyle w:val="PageNumber"/>
        <w:noProof/>
      </w:rPr>
      <w:t>30</w:t>
    </w:r>
    <w:r>
      <w:rPr>
        <w:rStyle w:val="PageNumber"/>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424" w:rsidRDefault="00006424">
    <w:pPr>
      <w:pStyle w:val="MacPacTrailer"/>
      <w:tabs>
        <w:tab w:val="right" w:pos="12900"/>
      </w:tabs>
    </w:pPr>
    <w:r>
      <w:tab/>
      <w:t xml:space="preserve">Page </w:t>
    </w:r>
    <w:r>
      <w:rPr>
        <w:rStyle w:val="PageNumber"/>
      </w:rPr>
      <w:fldChar w:fldCharType="begin"/>
    </w:r>
    <w:r>
      <w:rPr>
        <w:rStyle w:val="PageNumber"/>
      </w:rPr>
      <w:instrText xml:space="preserve"> PAGE </w:instrText>
    </w:r>
    <w:r>
      <w:rPr>
        <w:rStyle w:val="PageNumber"/>
      </w:rPr>
      <w:fldChar w:fldCharType="separate"/>
    </w:r>
    <w:r w:rsidR="005F74CA">
      <w:rPr>
        <w:rStyle w:val="PageNumber"/>
        <w:noProof/>
      </w:rPr>
      <w:t>43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268D" w:rsidRPr="00E06A9C" w:rsidRDefault="0086268D">
      <w:pPr>
        <w:pStyle w:val="FootNoteSeparator"/>
        <w:pBdr>
          <w:top w:val="none" w:sz="0" w:space="0" w:color="auto"/>
        </w:pBdr>
      </w:pPr>
      <w:r w:rsidRPr="00E06A9C">
        <w:separator/>
      </w:r>
    </w:p>
  </w:footnote>
  <w:footnote w:type="continuationSeparator" w:id="0">
    <w:p w:rsidR="0086268D" w:rsidRPr="00E06A9C" w:rsidRDefault="0086268D">
      <w:pPr>
        <w:pStyle w:val="FootNoteSeparator"/>
      </w:pPr>
    </w:p>
  </w:footnote>
  <w:footnote w:type="continuationNotice" w:id="1">
    <w:p w:rsidR="0086268D" w:rsidRPr="00E06A9C" w:rsidRDefault="0086268D"/>
  </w:footnote>
  <w:footnote w:id="2">
    <w:p w:rsidR="00006424" w:rsidRPr="004C0003" w:rsidRDefault="00006424">
      <w:pPr>
        <w:pStyle w:val="FootnoteText"/>
        <w:rPr>
          <w:sz w:val="16"/>
          <w:szCs w:val="16"/>
        </w:rPr>
      </w:pPr>
      <w:r w:rsidRPr="004C0003">
        <w:rPr>
          <w:rStyle w:val="FootnoteReference"/>
          <w:sz w:val="16"/>
          <w:szCs w:val="16"/>
        </w:rPr>
        <w:footnoteRef/>
      </w:r>
      <w:r w:rsidRPr="004C0003">
        <w:rPr>
          <w:sz w:val="16"/>
          <w:szCs w:val="16"/>
        </w:rPr>
        <w:t xml:space="preserve"> [Internal note: including shareholder and board minutes, title to shares, shareholders’ agreements, etc.]</w:t>
      </w:r>
    </w:p>
  </w:footnote>
  <w:footnote w:id="3">
    <w:p w:rsidR="00006424" w:rsidRPr="004C0003" w:rsidRDefault="00006424">
      <w:pPr>
        <w:pStyle w:val="FootnoteText"/>
        <w:rPr>
          <w:sz w:val="16"/>
          <w:szCs w:val="16"/>
        </w:rPr>
      </w:pPr>
      <w:r w:rsidRPr="004C0003">
        <w:rPr>
          <w:rStyle w:val="FootnoteReference"/>
          <w:sz w:val="16"/>
          <w:szCs w:val="16"/>
        </w:rPr>
        <w:footnoteRef/>
      </w:r>
      <w:r w:rsidRPr="004C0003">
        <w:rPr>
          <w:sz w:val="16"/>
          <w:szCs w:val="16"/>
        </w:rPr>
        <w:t xml:space="preserve"> [Internal note: customer and supplier, on the basis of samples mostly</w:t>
      </w:r>
      <w:r>
        <w:rPr>
          <w:sz w:val="16"/>
          <w:szCs w:val="16"/>
        </w:rPr>
        <w:t>.</w:t>
      </w:r>
      <w:r w:rsidRPr="004C0003">
        <w:rPr>
          <w:sz w:val="16"/>
          <w:szCs w:val="16"/>
        </w:rPr>
        <w:t>]</w:t>
      </w:r>
    </w:p>
  </w:footnote>
  <w:footnote w:id="4">
    <w:p w:rsidR="00006424" w:rsidRPr="004C0003" w:rsidRDefault="00006424">
      <w:pPr>
        <w:pStyle w:val="FootnoteText"/>
        <w:rPr>
          <w:sz w:val="16"/>
          <w:szCs w:val="16"/>
        </w:rPr>
      </w:pPr>
      <w:r w:rsidRPr="004C0003">
        <w:rPr>
          <w:rStyle w:val="FootnoteReference"/>
          <w:sz w:val="16"/>
          <w:szCs w:val="16"/>
        </w:rPr>
        <w:footnoteRef/>
      </w:r>
      <w:r w:rsidRPr="004C0003">
        <w:rPr>
          <w:sz w:val="16"/>
          <w:szCs w:val="16"/>
        </w:rPr>
        <w:t xml:space="preserve"> [Internal note: in particular, ownership and title to use premises</w:t>
      </w:r>
      <w:r>
        <w:rPr>
          <w:sz w:val="16"/>
          <w:szCs w:val="16"/>
        </w:rPr>
        <w:t>.</w:t>
      </w:r>
      <w:r w:rsidRPr="004C0003">
        <w:rPr>
          <w:sz w:val="16"/>
          <w:szCs w:val="16"/>
        </w:rPr>
        <w:t>]</w:t>
      </w:r>
    </w:p>
  </w:footnote>
  <w:footnote w:id="5">
    <w:p w:rsidR="00006424" w:rsidRPr="004C0003" w:rsidRDefault="00006424">
      <w:pPr>
        <w:pStyle w:val="FootnoteText"/>
        <w:rPr>
          <w:sz w:val="16"/>
          <w:szCs w:val="16"/>
        </w:rPr>
      </w:pPr>
      <w:r w:rsidRPr="004C0003">
        <w:rPr>
          <w:rStyle w:val="FootnoteReference"/>
          <w:sz w:val="16"/>
          <w:szCs w:val="16"/>
        </w:rPr>
        <w:footnoteRef/>
      </w:r>
      <w:r w:rsidRPr="004C0003">
        <w:rPr>
          <w:sz w:val="16"/>
          <w:szCs w:val="16"/>
        </w:rPr>
        <w:t xml:space="preserve"> [Internal note: to the extent relevant</w:t>
      </w:r>
      <w:r>
        <w:rPr>
          <w:sz w:val="16"/>
          <w:szCs w:val="16"/>
        </w:rPr>
        <w:t>.</w:t>
      </w:r>
      <w:r w:rsidRPr="004C0003">
        <w:rPr>
          <w:sz w:val="16"/>
          <w:szCs w:val="16"/>
        </w:rPr>
        <w:t>]</w:t>
      </w:r>
    </w:p>
  </w:footnote>
  <w:footnote w:id="6">
    <w:p w:rsidR="00006424" w:rsidRPr="004C0003" w:rsidRDefault="00006424">
      <w:pPr>
        <w:pStyle w:val="FootnoteText"/>
        <w:rPr>
          <w:sz w:val="16"/>
          <w:szCs w:val="16"/>
        </w:rPr>
      </w:pPr>
      <w:r w:rsidRPr="004C0003">
        <w:rPr>
          <w:rStyle w:val="FootnoteReference"/>
          <w:sz w:val="16"/>
          <w:szCs w:val="16"/>
        </w:rPr>
        <w:footnoteRef/>
      </w:r>
      <w:r w:rsidRPr="004C0003">
        <w:rPr>
          <w:sz w:val="16"/>
          <w:szCs w:val="16"/>
        </w:rPr>
        <w:t xml:space="preserve"> [Internal note: including overview of intra-group financing and, as applicable, grants and subsidies and a brief overview of the key features of the notes issue</w:t>
      </w:r>
      <w:r>
        <w:rPr>
          <w:sz w:val="16"/>
          <w:szCs w:val="16"/>
        </w:rPr>
        <w:t>.</w:t>
      </w:r>
      <w:r w:rsidRPr="004C0003">
        <w:rPr>
          <w:sz w:val="16"/>
          <w:szCs w:val="16"/>
        </w:rPr>
        <w:t>]</w:t>
      </w:r>
    </w:p>
  </w:footnote>
  <w:footnote w:id="7">
    <w:p w:rsidR="00006424" w:rsidRPr="004C0003" w:rsidRDefault="00006424">
      <w:pPr>
        <w:pStyle w:val="FootnoteText"/>
        <w:rPr>
          <w:sz w:val="16"/>
          <w:szCs w:val="16"/>
        </w:rPr>
      </w:pPr>
      <w:r w:rsidRPr="004C0003">
        <w:rPr>
          <w:rStyle w:val="FootnoteReference"/>
          <w:sz w:val="16"/>
          <w:szCs w:val="16"/>
        </w:rPr>
        <w:footnoteRef/>
      </w:r>
      <w:r w:rsidRPr="004C0003">
        <w:rPr>
          <w:sz w:val="16"/>
          <w:szCs w:val="16"/>
        </w:rPr>
        <w:t xml:space="preserve"> [Internal note: insofar as summary of key terms of the insurance policies provided.]</w:t>
      </w:r>
    </w:p>
  </w:footnote>
  <w:footnote w:id="8">
    <w:p w:rsidR="00006424" w:rsidRPr="004C0003" w:rsidRDefault="00006424">
      <w:pPr>
        <w:pStyle w:val="FootnoteText"/>
        <w:rPr>
          <w:sz w:val="16"/>
          <w:szCs w:val="16"/>
        </w:rPr>
      </w:pPr>
      <w:r w:rsidRPr="004C0003">
        <w:rPr>
          <w:rStyle w:val="FootnoteReference"/>
          <w:sz w:val="16"/>
          <w:szCs w:val="16"/>
        </w:rPr>
        <w:footnoteRef/>
      </w:r>
      <w:r w:rsidRPr="004C0003">
        <w:rPr>
          <w:sz w:val="16"/>
          <w:szCs w:val="16"/>
        </w:rPr>
        <w:t xml:space="preserve"> [Internal note: description of the policies in place within the Target Group; excludes ABC matters.]</w:t>
      </w:r>
    </w:p>
  </w:footnote>
  <w:footnote w:id="9">
    <w:p w:rsidR="00006424" w:rsidRPr="004C0003" w:rsidRDefault="00006424">
      <w:pPr>
        <w:pStyle w:val="FootnoteText"/>
        <w:rPr>
          <w:sz w:val="16"/>
          <w:szCs w:val="16"/>
          <w:lang w:val="es-ES"/>
        </w:rPr>
      </w:pPr>
      <w:r w:rsidRPr="004C0003">
        <w:rPr>
          <w:rStyle w:val="FootnoteReference"/>
          <w:sz w:val="16"/>
          <w:szCs w:val="16"/>
        </w:rPr>
        <w:footnoteRef/>
      </w:r>
      <w:r w:rsidRPr="004C0003">
        <w:rPr>
          <w:sz w:val="16"/>
          <w:szCs w:val="16"/>
        </w:rPr>
        <w:t xml:space="preserve"> </w:t>
      </w:r>
      <w:r w:rsidRPr="004C0003">
        <w:rPr>
          <w:sz w:val="16"/>
          <w:szCs w:val="16"/>
          <w:lang w:val="es-ES"/>
        </w:rPr>
        <w:t>[Internal note: excluding environmental.]</w:t>
      </w:r>
    </w:p>
  </w:footnote>
  <w:footnote w:id="10">
    <w:p w:rsidR="00006424" w:rsidRPr="00C57D0F" w:rsidRDefault="00006424">
      <w:pPr>
        <w:pStyle w:val="FootnoteText"/>
        <w:rPr>
          <w:sz w:val="16"/>
          <w:szCs w:val="16"/>
        </w:rPr>
      </w:pPr>
      <w:r w:rsidRPr="00C57D0F">
        <w:rPr>
          <w:rStyle w:val="FootnoteReference"/>
          <w:sz w:val="16"/>
          <w:szCs w:val="16"/>
        </w:rPr>
        <w:footnoteRef/>
      </w:r>
      <w:r w:rsidRPr="00C57D0F">
        <w:rPr>
          <w:sz w:val="16"/>
          <w:szCs w:val="16"/>
        </w:rPr>
        <w:t xml:space="preserve"> [Internal note: please confirm contact persons.]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424" w:rsidRDefault="00006424" w:rsidP="004B45D5">
    <w:pPr>
      <w:pStyle w:val="Header"/>
      <w:tabs>
        <w:tab w:val="clear" w:pos="8280"/>
        <w:tab w:val="right" w:pos="12900"/>
      </w:tabs>
      <w:ind w:right="80"/>
      <w:jc w:val="left"/>
    </w:pPr>
    <w:r w:rsidRPr="00E06A9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25pt;height:21.75pt">
          <v:imagedata r:id="rId1" o:title="Freshfields Bruckhaus Deringer"/>
        </v:shape>
      </w:pict>
    </w:r>
    <w:r w:rsidRPr="00E06A9C">
      <w:tab/>
    </w:r>
  </w:p>
  <w:p w:rsidR="00006424" w:rsidRDefault="00006424" w:rsidP="00187EC1">
    <w:pPr>
      <w:pStyle w:val="Header"/>
      <w:rPr>
        <w:b/>
        <w:color w:val="FF0000"/>
      </w:rPr>
    </w:pPr>
    <w:r>
      <w:rPr>
        <w:b/>
        <w:color w:val="FF0000"/>
      </w:rPr>
      <w:t>PRIVILEGED &amp; CONFIDENTIAL</w:t>
    </w:r>
  </w:p>
  <w:p w:rsidR="00006424" w:rsidRDefault="00006424" w:rsidP="00187EC1">
    <w:pPr>
      <w:pStyle w:val="Header"/>
      <w:rPr>
        <w:color w:val="FF0000"/>
      </w:rPr>
    </w:pPr>
    <w:r>
      <w:rPr>
        <w:color w:val="FF0000"/>
      </w:rPr>
      <w:t>DRAFT FOR DISCUSSION</w:t>
    </w:r>
  </w:p>
  <w:p w:rsidR="00006424" w:rsidRDefault="00006424" w:rsidP="00187EC1">
    <w:pPr>
      <w:pStyle w:val="Header"/>
    </w:pPr>
    <w:r>
      <w:rPr>
        <w:color w:val="FF0000"/>
      </w:rPr>
      <w:fldChar w:fldCharType="begin"/>
    </w:r>
    <w:r>
      <w:rPr>
        <w:color w:val="FF0000"/>
      </w:rPr>
      <w:instrText xml:space="preserve"> DATE \@ "d MMMM yyyy" </w:instrText>
    </w:r>
    <w:r>
      <w:rPr>
        <w:color w:val="FF0000"/>
      </w:rPr>
      <w:fldChar w:fldCharType="separate"/>
    </w:r>
    <w:ins w:id="1" w:author="Alexey Andrushkevich" w:date="2018-09-05T14:34:00Z">
      <w:r w:rsidR="003A6DFF">
        <w:rPr>
          <w:noProof/>
          <w:color w:val="FF0000"/>
        </w:rPr>
        <w:t>5 September 2018</w:t>
      </w:r>
    </w:ins>
    <w:ins w:id="2" w:author="EMELIFEONWU, Nnamdi" w:date="2018-01-17T11:36:00Z">
      <w:del w:id="3" w:author="Alexey Andrushkevich" w:date="2018-09-05T14:34:00Z">
        <w:r w:rsidR="005F74CA" w:rsidDel="003A6DFF">
          <w:rPr>
            <w:noProof/>
            <w:color w:val="FF0000"/>
          </w:rPr>
          <w:delText>17 January 2018</w:delText>
        </w:r>
      </w:del>
    </w:ins>
    <w:ins w:id="4" w:author="GRAYSON, Paul" w:date="2016-05-18T16:18:00Z">
      <w:del w:id="5" w:author="Alexey Andrushkevich" w:date="2018-09-05T14:34:00Z">
        <w:r w:rsidR="00782895" w:rsidDel="003A6DFF">
          <w:rPr>
            <w:noProof/>
            <w:color w:val="FF0000"/>
          </w:rPr>
          <w:delText>18 May 2016</w:delText>
        </w:r>
      </w:del>
    </w:ins>
    <w:del w:id="6" w:author="Alexey Andrushkevich" w:date="2018-09-05T14:34:00Z">
      <w:r w:rsidR="00E26592" w:rsidDel="003A6DFF">
        <w:rPr>
          <w:noProof/>
          <w:color w:val="FF0000"/>
        </w:rPr>
        <w:delText>16 May 2016</w:delText>
      </w:r>
    </w:del>
    <w:r>
      <w:rPr>
        <w:color w:val="FF0000"/>
      </w:rPr>
      <w:fldChar w:fldCharType="end"/>
    </w:r>
    <w:r>
      <w:t xml:space="preserve"> </w:t>
    </w:r>
  </w:p>
  <w:p w:rsidR="00006424" w:rsidRPr="00E06A9C" w:rsidRDefault="0000642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991C47B4"/>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2E889380"/>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56CAE5AE"/>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398C33FC"/>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F4865C74"/>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3602E0B"/>
    <w:multiLevelType w:val="hybridMultilevel"/>
    <w:tmpl w:val="19006140"/>
    <w:lvl w:ilvl="0" w:tplc="3A14A4C2">
      <w:start w:val="1"/>
      <w:numFmt w:val="bullet"/>
      <w:pStyle w:val="Bullet1"/>
      <w:lvlText w:val=""/>
      <w:lvlJc w:val="left"/>
      <w:pPr>
        <w:tabs>
          <w:tab w:val="num" w:pos="1080"/>
        </w:tabs>
        <w:ind w:left="1080" w:hanging="360"/>
      </w:pPr>
      <w:rPr>
        <w:rFonts w:ascii="Symbol" w:hAnsi="Symbol"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start w:val="1"/>
      <w:numFmt w:val="bullet"/>
      <w:lvlText w:val=""/>
      <w:lvlJc w:val="left"/>
      <w:pPr>
        <w:tabs>
          <w:tab w:val="num" w:pos="2520"/>
        </w:tabs>
        <w:ind w:left="2520" w:hanging="360"/>
      </w:pPr>
      <w:rPr>
        <w:rFonts w:ascii="Wingdings" w:hAnsi="Wingdings" w:hint="default"/>
      </w:rPr>
    </w:lvl>
    <w:lvl w:ilvl="3" w:tplc="0809000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6A61959"/>
    <w:multiLevelType w:val="hybridMultilevel"/>
    <w:tmpl w:val="EC2AB23A"/>
    <w:lvl w:ilvl="0" w:tplc="04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670830"/>
    <w:multiLevelType w:val="hybridMultilevel"/>
    <w:tmpl w:val="A274C2AC"/>
    <w:lvl w:ilvl="0" w:tplc="D376FCA8">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A0745C1"/>
    <w:multiLevelType w:val="hybridMultilevel"/>
    <w:tmpl w:val="E5C445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EFA26CC"/>
    <w:multiLevelType w:val="hybridMultilevel"/>
    <w:tmpl w:val="D470716C"/>
    <w:lvl w:ilvl="0" w:tplc="A2E81046">
      <w:start w:val="1"/>
      <w:numFmt w:val="decimal"/>
      <w:pStyle w:val="FWParties"/>
      <w:lvlText w:val="(%1)"/>
      <w:lvlJc w:val="left"/>
      <w:pPr>
        <w:tabs>
          <w:tab w:val="num" w:pos="720"/>
        </w:tabs>
        <w:ind w:left="72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46C0C04"/>
    <w:multiLevelType w:val="hybridMultilevel"/>
    <w:tmpl w:val="E5C445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C6E326C"/>
    <w:multiLevelType w:val="hybridMultilevel"/>
    <w:tmpl w:val="511621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C23771"/>
    <w:multiLevelType w:val="hybridMultilevel"/>
    <w:tmpl w:val="2BAA6E84"/>
    <w:lvl w:ilvl="0" w:tplc="332A5328">
      <w:start w:val="1"/>
      <w:numFmt w:val="lowerRoman"/>
      <w:lvlText w:val="(%1)"/>
      <w:lvlJc w:val="left"/>
      <w:pPr>
        <w:tabs>
          <w:tab w:val="num" w:pos="720"/>
        </w:tabs>
        <w:ind w:left="720" w:hanging="607"/>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2F5D3D3E"/>
    <w:multiLevelType w:val="hybridMultilevel"/>
    <w:tmpl w:val="E5C445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06D01A2"/>
    <w:multiLevelType w:val="multilevel"/>
    <w:tmpl w:val="B720F7A0"/>
    <w:name w:val="zzmpFWAnnex||FW Annex|2|3|1|4|2|32||1|0|49||1|0|32||1|0|32||1|0|32||1|0|32||1|0|32||1|0|32||1|0|32||"/>
    <w:lvl w:ilvl="0">
      <w:start w:val="1"/>
      <w:numFmt w:val="decimal"/>
      <w:pStyle w:val="FWAnnexL1"/>
      <w:suff w:val="nothing"/>
      <w:lvlText w:val="Annex %1"/>
      <w:lvlJc w:val="left"/>
      <w:pPr>
        <w:ind w:left="0" w:firstLine="0"/>
      </w:pPr>
      <w:rPr>
        <w:rFonts w:ascii="Georgia" w:hAnsi="Georgia" w:cs="Times New Roman" w:hint="default"/>
        <w:b w:val="0"/>
        <w:i w:val="0"/>
        <w:caps w:val="0"/>
        <w:smallCaps w:val="0"/>
        <w:color w:val="0E2147"/>
        <w:sz w:val="36"/>
        <w:u w:val="none"/>
      </w:rPr>
    </w:lvl>
    <w:lvl w:ilvl="1">
      <w:start w:val="1"/>
      <w:numFmt w:val="decimal"/>
      <w:pStyle w:val="FWAnnexL2"/>
      <w:lvlText w:val="%2."/>
      <w:lvlJc w:val="left"/>
      <w:pPr>
        <w:tabs>
          <w:tab w:val="num" w:pos="720"/>
        </w:tabs>
        <w:ind w:left="0" w:firstLine="0"/>
      </w:pPr>
      <w:rPr>
        <w:rFonts w:ascii="Times New Roman" w:hAnsi="Times New Roman" w:cs="Times New Roman" w:hint="default"/>
        <w:b/>
        <w:i w:val="0"/>
        <w:caps w:val="0"/>
        <w:color w:val="auto"/>
        <w:u w:val="none"/>
      </w:rPr>
    </w:lvl>
    <w:lvl w:ilvl="2">
      <w:start w:val="1"/>
      <w:numFmt w:val="decimal"/>
      <w:pStyle w:val="FWAnnexL3"/>
      <w:lvlText w:val="%3."/>
      <w:lvlJc w:val="left"/>
      <w:pPr>
        <w:tabs>
          <w:tab w:val="num" w:pos="1004"/>
        </w:tabs>
        <w:ind w:left="284" w:firstLine="0"/>
      </w:pPr>
      <w:rPr>
        <w:rFonts w:ascii="Times New Roman" w:hAnsi="Times New Roman" w:cs="Times New Roman" w:hint="default"/>
        <w:b w:val="0"/>
        <w:i w:val="0"/>
        <w:caps w:val="0"/>
        <w:color w:val="auto"/>
        <w:u w:val="none"/>
      </w:rPr>
    </w:lvl>
    <w:lvl w:ilvl="3">
      <w:start w:val="1"/>
      <w:numFmt w:val="decimal"/>
      <w:pStyle w:val="FWAnnexL4"/>
      <w:lvlText w:val="%2.%4"/>
      <w:lvlJc w:val="left"/>
      <w:pPr>
        <w:tabs>
          <w:tab w:val="num" w:pos="720"/>
        </w:tabs>
        <w:ind w:left="0" w:firstLine="0"/>
      </w:pPr>
      <w:rPr>
        <w:rFonts w:ascii="Times New Roman" w:hAnsi="Times New Roman" w:cs="Times New Roman" w:hint="default"/>
        <w:b w:val="0"/>
        <w:i w:val="0"/>
        <w:caps w:val="0"/>
        <w:color w:val="auto"/>
        <w:u w:val="none"/>
      </w:rPr>
    </w:lvl>
    <w:lvl w:ilvl="4">
      <w:start w:val="1"/>
      <w:numFmt w:val="lowerLetter"/>
      <w:pStyle w:val="FWAnnexL5"/>
      <w:lvlText w:val="(%5)"/>
      <w:lvlJc w:val="left"/>
      <w:pPr>
        <w:tabs>
          <w:tab w:val="num" w:pos="720"/>
        </w:tabs>
        <w:ind w:left="720" w:hanging="720"/>
      </w:pPr>
      <w:rPr>
        <w:rFonts w:ascii="Times New Roman" w:hAnsi="Times New Roman" w:cs="Times New Roman" w:hint="default"/>
        <w:b w:val="0"/>
        <w:i w:val="0"/>
        <w:caps w:val="0"/>
        <w:color w:val="auto"/>
        <w:u w:val="none"/>
      </w:rPr>
    </w:lvl>
    <w:lvl w:ilvl="5">
      <w:start w:val="1"/>
      <w:numFmt w:val="lowerRoman"/>
      <w:pStyle w:val="FWAnnexL6"/>
      <w:lvlText w:val="(%6)"/>
      <w:lvlJc w:val="right"/>
      <w:pPr>
        <w:tabs>
          <w:tab w:val="num" w:pos="1440"/>
        </w:tabs>
        <w:ind w:left="1440" w:hanging="216"/>
      </w:pPr>
      <w:rPr>
        <w:rFonts w:ascii="Times New Roman" w:hAnsi="Times New Roman" w:cs="Times New Roman" w:hint="default"/>
        <w:b w:val="0"/>
        <w:i w:val="0"/>
        <w:caps w:val="0"/>
        <w:color w:val="auto"/>
        <w:u w:val="none"/>
      </w:rPr>
    </w:lvl>
    <w:lvl w:ilvl="6">
      <w:start w:val="1"/>
      <w:numFmt w:val="upperLetter"/>
      <w:pStyle w:val="FWAnnexL7"/>
      <w:lvlText w:val="(%7)"/>
      <w:lvlJc w:val="left"/>
      <w:pPr>
        <w:tabs>
          <w:tab w:val="num" w:pos="2160"/>
        </w:tabs>
        <w:ind w:left="2160" w:hanging="720"/>
      </w:pPr>
      <w:rPr>
        <w:rFonts w:ascii="Times New Roman" w:hAnsi="Times New Roman" w:cs="Times New Roman" w:hint="default"/>
        <w:b w:val="0"/>
        <w:i w:val="0"/>
        <w:caps w:val="0"/>
        <w:color w:val="auto"/>
        <w:u w:val="none"/>
      </w:rPr>
    </w:lvl>
    <w:lvl w:ilvl="7">
      <w:start w:val="1"/>
      <w:numFmt w:val="upperRoman"/>
      <w:pStyle w:val="FWAnnexL8"/>
      <w:lvlText w:val="(%8)"/>
      <w:lvlJc w:val="right"/>
      <w:pPr>
        <w:tabs>
          <w:tab w:val="num" w:pos="2880"/>
        </w:tabs>
        <w:ind w:left="2880" w:hanging="216"/>
      </w:pPr>
      <w:rPr>
        <w:rFonts w:ascii="Times New Roman" w:hAnsi="Times New Roman" w:cs="Times New Roman" w:hint="default"/>
        <w:b w:val="0"/>
        <w:i w:val="0"/>
        <w:caps w:val="0"/>
        <w:color w:val="auto"/>
        <w:u w:val="none"/>
      </w:rPr>
    </w:lvl>
    <w:lvl w:ilvl="8">
      <w:start w:val="27"/>
      <w:numFmt w:val="lowerLetter"/>
      <w:pStyle w:val="FWAnnexL9"/>
      <w:lvlText w:val="(%9)"/>
      <w:lvlJc w:val="left"/>
      <w:pPr>
        <w:tabs>
          <w:tab w:val="num" w:pos="3600"/>
        </w:tabs>
        <w:ind w:left="3600" w:hanging="720"/>
      </w:pPr>
      <w:rPr>
        <w:rFonts w:ascii="Times New Roman" w:hAnsi="Times New Roman" w:cs="Times New Roman" w:hint="default"/>
        <w:b w:val="0"/>
        <w:i w:val="0"/>
        <w:caps w:val="0"/>
        <w:color w:val="auto"/>
        <w:u w:val="none"/>
      </w:rPr>
    </w:lvl>
  </w:abstractNum>
  <w:abstractNum w:abstractNumId="15" w15:restartNumberingAfterBreak="0">
    <w:nsid w:val="35665AE1"/>
    <w:multiLevelType w:val="multilevel"/>
    <w:tmpl w:val="97F8A020"/>
    <w:name w:val="zzmpFWN||FW Notes|2|3|1|1|0|32||1|0|0||1|0|0||1|0|0||1|0|0||1|0|0||1|0|0||mpNA||mpNA||"/>
    <w:lvl w:ilvl="0">
      <w:start w:val="1"/>
      <w:numFmt w:val="decimal"/>
      <w:lvlRestart w:val="0"/>
      <w:pStyle w:val="FWNL1"/>
      <w:lvlText w:val="%1."/>
      <w:lvlJc w:val="left"/>
      <w:pPr>
        <w:tabs>
          <w:tab w:val="num" w:pos="720"/>
        </w:tabs>
        <w:ind w:left="0" w:firstLine="0"/>
      </w:pPr>
      <w:rPr>
        <w:rFonts w:ascii="Times New Roman" w:hAnsi="Times New Roman" w:cs="Times New Roman"/>
        <w:b w:val="0"/>
        <w:i w:val="0"/>
        <w:caps w:val="0"/>
        <w:color w:val="auto"/>
        <w:sz w:val="20"/>
        <w:u w:val="none"/>
      </w:rPr>
    </w:lvl>
    <w:lvl w:ilvl="1">
      <w:start w:val="1"/>
      <w:numFmt w:val="lowerLetter"/>
      <w:pStyle w:val="FWNL2"/>
      <w:lvlText w:val="(%2)"/>
      <w:lvlJc w:val="left"/>
      <w:pPr>
        <w:tabs>
          <w:tab w:val="num" w:pos="720"/>
        </w:tabs>
        <w:ind w:left="720" w:hanging="720"/>
      </w:pPr>
      <w:rPr>
        <w:rFonts w:ascii="Times New Roman" w:hAnsi="Times New Roman" w:cs="Times New Roman"/>
        <w:b w:val="0"/>
        <w:i w:val="0"/>
        <w:caps w:val="0"/>
        <w:color w:val="auto"/>
        <w:sz w:val="24"/>
        <w:u w:val="none"/>
      </w:rPr>
    </w:lvl>
    <w:lvl w:ilvl="2">
      <w:start w:val="1"/>
      <w:numFmt w:val="lowerRoman"/>
      <w:pStyle w:val="FWNL3"/>
      <w:lvlText w:val="(%3)"/>
      <w:lvlJc w:val="right"/>
      <w:pPr>
        <w:tabs>
          <w:tab w:val="num" w:pos="1440"/>
        </w:tabs>
        <w:ind w:left="1440" w:hanging="216"/>
      </w:pPr>
      <w:rPr>
        <w:rFonts w:ascii="Times New Roman" w:hAnsi="Times New Roman" w:cs="Times New Roman"/>
        <w:b w:val="0"/>
        <w:i w:val="0"/>
        <w:caps w:val="0"/>
        <w:color w:val="auto"/>
        <w:sz w:val="24"/>
        <w:u w:val="none"/>
      </w:rPr>
    </w:lvl>
    <w:lvl w:ilvl="3">
      <w:start w:val="1"/>
      <w:numFmt w:val="upperLetter"/>
      <w:pStyle w:val="FWNL4"/>
      <w:lvlText w:val="(%4)"/>
      <w:lvlJc w:val="left"/>
      <w:pPr>
        <w:tabs>
          <w:tab w:val="num" w:pos="2160"/>
        </w:tabs>
        <w:ind w:left="2160" w:hanging="720"/>
      </w:pPr>
      <w:rPr>
        <w:rFonts w:ascii="Times New Roman" w:hAnsi="Times New Roman" w:cs="Times New Roman"/>
        <w:b w:val="0"/>
        <w:i w:val="0"/>
        <w:caps w:val="0"/>
        <w:color w:val="auto"/>
        <w:sz w:val="24"/>
        <w:u w:val="none"/>
      </w:rPr>
    </w:lvl>
    <w:lvl w:ilvl="4">
      <w:start w:val="1"/>
      <w:numFmt w:val="upperRoman"/>
      <w:pStyle w:val="FWNL5"/>
      <w:lvlText w:val="(%5)"/>
      <w:lvlJc w:val="right"/>
      <w:pPr>
        <w:tabs>
          <w:tab w:val="num" w:pos="2880"/>
        </w:tabs>
        <w:ind w:left="2880" w:hanging="216"/>
      </w:pPr>
      <w:rPr>
        <w:rFonts w:ascii="Times New Roman" w:hAnsi="Times New Roman" w:cs="Times New Roman"/>
        <w:b w:val="0"/>
        <w:i w:val="0"/>
        <w:caps w:val="0"/>
        <w:color w:val="auto"/>
        <w:sz w:val="24"/>
        <w:u w:val="none"/>
      </w:rPr>
    </w:lvl>
    <w:lvl w:ilvl="5">
      <w:start w:val="27"/>
      <w:numFmt w:val="lowerLetter"/>
      <w:pStyle w:val="FWNL6"/>
      <w:lvlText w:val="(%6)"/>
      <w:lvlJc w:val="left"/>
      <w:pPr>
        <w:tabs>
          <w:tab w:val="num" w:pos="3600"/>
        </w:tabs>
        <w:ind w:left="3600" w:hanging="720"/>
      </w:pPr>
      <w:rPr>
        <w:rFonts w:ascii="Times New Roman" w:hAnsi="Times New Roman" w:cs="Times New Roman"/>
        <w:b w:val="0"/>
        <w:i w:val="0"/>
        <w:caps w:val="0"/>
        <w:color w:val="auto"/>
        <w:sz w:val="24"/>
        <w:u w:val="none"/>
      </w:rPr>
    </w:lvl>
    <w:lvl w:ilvl="6">
      <w:start w:val="1"/>
      <w:numFmt w:val="decimal"/>
      <w:pStyle w:val="FWNL7"/>
      <w:lvlText w:val="(%7)"/>
      <w:lvlJc w:val="left"/>
      <w:pPr>
        <w:tabs>
          <w:tab w:val="num" w:pos="4320"/>
        </w:tabs>
        <w:ind w:left="4320" w:hanging="720"/>
      </w:pPr>
      <w:rPr>
        <w:rFonts w:ascii="Times New Roman" w:hAnsi="Times New Roman" w:cs="Times New Roman"/>
        <w:b w:val="0"/>
        <w:i w:val="0"/>
        <w:caps w:val="0"/>
        <w:color w:val="auto"/>
        <w:sz w:val="24"/>
        <w:u w:val="none"/>
      </w:rPr>
    </w:lvl>
    <w:lvl w:ilvl="7">
      <w:start w:val="1"/>
      <w:numFmt w:val="lowerRoman"/>
      <w:lvlText w:val="%8."/>
      <w:lvlJc w:val="left"/>
      <w:pPr>
        <w:tabs>
          <w:tab w:val="num" w:pos="5760"/>
        </w:tabs>
        <w:ind w:left="0" w:firstLine="5040"/>
      </w:pPr>
      <w:rPr>
        <w:rFonts w:ascii="Times New Roman" w:hAnsi="Times New Roman" w:cs="Times New Roman"/>
        <w:b w:val="0"/>
        <w:i w:val="0"/>
        <w:caps w:val="0"/>
        <w:color w:val="auto"/>
        <w:u w:val="none"/>
      </w:rPr>
    </w:lvl>
    <w:lvl w:ilvl="8">
      <w:start w:val="1"/>
      <w:numFmt w:val="decimal"/>
      <w:lvlText w:val="%9."/>
      <w:lvlJc w:val="left"/>
      <w:pPr>
        <w:tabs>
          <w:tab w:val="num" w:pos="6480"/>
        </w:tabs>
        <w:ind w:left="0" w:firstLine="5760"/>
      </w:pPr>
      <w:rPr>
        <w:rFonts w:ascii="Times New Roman" w:hAnsi="Times New Roman" w:cs="Times New Roman"/>
        <w:b w:val="0"/>
        <w:i w:val="0"/>
        <w:caps w:val="0"/>
        <w:color w:val="auto"/>
        <w:u w:val="none"/>
      </w:rPr>
    </w:lvl>
  </w:abstractNum>
  <w:abstractNum w:abstractNumId="16" w15:restartNumberingAfterBreak="0">
    <w:nsid w:val="3B0D2ECC"/>
    <w:multiLevelType w:val="hybridMultilevel"/>
    <w:tmpl w:val="E5C445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CDD3634"/>
    <w:multiLevelType w:val="hybridMultilevel"/>
    <w:tmpl w:val="E08009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D6921EB"/>
    <w:multiLevelType w:val="hybridMultilevel"/>
    <w:tmpl w:val="B8C614BA"/>
    <w:lvl w:ilvl="0" w:tplc="D2D82BB4">
      <w:start w:val="1"/>
      <w:numFmt w:val="lowerLetter"/>
      <w:lvlText w:val="(%1)"/>
      <w:lvlJc w:val="left"/>
      <w:pPr>
        <w:tabs>
          <w:tab w:val="num" w:pos="720"/>
        </w:tabs>
        <w:ind w:left="720" w:hanging="607"/>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3F695861"/>
    <w:multiLevelType w:val="hybridMultilevel"/>
    <w:tmpl w:val="E5C445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0D7177D"/>
    <w:multiLevelType w:val="hybridMultilevel"/>
    <w:tmpl w:val="E5C445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4505258"/>
    <w:multiLevelType w:val="multilevel"/>
    <w:tmpl w:val="E85E105C"/>
    <w:name w:val="zzmpFWBu||FW Bullets 1|2|3|0|1|0|32||1|0|32||1|0|32||1|0|32||1|0|32||1|0|32||1|0|32||1|0|32||1|0|32||"/>
    <w:lvl w:ilvl="0">
      <w:start w:val="1"/>
      <w:numFmt w:val="bullet"/>
      <w:lvlRestart w:val="0"/>
      <w:pStyle w:val="FWBuL1"/>
      <w:lvlText w:val="●"/>
      <w:lvlJc w:val="left"/>
      <w:pPr>
        <w:tabs>
          <w:tab w:val="num" w:pos="720"/>
        </w:tabs>
        <w:ind w:left="720" w:hanging="720"/>
      </w:pPr>
      <w:rPr>
        <w:rFonts w:ascii="Times New Roman" w:hAnsi="Times New Roman" w:cs="Times New Roman"/>
        <w:b/>
        <w:i w:val="0"/>
        <w:caps w:val="0"/>
        <w:color w:val="auto"/>
        <w:u w:val="none"/>
      </w:rPr>
    </w:lvl>
    <w:lvl w:ilvl="1">
      <w:start w:val="1"/>
      <w:numFmt w:val="bullet"/>
      <w:lvlRestart w:val="0"/>
      <w:pStyle w:val="FWBuL2"/>
      <w:lvlText w:val="■"/>
      <w:lvlJc w:val="left"/>
      <w:pPr>
        <w:tabs>
          <w:tab w:val="num" w:pos="1440"/>
        </w:tabs>
        <w:ind w:left="1440" w:hanging="720"/>
      </w:pPr>
      <w:rPr>
        <w:rFonts w:ascii="Times New Roman" w:hAnsi="Times New Roman" w:cs="Times New Roman"/>
        <w:b/>
        <w:i w:val="0"/>
        <w:caps w:val="0"/>
        <w:color w:val="auto"/>
        <w:sz w:val="20"/>
        <w:u w:val="none"/>
      </w:rPr>
    </w:lvl>
    <w:lvl w:ilvl="2">
      <w:start w:val="1"/>
      <w:numFmt w:val="bullet"/>
      <w:lvlRestart w:val="0"/>
      <w:pStyle w:val="FWBuL3"/>
      <w:lvlText w:val="−"/>
      <w:lvlJc w:val="left"/>
      <w:pPr>
        <w:tabs>
          <w:tab w:val="num" w:pos="2160"/>
        </w:tabs>
        <w:ind w:left="2160" w:hanging="720"/>
      </w:pPr>
      <w:rPr>
        <w:rFonts w:ascii="Times New Roman" w:hAnsi="Times New Roman" w:cs="Times New Roman"/>
        <w:b/>
        <w:i w:val="0"/>
        <w:caps w:val="0"/>
        <w:color w:val="auto"/>
        <w:sz w:val="20"/>
        <w:u w:val="none"/>
      </w:rPr>
    </w:lvl>
    <w:lvl w:ilvl="3">
      <w:start w:val="1"/>
      <w:numFmt w:val="bullet"/>
      <w:lvlRestart w:val="0"/>
      <w:pStyle w:val="FWBuL4"/>
      <w:lvlText w:val="●"/>
      <w:lvlJc w:val="left"/>
      <w:pPr>
        <w:tabs>
          <w:tab w:val="num" w:pos="2880"/>
        </w:tabs>
        <w:ind w:left="2880" w:hanging="720"/>
      </w:pPr>
      <w:rPr>
        <w:rFonts w:ascii="Times New Roman" w:hAnsi="Times New Roman" w:cs="Times New Roman"/>
        <w:b/>
        <w:i w:val="0"/>
        <w:caps w:val="0"/>
        <w:color w:val="auto"/>
        <w:sz w:val="20"/>
        <w:u w:val="none"/>
      </w:rPr>
    </w:lvl>
    <w:lvl w:ilvl="4">
      <w:start w:val="1"/>
      <w:numFmt w:val="bullet"/>
      <w:lvlRestart w:val="0"/>
      <w:pStyle w:val="FWBuL5"/>
      <w:lvlText w:val="■"/>
      <w:lvlJc w:val="left"/>
      <w:pPr>
        <w:tabs>
          <w:tab w:val="num" w:pos="3600"/>
        </w:tabs>
        <w:ind w:left="3600" w:hanging="720"/>
      </w:pPr>
      <w:rPr>
        <w:rFonts w:ascii="Times New Roman" w:hAnsi="Times New Roman" w:cs="Times New Roman"/>
        <w:b w:val="0"/>
        <w:i w:val="0"/>
        <w:caps w:val="0"/>
        <w:color w:val="auto"/>
        <w:sz w:val="20"/>
        <w:u w:val="none"/>
      </w:rPr>
    </w:lvl>
    <w:lvl w:ilvl="5">
      <w:start w:val="1"/>
      <w:numFmt w:val="bullet"/>
      <w:lvlRestart w:val="0"/>
      <w:pStyle w:val="FWBuL6"/>
      <w:lvlText w:val="−"/>
      <w:lvlJc w:val="left"/>
      <w:pPr>
        <w:tabs>
          <w:tab w:val="num" w:pos="4320"/>
        </w:tabs>
        <w:ind w:left="4320" w:hanging="720"/>
      </w:pPr>
      <w:rPr>
        <w:rFonts w:ascii="Times New Roman" w:hAnsi="Times New Roman" w:cs="Times New Roman"/>
        <w:b/>
        <w:i w:val="0"/>
        <w:caps w:val="0"/>
        <w:color w:val="auto"/>
        <w:sz w:val="20"/>
        <w:u w:val="none"/>
      </w:rPr>
    </w:lvl>
    <w:lvl w:ilvl="6">
      <w:start w:val="1"/>
      <w:numFmt w:val="bullet"/>
      <w:lvlRestart w:val="0"/>
      <w:pStyle w:val="FWBuL7"/>
      <w:lvlText w:val="●"/>
      <w:lvlJc w:val="left"/>
      <w:pPr>
        <w:tabs>
          <w:tab w:val="num" w:pos="5040"/>
        </w:tabs>
        <w:ind w:left="5040" w:hanging="720"/>
      </w:pPr>
      <w:rPr>
        <w:rFonts w:ascii="Times New Roman" w:hAnsi="Times New Roman" w:cs="Times New Roman"/>
        <w:b w:val="0"/>
        <w:i w:val="0"/>
        <w:caps w:val="0"/>
        <w:color w:val="auto"/>
        <w:sz w:val="20"/>
        <w:u w:val="none"/>
      </w:rPr>
    </w:lvl>
    <w:lvl w:ilvl="7">
      <w:start w:val="1"/>
      <w:numFmt w:val="bullet"/>
      <w:lvlRestart w:val="0"/>
      <w:pStyle w:val="FWBuL8"/>
      <w:lvlText w:val="■"/>
      <w:lvlJc w:val="left"/>
      <w:pPr>
        <w:tabs>
          <w:tab w:val="num" w:pos="5760"/>
        </w:tabs>
        <w:ind w:left="5760" w:hanging="720"/>
      </w:pPr>
      <w:rPr>
        <w:rFonts w:ascii="Times New Roman" w:hAnsi="Times New Roman" w:cs="Times New Roman"/>
        <w:b w:val="0"/>
        <w:i w:val="0"/>
        <w:caps w:val="0"/>
        <w:color w:val="auto"/>
        <w:sz w:val="20"/>
        <w:u w:val="none"/>
      </w:rPr>
    </w:lvl>
    <w:lvl w:ilvl="8">
      <w:start w:val="1"/>
      <w:numFmt w:val="bullet"/>
      <w:lvlRestart w:val="0"/>
      <w:pStyle w:val="FWBuL9"/>
      <w:lvlText w:val="−"/>
      <w:lvlJc w:val="left"/>
      <w:pPr>
        <w:tabs>
          <w:tab w:val="num" w:pos="6480"/>
        </w:tabs>
        <w:ind w:left="6480" w:hanging="720"/>
      </w:pPr>
      <w:rPr>
        <w:rFonts w:ascii="Times New Roman" w:hAnsi="Times New Roman" w:cs="Times New Roman"/>
        <w:b/>
        <w:i w:val="0"/>
        <w:caps w:val="0"/>
        <w:color w:val="auto"/>
        <w:sz w:val="20"/>
        <w:u w:val="none"/>
      </w:rPr>
    </w:lvl>
  </w:abstractNum>
  <w:abstractNum w:abstractNumId="22" w15:restartNumberingAfterBreak="0">
    <w:nsid w:val="57657F87"/>
    <w:multiLevelType w:val="hybridMultilevel"/>
    <w:tmpl w:val="E5C445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8296680"/>
    <w:multiLevelType w:val="hybridMultilevel"/>
    <w:tmpl w:val="22D6B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2B57779"/>
    <w:multiLevelType w:val="hybridMultilevel"/>
    <w:tmpl w:val="E5C445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61803A2"/>
    <w:multiLevelType w:val="multilevel"/>
    <w:tmpl w:val="C9F68274"/>
    <w:name w:val="zzmpFWB||FW Body Text|2|3|1|1|0|49||1|0|32||1|0|32||1|0|32||1|0|32||1|0|32||1|0|32||1|0|32||mpNA||"/>
    <w:lvl w:ilvl="0">
      <w:start w:val="1"/>
      <w:numFmt w:val="decimal"/>
      <w:pStyle w:val="FWBL2"/>
      <w:lvlText w:val="%1."/>
      <w:lvlJc w:val="left"/>
      <w:pPr>
        <w:tabs>
          <w:tab w:val="num" w:pos="720"/>
        </w:tabs>
        <w:ind w:left="0" w:firstLine="0"/>
      </w:pPr>
      <w:rPr>
        <w:rFonts w:ascii="Times New Roman" w:hAnsi="Times New Roman" w:cs="Times New Roman"/>
        <w:b/>
        <w:i w:val="0"/>
        <w:caps w:val="0"/>
        <w:color w:val="auto"/>
        <w:u w:val="none"/>
      </w:rPr>
    </w:lvl>
    <w:lvl w:ilvl="1">
      <w:start w:val="1"/>
      <w:numFmt w:val="decimal"/>
      <w:pStyle w:val="FWBL3"/>
      <w:lvlText w:val="%1.%2"/>
      <w:lvlJc w:val="left"/>
      <w:pPr>
        <w:tabs>
          <w:tab w:val="num" w:pos="720"/>
        </w:tabs>
        <w:ind w:left="0" w:firstLine="0"/>
      </w:pPr>
      <w:rPr>
        <w:rFonts w:ascii="Times New Roman" w:hAnsi="Times New Roman" w:cs="Times New Roman"/>
        <w:b w:val="0"/>
        <w:i w:val="0"/>
        <w:caps w:val="0"/>
        <w:color w:val="auto"/>
        <w:u w:val="none"/>
      </w:rPr>
    </w:lvl>
    <w:lvl w:ilvl="2">
      <w:start w:val="1"/>
      <w:numFmt w:val="lowerLetter"/>
      <w:pStyle w:val="FWBL4"/>
      <w:lvlText w:val="(%3)"/>
      <w:lvlJc w:val="left"/>
      <w:pPr>
        <w:tabs>
          <w:tab w:val="num" w:pos="720"/>
        </w:tabs>
        <w:ind w:left="720" w:hanging="720"/>
      </w:pPr>
      <w:rPr>
        <w:rFonts w:ascii="Times New Roman" w:hAnsi="Times New Roman" w:cs="Times New Roman"/>
        <w:b w:val="0"/>
        <w:i w:val="0"/>
        <w:caps w:val="0"/>
        <w:color w:val="auto"/>
        <w:u w:val="none"/>
      </w:rPr>
    </w:lvl>
    <w:lvl w:ilvl="3">
      <w:start w:val="1"/>
      <w:numFmt w:val="lowerRoman"/>
      <w:pStyle w:val="FWBL5"/>
      <w:lvlText w:val="(%4)"/>
      <w:lvlJc w:val="right"/>
      <w:pPr>
        <w:tabs>
          <w:tab w:val="num" w:pos="1440"/>
        </w:tabs>
        <w:ind w:left="720" w:hanging="720"/>
      </w:pPr>
      <w:rPr>
        <w:rFonts w:ascii="Times New Roman" w:hAnsi="Times New Roman" w:cs="Times New Roman"/>
        <w:b w:val="0"/>
        <w:i w:val="0"/>
        <w:caps w:val="0"/>
        <w:color w:val="auto"/>
        <w:u w:val="none"/>
      </w:rPr>
    </w:lvl>
    <w:lvl w:ilvl="4">
      <w:start w:val="1"/>
      <w:numFmt w:val="upperLetter"/>
      <w:pStyle w:val="FWBL6"/>
      <w:lvlText w:val="(%5)"/>
      <w:lvlJc w:val="left"/>
      <w:pPr>
        <w:tabs>
          <w:tab w:val="num" w:pos="2160"/>
        </w:tabs>
        <w:ind w:left="1080" w:hanging="360"/>
      </w:pPr>
      <w:rPr>
        <w:rFonts w:ascii="Times New Roman" w:hAnsi="Times New Roman" w:cs="Times New Roman"/>
        <w:b w:val="0"/>
        <w:i w:val="0"/>
        <w:caps w:val="0"/>
        <w:color w:val="auto"/>
        <w:u w:val="none"/>
      </w:rPr>
    </w:lvl>
    <w:lvl w:ilvl="5">
      <w:start w:val="1"/>
      <w:numFmt w:val="upperRoman"/>
      <w:pStyle w:val="FWBL7"/>
      <w:lvlText w:val="(%6)"/>
      <w:lvlJc w:val="right"/>
      <w:pPr>
        <w:tabs>
          <w:tab w:val="num" w:pos="2880"/>
        </w:tabs>
        <w:ind w:left="1440" w:hanging="360"/>
      </w:pPr>
      <w:rPr>
        <w:rFonts w:ascii="Times New Roman" w:hAnsi="Times New Roman" w:cs="Times New Roman"/>
        <w:b w:val="0"/>
        <w:i w:val="0"/>
        <w:caps w:val="0"/>
        <w:color w:val="auto"/>
        <w:u w:val="none"/>
      </w:rPr>
    </w:lvl>
    <w:lvl w:ilvl="6">
      <w:start w:val="27"/>
      <w:numFmt w:val="lowerLetter"/>
      <w:pStyle w:val="FWBL8"/>
      <w:lvlText w:val="(%7)"/>
      <w:lvlJc w:val="left"/>
      <w:pPr>
        <w:tabs>
          <w:tab w:val="num" w:pos="3600"/>
        </w:tabs>
        <w:ind w:left="1800" w:hanging="360"/>
      </w:pPr>
      <w:rPr>
        <w:rFonts w:ascii="Times New Roman" w:hAnsi="Times New Roman" w:cs="Times New Roman"/>
        <w:b w:val="0"/>
        <w:i w:val="0"/>
        <w:caps w:val="0"/>
        <w:color w:val="auto"/>
        <w:u w:val="none"/>
      </w:rPr>
    </w:lvl>
    <w:lvl w:ilvl="7">
      <w:start w:val="1"/>
      <w:numFmt w:val="decimal"/>
      <w:pStyle w:val="FWNCont1"/>
      <w:lvlText w:val="(%8)"/>
      <w:lvlJc w:val="left"/>
      <w:pPr>
        <w:tabs>
          <w:tab w:val="num" w:pos="4320"/>
        </w:tabs>
        <w:ind w:left="2160" w:hanging="360"/>
      </w:pPr>
      <w:rPr>
        <w:rFonts w:ascii="Times New Roman" w:hAnsi="Times New Roman" w:cs="Times New Roman"/>
        <w:b w:val="0"/>
        <w:i w:val="0"/>
        <w:caps w:val="0"/>
        <w:color w:val="auto"/>
        <w:u w:val="none"/>
      </w:rPr>
    </w:lvl>
    <w:lvl w:ilvl="8">
      <w:start w:val="1"/>
      <w:numFmt w:val="lowerRoman"/>
      <w:lvlText w:val="%9)"/>
      <w:lvlJc w:val="left"/>
      <w:pPr>
        <w:tabs>
          <w:tab w:val="num" w:pos="5760"/>
        </w:tabs>
        <w:ind w:left="5760" w:hanging="720"/>
      </w:pPr>
      <w:rPr>
        <w:rFonts w:ascii="Times New Roman" w:hAnsi="Times New Roman" w:cs="Times New Roman"/>
        <w:b w:val="0"/>
        <w:i w:val="0"/>
        <w:caps w:val="0"/>
        <w:color w:val="auto"/>
        <w:u w:val="none"/>
      </w:rPr>
    </w:lvl>
  </w:abstractNum>
  <w:abstractNum w:abstractNumId="26" w15:restartNumberingAfterBreak="0">
    <w:nsid w:val="6B5E4B43"/>
    <w:multiLevelType w:val="multilevel"/>
    <w:tmpl w:val="9A06554A"/>
    <w:lvl w:ilvl="0">
      <w:start w:val="1"/>
      <w:numFmt w:val="decimal"/>
      <w:lvlRestart w:val="0"/>
      <w:pStyle w:val="FWBL1"/>
      <w:lvlText w:val="%1."/>
      <w:lvlJc w:val="left"/>
      <w:pPr>
        <w:tabs>
          <w:tab w:val="num" w:pos="862"/>
        </w:tabs>
        <w:ind w:left="142" w:firstLine="0"/>
      </w:pPr>
      <w:rPr>
        <w:rFonts w:ascii="Times New Roman" w:hAnsi="Times New Roman"/>
        <w:b w:val="0"/>
        <w:i w:val="0"/>
        <w:caps w:val="0"/>
        <w:color w:val="0E2147"/>
        <w:sz w:val="20"/>
        <w:u w:val="none"/>
      </w:rPr>
    </w:lvl>
    <w:lvl w:ilvl="1">
      <w:start w:val="1"/>
      <w:numFmt w:val="decimal"/>
      <w:pStyle w:val="FWBL2"/>
      <w:lvlText w:val="%1.%2"/>
      <w:lvlJc w:val="left"/>
      <w:pPr>
        <w:tabs>
          <w:tab w:val="num" w:pos="720"/>
        </w:tabs>
        <w:ind w:left="0" w:firstLine="0"/>
      </w:pPr>
      <w:rPr>
        <w:rFonts w:ascii="Times New Roman" w:hAnsi="Times New Roman"/>
        <w:b w:val="0"/>
        <w:i w:val="0"/>
        <w:caps w:val="0"/>
        <w:color w:val="0E2147"/>
        <w:sz w:val="20"/>
        <w:u w:val="none"/>
      </w:rPr>
    </w:lvl>
    <w:lvl w:ilvl="2">
      <w:start w:val="1"/>
      <w:numFmt w:val="lowerLetter"/>
      <w:pStyle w:val="FWBL3"/>
      <w:lvlText w:val="(%3)"/>
      <w:lvlJc w:val="left"/>
      <w:pPr>
        <w:tabs>
          <w:tab w:val="num" w:pos="720"/>
        </w:tabs>
        <w:ind w:left="720" w:hanging="720"/>
      </w:pPr>
      <w:rPr>
        <w:rFonts w:ascii="Times New Roman" w:hAnsi="Times New Roman"/>
        <w:b w:val="0"/>
        <w:i w:val="0"/>
        <w:caps w:val="0"/>
        <w:color w:val="auto"/>
        <w:sz w:val="20"/>
        <w:u w:val="none"/>
      </w:rPr>
    </w:lvl>
    <w:lvl w:ilvl="3">
      <w:start w:val="1"/>
      <w:numFmt w:val="lowerRoman"/>
      <w:pStyle w:val="FWBL4"/>
      <w:lvlText w:val="(%4)"/>
      <w:lvlJc w:val="left"/>
      <w:pPr>
        <w:tabs>
          <w:tab w:val="num" w:pos="720"/>
        </w:tabs>
        <w:ind w:left="720" w:hanging="720"/>
      </w:pPr>
      <w:rPr>
        <w:rFonts w:ascii="Times New Roman" w:hAnsi="Times New Roman"/>
        <w:b w:val="0"/>
        <w:i w:val="0"/>
        <w:caps w:val="0"/>
        <w:color w:val="auto"/>
        <w:sz w:val="20"/>
        <w:u w:val="none"/>
      </w:rPr>
    </w:lvl>
    <w:lvl w:ilvl="4">
      <w:start w:val="1"/>
      <w:numFmt w:val="upperLetter"/>
      <w:pStyle w:val="FWBL5"/>
      <w:lvlText w:val="(%5)"/>
      <w:lvlJc w:val="left"/>
      <w:pPr>
        <w:tabs>
          <w:tab w:val="num" w:pos="1080"/>
        </w:tabs>
        <w:ind w:left="1080" w:hanging="360"/>
      </w:pPr>
      <w:rPr>
        <w:rFonts w:ascii="Times New Roman" w:hAnsi="Times New Roman"/>
        <w:b w:val="0"/>
        <w:i w:val="0"/>
        <w:caps w:val="0"/>
        <w:color w:val="auto"/>
        <w:sz w:val="20"/>
        <w:u w:val="none"/>
      </w:rPr>
    </w:lvl>
    <w:lvl w:ilvl="5">
      <w:start w:val="1"/>
      <w:numFmt w:val="upperRoman"/>
      <w:pStyle w:val="FWBL6"/>
      <w:lvlText w:val="(%6)"/>
      <w:lvlJc w:val="left"/>
      <w:pPr>
        <w:tabs>
          <w:tab w:val="num" w:pos="1440"/>
        </w:tabs>
        <w:ind w:left="1440" w:hanging="360"/>
      </w:pPr>
      <w:rPr>
        <w:rFonts w:ascii="Times New Roman" w:hAnsi="Times New Roman"/>
        <w:b w:val="0"/>
        <w:i w:val="0"/>
        <w:caps w:val="0"/>
        <w:color w:val="auto"/>
        <w:sz w:val="20"/>
        <w:u w:val="none"/>
      </w:rPr>
    </w:lvl>
    <w:lvl w:ilvl="6">
      <w:start w:val="27"/>
      <w:numFmt w:val="lowerLetter"/>
      <w:pStyle w:val="FWBL7"/>
      <w:lvlText w:val="(%7)"/>
      <w:lvlJc w:val="left"/>
      <w:pPr>
        <w:tabs>
          <w:tab w:val="num" w:pos="1800"/>
        </w:tabs>
        <w:ind w:left="1800" w:hanging="360"/>
      </w:pPr>
      <w:rPr>
        <w:rFonts w:ascii="Times New Roman" w:hAnsi="Times New Roman"/>
        <w:b w:val="0"/>
        <w:i w:val="0"/>
        <w:caps w:val="0"/>
        <w:color w:val="auto"/>
        <w:sz w:val="20"/>
        <w:u w:val="none"/>
      </w:rPr>
    </w:lvl>
    <w:lvl w:ilvl="7">
      <w:start w:val="1"/>
      <w:numFmt w:val="decimal"/>
      <w:pStyle w:val="FWBL8"/>
      <w:lvlText w:val="(%8)"/>
      <w:lvlJc w:val="left"/>
      <w:pPr>
        <w:tabs>
          <w:tab w:val="num" w:pos="2160"/>
        </w:tabs>
        <w:ind w:left="2160" w:hanging="360"/>
      </w:pPr>
      <w:rPr>
        <w:rFonts w:ascii="Times New Roman" w:hAnsi="Times New Roman"/>
        <w:b w:val="0"/>
        <w:i w:val="0"/>
        <w:caps w:val="0"/>
        <w:color w:val="auto"/>
        <w:sz w:val="20"/>
        <w:u w:val="none"/>
      </w:rPr>
    </w:lvl>
    <w:lvl w:ilvl="8">
      <w:start w:val="1"/>
      <w:numFmt w:val="lowerRoman"/>
      <w:lvlText w:val="%9)"/>
      <w:lvlJc w:val="left"/>
      <w:pPr>
        <w:tabs>
          <w:tab w:val="num" w:pos="5760"/>
        </w:tabs>
        <w:ind w:left="5760" w:hanging="720"/>
      </w:pPr>
      <w:rPr>
        <w:rFonts w:ascii="Times New Roman" w:hAnsi="Times New Roman"/>
        <w:b w:val="0"/>
        <w:i w:val="0"/>
        <w:caps w:val="0"/>
        <w:color w:val="auto"/>
        <w:u w:val="none"/>
      </w:rPr>
    </w:lvl>
  </w:abstractNum>
  <w:abstractNum w:abstractNumId="27" w15:restartNumberingAfterBreak="0">
    <w:nsid w:val="6CC46384"/>
    <w:multiLevelType w:val="multilevel"/>
    <w:tmpl w:val="3620D396"/>
    <w:name w:val="zzmpFWBullets3||FW Bullets 3|2|3|1|1|0|32||1|0|32||1|0|32||1|0|32||1|0|32||1|0|32||1|0|32||1|0|32||1|0|32||"/>
    <w:lvl w:ilvl="0">
      <w:start w:val="1"/>
      <w:numFmt w:val="bullet"/>
      <w:lvlRestart w:val="0"/>
      <w:pStyle w:val="FWBullets3L1"/>
      <w:lvlText w:val="●"/>
      <w:lvlJc w:val="left"/>
      <w:pPr>
        <w:tabs>
          <w:tab w:val="num" w:pos="360"/>
        </w:tabs>
        <w:ind w:left="720" w:hanging="720"/>
      </w:pPr>
      <w:rPr>
        <w:rFonts w:cs="Times New Roman" w:hint="default"/>
        <w:b w:val="0"/>
        <w:i w:val="0"/>
        <w:caps w:val="0"/>
        <w:color w:val="0E2147"/>
        <w:sz w:val="20"/>
        <w:szCs w:val="20"/>
        <w:u w:val="none"/>
      </w:rPr>
    </w:lvl>
    <w:lvl w:ilvl="1">
      <w:start w:val="1"/>
      <w:numFmt w:val="bullet"/>
      <w:lvlRestart w:val="0"/>
      <w:pStyle w:val="FWBullets3L2"/>
      <w:lvlText w:val=""/>
      <w:lvlJc w:val="left"/>
      <w:pPr>
        <w:tabs>
          <w:tab w:val="num" w:pos="360"/>
        </w:tabs>
        <w:ind w:left="360" w:hanging="360"/>
      </w:pPr>
      <w:rPr>
        <w:rFonts w:ascii="Wingdings" w:hAnsi="Wingdings" w:hint="default"/>
        <w:b/>
        <w:i w:val="0"/>
        <w:caps w:val="0"/>
        <w:color w:val="auto"/>
        <w:sz w:val="18"/>
        <w:u w:val="none"/>
      </w:rPr>
    </w:lvl>
    <w:lvl w:ilvl="2">
      <w:start w:val="1"/>
      <w:numFmt w:val="bullet"/>
      <w:lvlRestart w:val="0"/>
      <w:pStyle w:val="FWBullets3L3"/>
      <w:lvlText w:val="●"/>
      <w:lvlJc w:val="left"/>
      <w:pPr>
        <w:tabs>
          <w:tab w:val="num" w:pos="360"/>
        </w:tabs>
        <w:ind w:left="360" w:hanging="360"/>
      </w:pPr>
      <w:rPr>
        <w:rFonts w:ascii="Times New Roman" w:hAnsi="Times New Roman" w:cs="Times New Roman" w:hint="default"/>
        <w:b/>
        <w:i w:val="0"/>
        <w:caps w:val="0"/>
        <w:color w:val="auto"/>
        <w:sz w:val="21"/>
        <w:u w:val="none"/>
      </w:rPr>
    </w:lvl>
    <w:lvl w:ilvl="3">
      <w:start w:val="1"/>
      <w:numFmt w:val="bullet"/>
      <w:lvlRestart w:val="0"/>
      <w:pStyle w:val="FWBullets3L4"/>
      <w:lvlText w:val="●"/>
      <w:lvlJc w:val="left"/>
      <w:pPr>
        <w:tabs>
          <w:tab w:val="num" w:pos="720"/>
        </w:tabs>
        <w:ind w:left="720" w:hanging="720"/>
      </w:pPr>
      <w:rPr>
        <w:rFonts w:ascii="Times New Roman" w:hAnsi="Times New Roman" w:cs="Times New Roman" w:hint="default"/>
        <w:b/>
        <w:i w:val="0"/>
        <w:caps w:val="0"/>
        <w:color w:val="auto"/>
        <w:sz w:val="20"/>
        <w:szCs w:val="20"/>
        <w:u w:val="none"/>
      </w:rPr>
    </w:lvl>
    <w:lvl w:ilvl="4">
      <w:start w:val="1"/>
      <w:numFmt w:val="bullet"/>
      <w:lvlRestart w:val="0"/>
      <w:pStyle w:val="FWBullets3L5"/>
      <w:lvlText w:val="●"/>
      <w:lvlJc w:val="left"/>
      <w:pPr>
        <w:tabs>
          <w:tab w:val="num" w:pos="3600"/>
        </w:tabs>
        <w:ind w:left="3600" w:hanging="720"/>
      </w:pPr>
      <w:rPr>
        <w:rFonts w:hint="default"/>
        <w:b/>
        <w:i w:val="0"/>
        <w:caps w:val="0"/>
        <w:color w:val="auto"/>
        <w:sz w:val="23"/>
        <w:u w:val="none"/>
      </w:rPr>
    </w:lvl>
    <w:lvl w:ilvl="5">
      <w:start w:val="1"/>
      <w:numFmt w:val="bullet"/>
      <w:lvlRestart w:val="0"/>
      <w:pStyle w:val="FWBullets3L6"/>
      <w:lvlText w:val="●"/>
      <w:lvlJc w:val="left"/>
      <w:pPr>
        <w:tabs>
          <w:tab w:val="num" w:pos="4320"/>
        </w:tabs>
        <w:ind w:left="4320" w:hanging="720"/>
      </w:pPr>
      <w:rPr>
        <w:rFonts w:cs="Times New Roman" w:hint="default"/>
        <w:b w:val="0"/>
        <w:i w:val="0"/>
        <w:caps w:val="0"/>
        <w:color w:val="auto"/>
        <w:sz w:val="23"/>
        <w:u w:val="none"/>
      </w:rPr>
    </w:lvl>
    <w:lvl w:ilvl="6">
      <w:start w:val="1"/>
      <w:numFmt w:val="bullet"/>
      <w:lvlRestart w:val="0"/>
      <w:pStyle w:val="FWBullets3L7"/>
      <w:lvlText w:val="●"/>
      <w:lvlJc w:val="left"/>
      <w:pPr>
        <w:tabs>
          <w:tab w:val="num" w:pos="5040"/>
        </w:tabs>
        <w:ind w:left="5040" w:hanging="720"/>
      </w:pPr>
      <w:rPr>
        <w:rFonts w:cs="Times New Roman" w:hint="default"/>
        <w:b w:val="0"/>
        <w:i w:val="0"/>
        <w:caps w:val="0"/>
        <w:color w:val="auto"/>
        <w:sz w:val="23"/>
        <w:u w:val="none"/>
      </w:rPr>
    </w:lvl>
    <w:lvl w:ilvl="7">
      <w:start w:val="1"/>
      <w:numFmt w:val="bullet"/>
      <w:lvlRestart w:val="0"/>
      <w:pStyle w:val="FWBullets3L8"/>
      <w:lvlText w:val="●"/>
      <w:lvlJc w:val="left"/>
      <w:pPr>
        <w:tabs>
          <w:tab w:val="num" w:pos="5760"/>
        </w:tabs>
        <w:ind w:left="5760" w:hanging="720"/>
      </w:pPr>
      <w:rPr>
        <w:rFonts w:cs="Times New Roman" w:hint="default"/>
        <w:b w:val="0"/>
        <w:i w:val="0"/>
        <w:caps w:val="0"/>
        <w:color w:val="auto"/>
        <w:sz w:val="23"/>
        <w:u w:val="none"/>
      </w:rPr>
    </w:lvl>
    <w:lvl w:ilvl="8">
      <w:start w:val="1"/>
      <w:numFmt w:val="bullet"/>
      <w:lvlRestart w:val="0"/>
      <w:pStyle w:val="FWBullets3L9"/>
      <w:lvlText w:val="●"/>
      <w:lvlJc w:val="left"/>
      <w:pPr>
        <w:tabs>
          <w:tab w:val="num" w:pos="6480"/>
        </w:tabs>
        <w:ind w:left="6480" w:hanging="720"/>
      </w:pPr>
      <w:rPr>
        <w:rFonts w:cs="Times New Roman" w:hint="default"/>
        <w:b/>
        <w:i w:val="0"/>
        <w:caps w:val="0"/>
        <w:color w:val="auto"/>
        <w:sz w:val="23"/>
        <w:u w:val="none"/>
      </w:rPr>
    </w:lvl>
  </w:abstractNum>
  <w:abstractNum w:abstractNumId="28" w15:restartNumberingAfterBreak="0">
    <w:nsid w:val="6E2A03B6"/>
    <w:multiLevelType w:val="hybridMultilevel"/>
    <w:tmpl w:val="B8C614BA"/>
    <w:lvl w:ilvl="0" w:tplc="D2D82BB4">
      <w:start w:val="1"/>
      <w:numFmt w:val="lowerLetter"/>
      <w:lvlText w:val="(%1)"/>
      <w:lvlJc w:val="left"/>
      <w:pPr>
        <w:tabs>
          <w:tab w:val="num" w:pos="720"/>
        </w:tabs>
        <w:ind w:left="720" w:hanging="607"/>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15:restartNumberingAfterBreak="0">
    <w:nsid w:val="70135E4D"/>
    <w:multiLevelType w:val="hybridMultilevel"/>
    <w:tmpl w:val="E5C445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686494E"/>
    <w:multiLevelType w:val="hybridMultilevel"/>
    <w:tmpl w:val="E5C445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BC33F9F"/>
    <w:multiLevelType w:val="hybridMultilevel"/>
    <w:tmpl w:val="B6600E3E"/>
    <w:lvl w:ilvl="0" w:tplc="84DC7C1E">
      <w:start w:val="1"/>
      <w:numFmt w:val="upperLetter"/>
      <w:pStyle w:val="FWRecital"/>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31"/>
  </w:num>
  <w:num w:numId="3">
    <w:abstractNumId w:val="26"/>
  </w:num>
  <w:num w:numId="4">
    <w:abstractNumId w:val="4"/>
  </w:num>
  <w:num w:numId="5">
    <w:abstractNumId w:val="3"/>
  </w:num>
  <w:num w:numId="6">
    <w:abstractNumId w:val="2"/>
  </w:num>
  <w:num w:numId="7">
    <w:abstractNumId w:val="1"/>
  </w:num>
  <w:num w:numId="8">
    <w:abstractNumId w:val="0"/>
  </w:num>
  <w:num w:numId="9">
    <w:abstractNumId w:val="15"/>
  </w:num>
  <w:num w:numId="10">
    <w:abstractNumId w:val="27"/>
  </w:num>
  <w:num w:numId="11">
    <w:abstractNumId w:val="21"/>
  </w:num>
  <w:num w:numId="12">
    <w:abstractNumId w:val="5"/>
  </w:num>
  <w:num w:numId="13">
    <w:abstractNumId w:val="14"/>
  </w:num>
  <w:num w:numId="14">
    <w:abstractNumId w:val="28"/>
  </w:num>
  <w:num w:numId="15">
    <w:abstractNumId w:val="18"/>
  </w:num>
  <w:num w:numId="16">
    <w:abstractNumId w:val="12"/>
  </w:num>
  <w:num w:numId="17">
    <w:abstractNumId w:val="17"/>
  </w:num>
  <w:num w:numId="18">
    <w:abstractNumId w:val="6"/>
  </w:num>
  <w:num w:numId="19">
    <w:abstractNumId w:val="7"/>
  </w:num>
  <w:num w:numId="20">
    <w:abstractNumId w:val="30"/>
  </w:num>
  <w:num w:numId="21">
    <w:abstractNumId w:val="22"/>
  </w:num>
  <w:num w:numId="22">
    <w:abstractNumId w:val="10"/>
  </w:num>
  <w:num w:numId="23">
    <w:abstractNumId w:val="29"/>
  </w:num>
  <w:num w:numId="24">
    <w:abstractNumId w:val="8"/>
  </w:num>
  <w:num w:numId="25">
    <w:abstractNumId w:val="13"/>
  </w:num>
  <w:num w:numId="26">
    <w:abstractNumId w:val="24"/>
  </w:num>
  <w:num w:numId="27">
    <w:abstractNumId w:val="16"/>
  </w:num>
  <w:num w:numId="28">
    <w:abstractNumId w:val="19"/>
  </w:num>
  <w:num w:numId="29">
    <w:abstractNumId w:val="20"/>
  </w:num>
  <w:num w:numId="30">
    <w:abstractNumId w:val="23"/>
  </w:num>
  <w:num w:numId="31">
    <w:abstractNumId w:val="11"/>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ey Andrushkevich">
    <w15:presenceInfo w15:providerId="Windows Live" w15:userId="8dcdb25b24ea7e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hideSpellingErrors/>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trackRevisions/>
  <w:doNotTrackMoves/>
  <w:defaultTabStop w:val="720"/>
  <w:drawingGridHorizontalSpacing w:val="120"/>
  <w:displayHorizontalDrawingGridEvery w:val="2"/>
  <w:displayVerticalDrawingGridEvery w:val="2"/>
  <w:noPunctuationKerning/>
  <w:characterSpacingControl w:val="doNotCompress"/>
  <w:hdrShapeDefaults>
    <o:shapedefaults v:ext="edit" spidmax="2156"/>
    <o:shapelayout v:ext="edit">
      <o:idmap v:ext="edit" data="2"/>
    </o:shapelayout>
  </w:hdrShapeDefaults>
  <w:footnotePr>
    <w:footnote w:id="-1"/>
    <w:footnote w:id="0"/>
    <w:footnote w:id="1"/>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authClass" w:val="Fee Earner"/>
    <w:docVar w:name="authCorresp" w:val="Amy Chen"/>
    <w:docVar w:name="authEmail" w:val="amy.chen1@freshfields.com"/>
    <w:docVar w:name="authExtension" w:val="5746"/>
    <w:docVar w:name="authFax" w:val="44 20 7108 5746"/>
    <w:docVar w:name="authId" w:val="AMYCHEN"/>
    <w:docVar w:name="authLocation" w:val="London"/>
    <w:docVar w:name="authName" w:val="Chen, Amy"/>
    <w:docVar w:name="authPhone" w:val="44 20 7785 5746"/>
    <w:docVar w:name="docClass" w:val="-NONE-"/>
    <w:docVar w:name="docClient" w:val="134954"/>
    <w:docVar w:name="docCliMat" w:val="134954-0004"/>
    <w:docVar w:name="docDesc" w:val="Solon | DD report (2) comments FF Corp Spain"/>
    <w:docVar w:name="docGroup" w:val="document"/>
    <w:docVar w:name="docId" w:val="SPA1795656"/>
    <w:docVar w:name="docIdVer" w:val="SPA1795656/2"/>
    <w:docVar w:name="docLangId" w:val="2057"/>
    <w:docVar w:name="docMatter" w:val="0004"/>
    <w:docVar w:name="docTemplate" w:val="document_english_portrait_a4.xml"/>
    <w:docVar w:name="docType" w:val="New Document"/>
    <w:docVar w:name="docVersion" w:val="2"/>
    <w:docVar w:name="mpo00819784" w:val="IncludeDateÌÍObjectData=VariableDefinition=fcba46ed-4d57-49e4-902d-11c48e289d2c¦IncludeDate¦Include Date¦0¦3¦[TypePreference_IncludeDate]†fals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195475060000070000000000000000000000ÌÍTempID="/>
    <w:docVar w:name="mpo00969273" w:val="IncludeDraftÌÍObjectData=VariableDefinition=7766f3ae-90e0-4810-bad5-54d092a5fa7d¦IncludeDraft¦Include Draft¦0¦3¦[TypePreference_IncludeDraft]†¦[MyTagValue] ^!= ¦¦¦8¦TrueString=Yes†FalseString=No¦¦¦file:///Trailer_IncludeDraft.html¦1†0††1†‡0‡2‡[MyValue] ^= true ^? DRAFT ^: [Empty]¦¦True¦0¦¦0¦3¦1¦¦R¦False¦1¦False¦¦1¦1¦¦¦0|ÌÍReserved=mpv235514850000060000000000000000000000ÌÍTempID="/>
    <w:docVar w:name="mpo01830298" w:val="Footer(A4LeftAligned)_1ÌÍPartNumber=4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5¦[TypePreference_InsertDateAsField]†false¦¦¦¦8¦TrueString=Yes†FalseString=No¦¦¦file:///Trailer_InsertDateAsField.html¦1†0††26†IncludeDate,IncludeTime¦¦True¦0¦¦0¦3¦1¦¦F¦False¦1¦False¦¦1¦1¦¦¦0|VariableDefinition=4c89cd98-f454-4328-a4ce-3723a1827e90¦IncludeClientMatter¦Include Client/Matter No.¦0¦1¦[TypePreference_IncludeClientMatter]†false¦¦¦¦8¦TrueString=Yes†FalseString=No¦¦¦¦¦¦True¦0¦¦0¦1¦1¦¦¦False¦1¦False¦¦1¦¦¦¦1|VariableDefinition=7470a6f1-f7a0-48d1-b63b-b0d58e54ef13¦SetDocIDProperties¦SetDocIDProperties¦0¦6¦¦True¦¦¦8¦TrueString=Yes†FalseString=No¦¦¦¦1†0††37†docId‡[DMS__IsProfiled] ^? [DMS__Custom1] ^: [Document__Name]¤2†0††37†docVersion‡[DMS__IsProfiled] ^? [DMS__Version] ^: 0¤3†0††37†docCliMat‡[DMS__IsProfiled] ^? [Replace__[DMS__ClientID]__PERSONAL__PER]-[DMS__MatterID] ^: [Empty]¤4†0††37†docIncludeCliMat‡[Variable__IncludeClientMatter] ^= true ^? true ^: false¤5†0††32†Fields.Update‡DocIDFields,DocIDFields2¦¦True¦0¦¦0¦0¦1¦¦¦False¦0¦False¦¦1¦¦¦¦3|ÌÍReserved=mps856532560000000000000002832000000000ÌÍTempID=2"/>
    <w:docVar w:name="mpo02182811" w:val="Footer(A4LeftAligned)_1ÌÍPartNumber=3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6¦[TypePreference_InsertDateAsField]¦¦¦¦8¦TrueString=Yes†FalseString=No¦¦¦file:///Trailer_InsertDateAsField.html¦1†0††26†IncludeDate,IncludeTime¦¦True¦0¦¦0¦3¦1¦¦F¦False¦1¦False¦¦1¦1¦¦¦0|VariableDefinition=a3df4cde-6927-4f74-94f1-1345d8fac78a¦IncludeClientMatter¦Include Client/Matter No.¦0¦2¦[TypePreference_IncludeClientMatter]†¦¦¦¦8¦TrueString=Yes†FalseString=No¦¦¦¦1†0††7†DocID‡[DMS__IsProfiled] ^? [DMS__Custom1]/[DMS__Version]{[Variable__IncludeClientMatter] ^= true ^?   [DMS__ClientID]-[DMS__MatterID]} ^: [Document__Name]¦¦True¦0¦¦0¦3¦1¦¦¦False¦1¦False¦¦1¦¦¦¦1|ÌÍReserved=mps856532560000000000000002832000000000ÌÍTempID=2"/>
    <w:docVar w:name="mpo02267963" w:val="IncludeTimeÌÍObjectData=VariableDefinition=7254eb47-6ae9-40bc-bb42-5da6f407776a¦IncludeTime¦Include Time¦0¦5¦[TypePreference_IncludeTime]†¦[MyTagValue] ^!= ¦¦¦8¦TrueString=Yes†FalseString=No¦¦¦file:///Trailer_IncludeTime.html¦1†0††17†0‡0‡‡[MyValue] ^= true ^? h:mmam/pm{[Variable__InsertDateAsField] ^?  /F}  ^: [Empty]¦1††4†2†InsertDateAsField‡[MyValue] ^OR [Variable_IncludeDate]¦True¦0¦¦0¦3¦1¦¦T¦False¦1¦False¦¦1¦1¦¦¦0|ÌÍReserved=mpv537675070000080000000000000000000000ÌÍTempID="/>
    <w:docVar w:name="mpo02471691" w:val="IncludeTimeÌÍObjectData=VariableDefinition=7254eb47-6ae9-40bc-bb42-5da6f407776a¦IncludeTime¦Include Time¦0¦5¦[TypePreference_IncludeTime]†¦[MyTagValue] ^!= ¦¦¦8¦TrueString=Yes†FalseString=No¦¦¦file:///Trailer_IncludeTime.html¦1†0††17†0‡0‡‡[MyValue] ^= true ^? h:mmam/pm{[Variable__InsertDateAsField] ^?  /F}  ^: [Empty]¦1††4†2†InsertDateAsField‡[MyValue] ^OR [Variable_IncludeDate]¦True¦0¦¦0¦3¦1¦¦T¦False¦1¦False¦¦1¦1¦¦¦0|ÌÍReserved=mpv537675070000080000000000000000000000ÌÍTempID="/>
    <w:docVar w:name="mpo02505988" w:val="IncludeTimeÌÍObjectData=VariableDefinition=7254eb47-6ae9-40bc-bb42-5da6f407776a¦IncludeTime¦Include Time¦0¦5¦[TypePreference_IncludeTime]†¦[MyTagValue] ^!= ¦¦¦8¦TrueString=Yes†FalseString=No¦¦¦file:///Trailer_IncludeTime.html¦1†0††17†0‡0‡‡[MyValue] ^= true ^? h:mmam/pm{[Variable__InsertDateAsField] ^?  /F}  ^: [Empty]¦1††4†2†InsertDateAsField‡[MyValue] ^OR [Variable_IncludeDate]¦True¦0¦¦0¦3¦1¦¦T¦False¦1¦False¦¦1¦1¦¦¦0|ÌÍReserved=mpv537675070000080000000000000000000000ÌÍTempID="/>
    <w:docVar w:name="mpo02708507" w:val="DocIDÌÍObjectData=VariableDefinition=f2b2c637-7d17-44ef-9da7-ba3452f7dbfb¦DocID¦Doc ID¦0¦1¦[DMS__IsProfiled] ^? [DMS__Custom1]/[DMS__Version]{[Variable__IncludeClientMatter] ^= true ^?   [DMS__ClientID]-[DMS__MatterID]} ^: [Document__Name]¦¦¦¦7¦¦¦¦¦1†0††1†‡0‡0‡¤2†0††7†Segments404::DocID‡[MyValue]¤3†0††7†Segments404::ClientMatterNo‡[DMS__IsProfiled] ^= true ^? [DMS__ClientID]-[DMS__MatterID]¤4†0††7†Segments3::DocID‡[MyValue]¦¦True¦0¦¦0¦0¦1¦¦¦False¦1¦False¦¦1¦1¦¦¦0|ÌÍTempID=1"/>
    <w:docVar w:name="mpo03608608" w:val="DocIDFieldsÌÍObjectData=DocIDFields|Doc ID Fields|0|False|False|||1|BeginTypingHere|4ÌÍTempID=1"/>
    <w:docVar w:name="mpo03774011" w:val="IncludeTimeÌÍObjectData=VariableDefinition=7254eb47-6ae9-40bc-bb42-5da6f407776a¦IncludeTime¦Include Time¦0¦4¦[TypePreference_IncludeTime]†false¦[MyTagValue] ^!= ¦¦¦8¦TrueString=Yes†FalseString=No¦¦¦file:///Trailer_IncludeTime.html¦1†0††17†0‡0‡‡[MyValue] ^= true ^? h:mmam/pm{[Variable__InsertDateAsField] ^?  /F}  ^: [Empty]¦1††4†2†InsertDateAsField‡[MyValue] ^OR [Variable_IncludeDate]¦True¦0¦¦0¦3¦1¦¦T¦False¦1¦False¦¦1¦1¦¦¦0|ÌÍReserved=mpv537675070000080000000000000000000000ÌÍTempID="/>
    <w:docVar w:name="mpo04256952" w:val="IncludeDraftÌÍObjectData=VariableDefinition=7766f3ae-90e0-4810-bad5-54d092a5fa7d¦IncludeDraft¦Include Draft¦0¦2¦[TypePreference_IncludeDraft]†false¦[MyTagValue] ^!= ¦¦¦8¦TrueString=Yes†FalseString=No¦¦¦file:///Trailer_IncludeDraft.html¦1†0††1†‡0‡2‡[MyValue] ^= true ^? DRAFT ^: [Empty]¦¦True¦0¦¦0¦3¦1¦¦R¦False¦1¦False¦¦1¦1¦¦¦0|ÌÍReserved=mpv235514850000060000000000000000000000ÌÍTempID="/>
    <w:docVar w:name="mpo04365289" w:val="IncludeDraftÌÍObjectData=VariableDefinition=7766f3ae-90e0-4810-bad5-54d092a5fa7d¦IncludeDraft¦Include Draft¦0¦2¦[TypePreference_IncludeDraft]†false¦[MyTagValue] ^!= ¦¦¦8¦TrueString=Yes†FalseString=No¦¦¦file:///Trailer_IncludeDraft.html¦1†0††1†‡0‡2‡[MyValue] ^= true ^? DRAFT ^: [Empty]¦¦True¦0¦¦0¦3¦1¦¦R¦False¦1¦False¦¦1¦1¦¦¦0|ÌÍReserved=mpv235514850000060000000000000000000000ÌÍTempID="/>
    <w:docVar w:name="mpo05175483" w:val="DocIDÌÍObjectData=VariableDefinition=f2b2c637-7d17-44ef-9da7-ba3452f7dbfb¦DocID¦Doc ID¦0¦1¦[DMS__IsProfiled] ^? [DMS__Custom1]/[DMS__Version]{[Variable__IncludeClientMatter] ^= true ^?   [DMS__ClientID]-[DMS__MatterID]} ^: [Document__Name]¦¦¦¦7¦¦¦¦¦1†0††1†‡0‡0‡¤2†0††7†Segments404::DocID‡[MyValue]¤3†0††7†Segments404::ClientMatterNo‡[DMS__IsProfiled] ^= true ^? [DMS__ClientID]-[DMS__MatterID]¤4†0††7†Segments3::DocID‡[MyValue]¦¦True¦0¦¦0¦0¦1¦¦¦False¦1¦False¦¦1¦1¦¦¦0|ÌÍTempID=1"/>
    <w:docVar w:name="mpo05620581" w:val="Footer(A4LeftAligned)_1ÌÍPartNumber=4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5¦[TypePreference_InsertDateAsField]†false¦¦¦¦8¦TrueString=Yes†FalseString=No¦¦¦file:///Trailer_InsertDateAsField.html¦1†0††26†IncludeDate,IncludeTime¦¦True¦0¦¦0¦3¦1¦¦F¦False¦1¦False¦¦1¦1¦¦¦0|VariableDefinition=4c89cd98-f454-4328-a4ce-3723a1827e90¦IncludeClientMatter¦Include Client/Matter No.¦0¦1¦[TypePreference_IncludeClientMatter]†false¦¦¦¦8¦TrueString=Yes†FalseString=No¦¦¦¦¦¦True¦0¦¦0¦1¦1¦¦¦False¦1¦False¦¦1¦¦¦¦1|VariableDefinition=7470a6f1-f7a0-48d1-b63b-b0d58e54ef13¦SetDocIDProperties¦SetDocIDProperties¦0¦6¦¦True¦¦¦8¦TrueString=Yes†FalseString=No¦¦¦¦1†0††37†docId‡[DMS__IsProfiled] ^? [DMS__Custom1] ^: [Document__Name]¤2†0††37†docVersion‡[DMS__IsProfiled] ^? [DMS__Version] ^: 0¤3†0††37†docCliMat‡[DMS__IsProfiled] ^? [Replace__[DMS__ClientID]__PERSONAL__PER]-[DMS__MatterID] ^: [Empty]¤4†0††37†docIncludeCliMat‡[Variable__IncludeClientMatter] ^= true ^? true ^: false¤5†0††32†Fields.Update‡DocIDFields,DocIDFields2¦¦True¦0¦¦0¦0¦1¦¦¦False¦0¦False¦¦1¦¦¦¦3|ÌÍReserved=mps856532560000000000000002832000000000ÌÍTempID=2"/>
    <w:docVar w:name="mpo06010890" w:val="DocIDÌÍObjectData=VariableDefinition=f2b2c637-7d17-44ef-9da7-ba3452f7dbfb¦DocID¦Doc ID¦0¦1¦[DMS__IsProfiled] ^? [DMS__Custom1]/[DMS__Version]{[Variable__IncludeClientMatter] ^= true ^?   [DMS__ClientID]-[DMS__MatterID]} ^: [Document__Name]¦¦¦¦7¦¦¦¦¦1†0††1†‡0‡0‡¤2†0††7†Segments404::DocID‡[MyValue]¤3†0††7†Segments404::ClientMatterNo‡[DMS__IsProfiled] ^= true ^? [DMS__ClientID]-[DMS__MatterID]¤4†0††7†Segments3::DocID‡[MyValue]¦¦True¦0¦¦0¦0¦1¦¦¦False¦1¦False¦¦1¦1¦¦¦0|ÌÍTempID=1"/>
    <w:docVar w:name="mpo06271428" w:val="Footer(A4LeftAligned)_1ÌÍPartNumber=3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6¦[TypePreference_InsertDateAsField]¦¦¦¦8¦TrueString=Yes†FalseString=No¦¦¦file:///Trailer_InsertDateAsField.html¦1†0††26†IncludeDate,IncludeTime¦¦True¦0¦¦0¦3¦1¦¦F¦False¦1¦False¦¦1¦1¦¦¦0|VariableDefinition=a3df4cde-6927-4f74-94f1-1345d8fac78a¦IncludeClientMatter¦Include Client/Matter No.¦0¦2¦[TypePreference_IncludeClientMatter]†¦¦¦¦8¦TrueString=Yes†FalseString=No¦¦¦¦1†0††7†DocID‡[DMS__IsProfiled] ^? [DMS__Custom1]/[DMS__Version]{[Variable__IncludeClientMatter] ^= true ^?   [DMS__ClientID]-[DMS__MatterID]} ^: [Document__Name]¦¦True¦0¦¦0¦3¦1¦¦¦False¦1¦False¦¦1¦¦¦¦1|ÌÍReserved=mps856532560000000000000002832000000000ÌÍTempID=2"/>
    <w:docVar w:name="mpo07167822" w:val="Footer(A4LeftAligned)_1ÌÍPartNumber=4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5¦[TypePreference_InsertDateAsField]†false¦¦¦¦8¦TrueString=Yes†FalseString=No¦¦¦file:///Trailer_InsertDateAsField.html¦1†0††26†IncludeDate,IncludeTime¦¦True¦0¦¦0¦3¦1¦¦F¦False¦1¦False¦¦1¦1¦¦¦0|VariableDefinition=4c89cd98-f454-4328-a4ce-3723a1827e90¦IncludeClientMatter¦Include Client/Matter No.¦0¦1¦[TypePreference_IncludeClientMatter]†false¦¦¦¦8¦TrueString=Yes†FalseString=No¦¦¦¦¦¦True¦0¦¦0¦1¦1¦¦¦False¦1¦False¦¦1¦¦¦¦1|VariableDefinition=7470a6f1-f7a0-48d1-b63b-b0d58e54ef13¦SetDocIDProperties¦SetDocIDProperties¦0¦6¦¦True¦¦¦8¦TrueString=Yes†FalseString=No¦¦¦¦1†0††37†docId‡[DMS__IsProfiled] ^? [DMS__Custom1] ^: [Document__Name]¤2†0††37†docVersion‡[DMS__IsProfiled] ^? [DMS__Version] ^: 0¤3†0††37†docCliMat‡[DMS__IsProfiled] ^? [Replace__[DMS__ClientID]__PERSONAL__PER]-[DMS__MatterID] ^: [Empty]¤4†0††37†docIncludeCliMat‡[Variable__IncludeClientMatter] ^= true ^? true ^: false¤5†0††32†Fields.Update‡DocIDFields,DocIDFields2¦¦True¦0¦¦0¦0¦1¦¦¦False¦0¦False¦¦1¦¦¦¦3|ÌÍReserved=mps856532560000000000000002832000000000ÌÍTempID=2"/>
    <w:docVar w:name="mpo07647532" w:val="IncludeDraftÌÍObjectData=VariableDefinition=7766f3ae-90e0-4810-bad5-54d092a5fa7d¦IncludeDraft¦Include Draft¦0¦3¦[TypePreference_IncludeDraft]†¦[MyTagValue] ^!= ¦¦¦8¦TrueString=Yes†FalseString=No¦¦¦file:///Trailer_IncludeDraft.html¦1†0††1†‡0‡2‡[MyValue] ^= true ^? DRAFT ^: [Empty]¦¦True¦0¦¦0¦3¦1¦¦R¦False¦1¦False¦¦1¦1¦¦¦0|ÌÍReserved=mpv235514850000060000000000000000000000ÌÍTempID="/>
    <w:docVar w:name="mpo08475685" w:val="IncludeTimeÌÍObjectData=VariableDefinition=7254eb47-6ae9-40bc-bb42-5da6f407776a¦IncludeTime¦Include Time¦0¦4¦[TypePreference_IncludeTime]†false¦[MyTagValue] ^!= ¦¦¦8¦TrueString=Yes†FalseString=No¦¦¦file:///Trailer_IncludeTime.html¦1†0††17†0‡0‡‡[MyValue] ^= true ^? h:mmam/pm{[Variable__InsertDateAsField] ^?  /F}  ^: [Empty]¦1††4†2†InsertDateAsField‡[MyValue] ^OR [Variable_IncludeDate]¦True¦0¦¦0¦3¦1¦¦T¦False¦1¦False¦¦1¦1¦¦¦0|ÌÍReserved=mpv537675070000080000000000000000000000ÌÍTempID="/>
    <w:docVar w:name="mpo08816099" w:val="IncludeDateÌÍObjectData=VariableDefinition=fcba46ed-4d57-49e4-902d-11c48e289d2c¦IncludeDate¦Include Date¦0¦4¦[TypePreference_IncludeDat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195475060000070000000000000000000000ÌÍTempID="/>
    <w:docVar w:name="mpo09755427" w:val="IncludeTimeÌÍObjectData=VariableDefinition=7254eb47-6ae9-40bc-bb42-5da6f407776a¦IncludeTime¦Include Time¦0¦5¦[TypePreference_IncludeTime]†¦[MyTagValue] ^!= ¦¦¦8¦TrueString=Yes†FalseString=No¦¦¦file:///Trailer_IncludeTime.html¦1†0††17†0‡0‡‡[MyValue] ^= true ^? h:mmam/pm{[Variable__InsertDateAsField] ^?  /F}  ^: [Empty]¦1††4†2†InsertDateAsField‡[MyValue] ^OR [Variable_IncludeDate]¦True¦0¦¦0¦3¦1¦¦T¦False¦1¦False¦¦1¦1¦¦¦0|ÌÍReserved=mpv537675070000080000000000000000000000ÌÍTempID="/>
    <w:docVar w:name="mpo11600971" w:val="IncludeDateÌÍObjectData=VariableDefinition=fcba46ed-4d57-49e4-902d-11c48e289d2c¦IncludeDate¦Include Date¦0¦4¦[TypePreference_IncludeDat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195475060000070000000000000000000000ÌÍTempID="/>
    <w:docVar w:name="mpo11628151" w:val="IncludeTimeÌÍObjectData=VariableDefinition=7254eb47-6ae9-40bc-bb42-5da6f407776a¦IncludeTime¦Include Time¦0¦4¦[TypePreference_IncludeTime]†false¦[MyTagValue] ^!= ¦¦¦8¦TrueString=Yes†FalseString=No¦¦¦file:///Trailer_IncludeTime.html¦1†0††17†0‡0‡‡[MyValue] ^= true ^? h:mmam/pm{[Variable__InsertDateAsField] ^?  /F}  ^: [Empty]¦1††4†2†InsertDateAsField‡[MyValue] ^OR [Variable_IncludeDate]¦True¦0¦¦0¦3¦1¦¦T¦False¦1¦False¦¦1¦1¦¦¦0|ÌÍReserved=mpv537675070000080000000000000000000000ÌÍTempID="/>
    <w:docVar w:name="mpo11983472" w:val="Footer(A4LeftAligned)_1ÌÍPartNumber=3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6¦[TypePreference_InsertDateAsField]¦¦¦¦8¦TrueString=Yes†FalseString=No¦¦¦file:///Trailer_InsertDateAsField.html¦1†0††26†IncludeDate,IncludeTime¦¦True¦0¦¦0¦3¦1¦¦F¦False¦1¦False¦¦1¦1¦¦¦0|VariableDefinition=a3df4cde-6927-4f74-94f1-1345d8fac78a¦IncludeClientMatter¦Include Client/Matter No.¦0¦2¦[TypePreference_IncludeClientMatter]†¦¦¦¦8¦TrueString=Yes†FalseString=No¦¦¦¦1†0††7†DocID‡[DMS__IsProfiled] ^? [DMS__Custom1]/[DMS__Version]{[Variable__IncludeClientMatter] ^= true ^?   [DMS__ClientID]-[DMS__MatterID]} ^: [Document__Name]¦¦True¦0¦¦0¦3¦1¦¦¦False¦1¦False¦¦1¦¦¦¦1|ÌÍReserved=mps856532560000000000000002832000000000ÌÍTempID=2"/>
    <w:docVar w:name="mpo12150800" w:val="IncludeDateÌÍObjectData=VariableDefinition=fcba46ed-4d57-49e4-902d-11c48e289d2c¦IncludeDate¦Include Date¦0¦4¦[TypePreference_IncludeDat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195475060000070000000000000000000000ÌÍTempID="/>
    <w:docVar w:name="mpo12614328" w:val="IncludeTimeÌÍObjectData=VariableDefinition=7254eb47-6ae9-40bc-bb42-5da6f407776a¦IncludeTime¦Include Time¦0¦5¦[TypePreference_IncludeTime]†¦[MyTagValue] ^!= ¦¦¦8¦TrueString=Yes†FalseString=No¦¦¦file:///Trailer_IncludeTime.html¦1†0††17†0‡0‡‡[MyValue] ^= true ^? h:mmam/pm{[Variable__InsertDateAsField] ^?  /F}  ^: [Empty]¦1††4†2†InsertDateAsField‡[MyValue] ^OR [Variable_IncludeDate]¦True¦0¦¦0¦3¦1¦¦T¦False¦1¦False¦¦1¦1¦¦¦0|ÌÍReserved=mpv537675070000080000000000000000000000ÌÍTempID="/>
    <w:docVar w:name="mpo13216430" w:val="Footer(A4LeftAligned)_1ÌÍPartNumber=3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6¦[TypePreference_InsertDateAsField]¦¦¦¦8¦TrueString=Yes†FalseString=No¦¦¦file:///Trailer_InsertDateAsField.html¦1†0††26†IncludeDate,IncludeTime¦¦True¦0¦¦0¦3¦1¦¦F¦False¦1¦False¦¦1¦1¦¦¦0|VariableDefinition=a3df4cde-6927-4f74-94f1-1345d8fac78a¦IncludeClientMatter¦Include Client/Matter No.¦0¦2¦[TypePreference_IncludeClientMatter]†¦¦¦¦8¦TrueString=Yes†FalseString=No¦¦¦¦1†0††7†DocID‡[DMS__IsProfiled] ^? [DMS__Custom1]/[DMS__Version]{[Variable__IncludeClientMatter] ^= true ^?   [DMS__ClientID]-[DMS__MatterID]} ^: [Document__Name]¦¦True¦0¦¦0¦3¦1¦¦¦False¦1¦False¦¦1¦¦¦¦1|ÌÍReserved=mps856532560000000000000002832000000000ÌÍTempID=2"/>
    <w:docVar w:name="mpo13740695" w:val="IncludeDateÌÍObjectData=VariableDefinition=fcba46ed-4d57-49e4-902d-11c48e289d2c¦IncludeDate¦Include Date¦0¦3¦[TypePreference_IncludeDate]†fals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195475060000070000000000000000000000ÌÍTempID="/>
    <w:docVar w:name="mpo13761264" w:val="IncludeTimeÌÍObjectData=VariableDefinition=7254eb47-6ae9-40bc-bb42-5da6f407776a¦IncludeTime¦Include Time¦0¦4¦[TypePreference_IncludeTime]†false¦[MyTagValue] ^!= ¦¦¦8¦TrueString=Yes†FalseString=No¦¦¦file:///Trailer_IncludeTime.html¦1†0††17†0‡0‡‡[MyValue] ^= true ^? h:mmam/pm{[Variable__InsertDateAsField] ^?  /F}  ^: [Empty]¦1††4†2†InsertDateAsField‡[MyValue] ^OR [Variable_IncludeDate]¦True¦0¦¦0¦3¦1¦¦T¦False¦1¦False¦¦1¦1¦¦¦0|ÌÍReserved=mpv537675070000080000000000000000000000ÌÍTempID="/>
    <w:docVar w:name="mpo13848054" w:val="IncludeDraftÌÍObjectData=VariableDefinition=7766f3ae-90e0-4810-bad5-54d092a5fa7d¦IncludeDraft¦Include Draft¦0¦2¦[TypePreference_IncludeDraft]†false¦[MyTagValue] ^!= ¦¦¦8¦TrueString=Yes†FalseString=No¦¦¦file:///Trailer_IncludeDraft.html¦1†0††1†‡0‡2‡[MyValue] ^= true ^? DRAFT ^: [Empty]¦¦True¦0¦¦0¦3¦1¦¦R¦False¦1¦False¦¦1¦1¦¦¦0|ÌÍReserved=mpv235514850000060000000000000000000000ÌÍTempID="/>
    <w:docVar w:name="mpo13961220" w:val="DocIDÌÍObjectData=VariableDefinition=f2b2c637-7d17-44ef-9da7-ba3452f7dbfb¦DocID¦Doc ID¦0¦1¦[DMS__IsProfiled] ^? [DMS__Custom1]/[DMS__Version]{[Variable__IncludeClientMatter] ^= true ^?   [DMS__ClientID]-[DMS__MatterID]} ^: [Document__Name]¦¦¦¦7¦¦¦¦¦1†0††1†‡0‡0‡¤2†0††7†Segments404::DocID‡[MyValue]¤3†0††7†Segments404::ClientMatterNo‡[DMS__IsProfiled] ^= true ^? [DMS__ClientID]-[DMS__MatterID]¤4†0††7†Segments3::DocID‡[MyValue]¦¦True¦0¦¦0¦0¦1¦¦¦False¦1¦False¦¦1¦1¦¦¦0|ÌÍTempID=1"/>
    <w:docVar w:name="mpo14105421" w:val="Footer(A4LeftAligned)_1ÌÍPartNumber=3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6¦[TypePreference_InsertDateAsField]¦¦¦¦8¦TrueString=Yes†FalseString=No¦¦¦file:///Trailer_InsertDateAsField.html¦1†0††26†IncludeDate,IncludeTime¦¦True¦0¦¦0¦3¦1¦¦F¦False¦1¦False¦¦1¦1¦¦¦0|VariableDefinition=a3df4cde-6927-4f74-94f1-1345d8fac78a¦IncludeClientMatter¦Include Client/Matter No.¦0¦2¦[TypePreference_IncludeClientMatter]†¦¦¦¦8¦TrueString=Yes†FalseString=No¦¦¦¦1†0††7†DocID‡[DMS__IsProfiled] ^? [DMS__Custom1]/[DMS__Version]{[Variable__IncludeClientMatter] ^= true ^?   [DMS__ClientID]-[DMS__MatterID]} ^: [Document__Name]¦¦True¦0¦¦0¦3¦1¦¦¦False¦1¦False¦¦1¦¦¦¦1|ÌÍReserved=mps856532560000000000000002832000000000ÌÍTempID=2"/>
    <w:docVar w:name="mpo14317352" w:val="IncludeTimeÌÍObjectData=VariableDefinition=7254eb47-6ae9-40bc-bb42-5da6f407776a¦IncludeTime¦Include Time¦0¦4¦[TypePreference_IncludeTime]†false¦[MyTagValue] ^!= ¦¦¦8¦TrueString=Yes†FalseString=No¦¦¦file:///Trailer_IncludeTime.html¦1†0††17†0‡0‡‡[MyValue] ^= true ^? h:mmam/pm{[Variable__InsertDateAsField] ^?  /F}  ^: [Empty]¦1††4†2†InsertDateAsField‡[MyValue] ^OR [Variable_IncludeDate]¦True¦0¦¦0¦3¦1¦¦T¦False¦1¦False¦¦1¦1¦¦¦0|ÌÍReserved=mpv537675070000080000000000000000000000ÌÍTempID="/>
    <w:docVar w:name="mpo15151221" w:val="IncludeDateÌÍObjectData=VariableDefinition=fcba46ed-4d57-49e4-902d-11c48e289d2c¦IncludeDate¦Include Date¦0¦3¦[TypePreference_IncludeDate]†fals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195475060000070000000000000000000000ÌÍTempID="/>
    <w:docVar w:name="mpo15353549" w:val="IncludeDateÌÍObjectData=VariableDefinition=fcba46ed-4d57-49e4-902d-11c48e289d2c¦IncludeDate¦Include Date¦0¦4¦[TypePreference_IncludeDat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195475060000070000000000000000000000ÌÍTempID="/>
    <w:docVar w:name="mpo15467662" w:val="Footer(A4LeftAligned)_1ÌÍPartNumber=3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6¦[TypePreference_InsertDateAsField]¦¦¦¦8¦TrueString=Yes†FalseString=No¦¦¦file:///Trailer_InsertDateAsField.html¦1†0††26†IncludeDate,IncludeTime¦¦True¦0¦¦0¦3¦1¦¦F¦False¦1¦False¦¦1¦1¦¦¦0|VariableDefinition=a3df4cde-6927-4f74-94f1-1345d8fac78a¦IncludeClientMatter¦Include Client/Matter No.¦0¦2¦[TypePreference_IncludeClientMatter]†¦¦¦¦8¦TrueString=Yes†FalseString=No¦¦¦¦1†0††7†DocID‡[DMS__IsProfiled] ^? [DMS__Custom1]/[DMS__Version]{[Variable__IncludeClientMatter] ^= true ^?   [DMS__ClientID]-[DMS__MatterID]} ^: [Document__Name]¦¦True¦0¦¦0¦3¦1¦¦¦False¦1¦False¦¦1¦¦¦¦1|ÌÍReserved=mps856532560000000000000002832000000000ÌÍTempID=2"/>
    <w:docVar w:name="mpo16856766" w:val="IncludeTimeÌÍObjectData=VariableDefinition=7254eb47-6ae9-40bc-bb42-5da6f407776a¦IncludeTime¦Include Time¦0¦4¦[TypePreference_IncludeTime]†false¦[MyTagValue] ^!= ¦¦¦8¦TrueString=Yes†FalseString=No¦¦¦file:///Trailer_IncludeTime.html¦1†0††17†0‡0‡‡[MyValue] ^= true ^? h:mmam/pm{[Variable__InsertDateAsField] ^?  /F}  ^: [Empty]¦1††4†2†InsertDateAsField‡[MyValue] ^OR [Variable_IncludeDate]¦True¦0¦¦0¦3¦1¦¦T¦False¦1¦False¦¦1¦1¦¦¦0|ÌÍReserved=mpv537675070000080000000000000000000000ÌÍTempID="/>
    <w:docVar w:name="mpo16991770" w:val="DocIDÌÍObjectData=VariableDefinition=f2b2c637-7d17-44ef-9da7-ba3452f7dbfb¦DocID¦Doc ID¦0¦1¦[DMS__IsProfiled] ^? [DMS__Custom1]/[DMS__Version]{[Variable__IncludeClientMatter] ^= true ^?   [DMS__ClientID]-[DMS__MatterID]} ^: [Document__Name]¦¦¦¦7¦¦¦¦¦1†0††1†‡0‡0‡¤2†0††7†Segments404::DocID‡[MyValue]¤3†0††7†Segments404::ClientMatterNo‡[DMS__IsProfiled] ^= true ^? [DMS__ClientID]-[DMS__MatterID]¤4†0††7†Segments3::DocID‡[MyValue]¦¦True¦0¦¦0¦0¦1¦¦¦False¦1¦False¦¦1¦1¦¦¦0|ÌÍTempID=1"/>
    <w:docVar w:name="mpo17354465" w:val="IncludeDateÌÍObjectData=VariableDefinition=fcba46ed-4d57-49e4-902d-11c48e289d2c¦IncludeDate¦Include Date¦0¦4¦[TypePreference_IncludeDat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195475060000070000000000000000000000ÌÍTempID="/>
    <w:docVar w:name="mpo19003677" w:val="DocIDFieldsÌÍObjectData=DocIDFields|Doc ID Fields|0|False|False|||1|BeginTypingHere|4ÌÍTempID=1"/>
    <w:docVar w:name="mpo19505197" w:val="Footer(A4LeftAligned)_1ÌÍPartNumber=4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5¦[TypePreference_InsertDateAsField]†false¦¦¦¦8¦TrueString=Yes†FalseString=No¦¦¦file:///Trailer_InsertDateAsField.html¦1†0††26†IncludeDate,IncludeTime¦¦True¦0¦¦0¦3¦1¦¦F¦False¦1¦False¦¦1¦1¦¦¦0|VariableDefinition=4c89cd98-f454-4328-a4ce-3723a1827e90¦IncludeClientMatter¦Include Client/Matter No.¦0¦1¦[TypePreference_IncludeClientMatter]†false¦¦¦¦8¦TrueString=Yes†FalseString=No¦¦¦¦¦¦True¦0¦¦0¦1¦1¦¦¦False¦1¦False¦¦1¦¦¦¦1|VariableDefinition=12beaec2-de6f-489a-9c35-4872cbeb0d8b¦SetDocIDProperties¦SetDocIDProperties¦0¦6¦¦True¦¦¦8¦TrueString=Yes†FalseString=No¦¦¦¦1†0††7†Segments404::DocID‡[DMS__IsProfiled] ^? [DMS__Custom1]/[DMS__Version] ^: [Document__Name]¤2†0††7†Segments404::ClientMatterNo‡[DMS__IsProfiled] ^= true ^? [DMS__ClientID]-[DMS__MatterID]¤3†0††7†Segments3::DocID‡[DMS__IsProfiled] ^? [DMS__Custom1]/[DMS__Version] ^: [Document__Name]/0¤4†0††8†SetDocIDProperties‡[DMS__Custom1],[DMS__Version],[DMS__ClientID],[DMS__MatterID],[Variable__IncludeClientMatter]¦¦True¦0¦¦0¦0¦1¦¦¦False¦0¦False¦¦1¦¦¦¦3|ÌÍReserved=mps856532560000000000000002832000000000ÌÍTempID=2"/>
    <w:docVar w:name="mpo21026784" w:val="IncludeDraftÌÍObjectData=VariableDefinition=7766f3ae-90e0-4810-bad5-54d092a5fa7d¦IncludeDraft¦Include Draft¦0¦3¦[TypePreference_IncludeDraft]†¦[MyTagValue] ^!= ¦¦¦8¦TrueString=Yes†FalseString=No¦¦¦file:///Trailer_IncludeDraft.html¦1†0††1†‡0‡2‡[MyValue] ^= true ^? DRAFT ^: [Empty]¦¦True¦0¦¦0¦3¦1¦¦R¦False¦1¦False¦¦1¦1¦¦¦0|ÌÍReserved=mpv235514850000060000000000000000000000ÌÍTempID="/>
    <w:docVar w:name="mpo21187210" w:val="IncludeTimeÌÍObjectData=VariableDefinition=7254eb47-6ae9-40bc-bb42-5da6f407776a¦IncludeTime¦Include Time¦0¦4¦[TypePreference_IncludeTime]†false¦[MyTagValue] ^!= ¦¦¦8¦TrueString=Yes†FalseString=No¦¦¦file:///Trailer_IncludeTime.html¦1†0††17†0‡0‡‡[MyValue] ^= true ^? h:mmam/pm{[Variable__InsertDateAsField] ^?  /F}  ^: [Empty]¦1††4†2†InsertDateAsField‡[MyValue] ^OR [Variable_IncludeDate]¦True¦0¦¦0¦3¦1¦¦T¦False¦1¦False¦¦1¦1¦¦¦0|ÌÍReserved=mpv537675070000080000000000000000000000ÌÍTempID="/>
    <w:docVar w:name="mpo21421242" w:val="DocIDÌÍObjectData=VariableDefinition=f2b2c637-7d17-44ef-9da7-ba3452f7dbfb¦DocID¦Doc ID¦0¦1¦[DMS__IsProfiled] ^? [DMS__Custom1]/[DMS__Version]{[Variable__IncludeClientMatter] ^= true ^?   [DMS__ClientID]-[DMS__MatterID]} ^: [Document__Name]¦¦¦¦7¦¦¦¦¦1†0††1†‡0‡0‡¤2†0††7†Segments404::DocID‡[MyValue]¤3†0††7†Segments404::ClientMatterNo‡[DMS__IsProfiled] ^= true ^? [DMS__ClientID]-[DMS__MatterID]¤4†0††7†Segments3::DocID‡[MyValue]¦¦True¦0¦¦0¦0¦1¦¦¦False¦1¦False¦¦1¦1¦¦¦0|ÌÍTempID=1"/>
    <w:docVar w:name="mpo21523410" w:val="IncludeDraftÌÍObjectData=VariableDefinition=7766f3ae-90e0-4810-bad5-54d092a5fa7d¦IncludeDraft¦Include Draft¦0¦3¦[TypePreference_IncludeDraft]†¦[MyTagValue] ^!= ¦¦¦8¦TrueString=Yes†FalseString=No¦¦¦file:///Trailer_IncludeDraft.html¦1†0††1†‡0‡2‡[MyValue] ^= true ^? DRAFT ^: [Empty]¦¦True¦0¦¦0¦3¦1¦¦R¦False¦1¦False¦¦1¦1¦¦¦0|ÌÍReserved=mpv235514850000060000000000000000000000ÌÍTempID="/>
    <w:docVar w:name="mpo24219447" w:val="IncludeTimeÌÍObjectData=VariableDefinition=7254eb47-6ae9-40bc-bb42-5da6f407776a¦IncludeTime¦Include Time¦0¦5¦[TypePreference_IncludeTime]†¦[MyTagValue] ^!= ¦¦¦8¦TrueString=Yes†FalseString=No¦¦¦file:///Trailer_IncludeTime.html¦1†0††17†0‡0‡‡[MyValue] ^= true ^? h:mmam/pm{[Variable__InsertDateAsField] ^?  /F}  ^: [Empty]¦1††4†2†InsertDateAsField‡[MyValue] ^OR [Variable_IncludeDate]¦True¦0¦¦0¦3¦1¦¦T¦False¦1¦False¦¦1¦1¦¦¦0|ÌÍReserved=mpv537675070000080000000000000000000000ÌÍTempID="/>
    <w:docVar w:name="mpo24236834" w:val="IncludeDateÌÍObjectData=VariableDefinition=fcba46ed-4d57-49e4-902d-11c48e289d2c¦IncludeDate¦Include Date¦0¦4¦[TypePreference_IncludeDat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195475060000070000000000000000000000ÌÍTempID="/>
    <w:docVar w:name="mpo24294245" w:val="IncludeDateÌÍObjectData=VariableDefinition=fcba46ed-4d57-49e4-902d-11c48e289d2c¦IncludeDate¦Include Date¦0¦4¦[TypePreference_IncludeDat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195475060000070000000000000000000000ÌÍTempID="/>
    <w:docVar w:name="mpo25277728" w:val="Footer(A4LeftAligned)_1ÌÍPartNumber=3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6¦[TypePreference_InsertDateAsField]¦¦¦¦8¦TrueString=Yes†FalseString=No¦¦¦file:///Trailer_InsertDateAsField.html¦1†0††26†IncludeDate,IncludeTime¦¦True¦0¦¦0¦3¦1¦¦F¦False¦1¦False¦¦1¦1¦¦¦0|VariableDefinition=a3df4cde-6927-4f74-94f1-1345d8fac78a¦IncludeClientMatter¦Include Client/Matter No.¦0¦2¦[TypePreference_IncludeClientMatter]†¦¦¦¦8¦TrueString=Yes†FalseString=No¦¦¦¦1†0††7†DocID‡[DMS__IsProfiled] ^? [DMS__Custom1]/[DMS__Version]{[Variable__IncludeClientMatter] ^= true ^?   [DMS__ClientID]-[DMS__MatterID]} ^: [Document__Name]¦¦True¦0¦¦0¦3¦1¦¦¦False¦1¦False¦¦1¦¦¦¦1|ÌÍReserved=mps856532560000000000000002832000000000ÌÍTempID=2"/>
    <w:docVar w:name="mpo25496393" w:val="IncludeTimeÌÍObjectData=VariableDefinition=7254eb47-6ae9-40bc-bb42-5da6f407776a¦IncludeTime¦Include Time¦0¦5¦[TypePreference_IncludeTime]†¦[MyTagValue] ^!= ¦¦¦8¦TrueString=Yes†FalseString=No¦¦¦file:///Trailer_IncludeTime.html¦1†0††17†0‡0‡‡[MyValue] ^= true ^? h:mmam/pm{[Variable__InsertDateAsField] ^?  /F}  ^: [Empty]¦1††4†2†InsertDateAsField‡[MyValue] ^OR [Variable_IncludeDate]¦True¦0¦¦0¦3¦1¦¦T¦False¦1¦False¦¦1¦1¦¦¦0|ÌÍReserved=mpv537675070000080000000000000000000000ÌÍTempID="/>
    <w:docVar w:name="mpo25504309" w:val="Footer(A4LeftAligned)_1ÌÍPartNumber=4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5¦[TypePreference_InsertDateAsField]†false¦¦¦¦8¦TrueString=Yes†FalseString=No¦¦¦file:///Trailer_InsertDateAsField.html¦1†0††26†IncludeDate,IncludeTime¦¦True¦0¦¦0¦3¦1¦¦F¦False¦1¦False¦¦1¦1¦¦¦0|VariableDefinition=4c89cd98-f454-4328-a4ce-3723a1827e90¦IncludeClientMatter¦Include Client/Matter No.¦0¦1¦[TypePreference_IncludeClientMatter]†false¦¦¦¦8¦TrueString=Yes†FalseString=No¦¦¦¦¦¦True¦0¦¦0¦1¦1¦¦¦False¦1¦False¦¦1¦¦¦¦1|VariableDefinition=7470a6f1-f7a0-48d1-b63b-b0d58e54ef13¦SetDocIDProperties¦SetDocIDProperties¦0¦6¦¦True¦¦¦8¦TrueString=Yes†FalseString=No¦¦¦¦1†0††37†docId‡[DMS__IsProfiled] ^? [DMS__Custom1] ^: [Document__Name]¤2†0††37†docVersion‡[DMS__IsProfiled] ^? [DMS__Version] ^: 0¤3†0††37†docCliMat‡[DMS__IsProfiled] ^? [Replace__[DMS__ClientID]__PERSONAL__PER]-[DMS__MatterID] ^: [Empty]¤4†0††37†docIncludeCliMat‡[Variable__IncludeClientMatter] ^= true ^? true ^: false¤5†0††32†Fields.Update‡DocIDFields,DocIDFields2¦¦True¦0¦¦0¦0¦1¦¦¦False¦0¦False¦¦1¦¦¦¦3|ÌÍReserved=mps856532560000000000000002832000000000ÌÍTempID=2"/>
    <w:docVar w:name="mpo25646144" w:val="Footer(A4LeftAligned)_1ÌÍPartNumber=4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5¦[TypePreference_InsertDateAsField]†false¦¦¦¦8¦TrueString=Yes†FalseString=No¦¦¦file:///Trailer_InsertDateAsField.html¦1†0††26†IncludeDate,IncludeTime¦¦True¦0¦¦0¦3¦1¦¦F¦False¦1¦False¦¦1¦1¦¦¦0|VariableDefinition=4c89cd98-f454-4328-a4ce-3723a1827e90¦IncludeClientMatter¦Include Client/Matter No.¦0¦1¦[TypePreference_IncludeClientMatter]†false¦¦¦¦8¦TrueString=Yes†FalseString=No¦¦¦¦¦¦True¦0¦¦0¦1¦1¦¦¦False¦1¦False¦¦1¦¦¦¦1|VariableDefinition=7470a6f1-f7a0-48d1-b63b-b0d58e54ef13¦SetDocIDProperties¦SetDocIDProperties¦0¦6¦¦True¦¦¦8¦TrueString=Yes†FalseString=No¦¦¦¦1†0††37†docId‡[DMS__IsProfiled] ^? [DMS__Custom1] ^: [Document__Name]¤2†0††37†docVersion‡[DMS__IsProfiled] ^? [DMS__Version] ^: 0¤3†0††37†docCliMat‡[DMS__IsProfiled] ^? [Replace__[DMS__ClientID]__PERSONAL__PER]-[DMS__MatterID] ^: [Empty]¤4†0††37†docIncludeCliMat‡[Variable__IncludeClientMatter] ^= true ^? true ^: false¤5†0††32†Fields.Update‡DocIDFields,DocIDFields2¦¦True¦0¦¦0¦0¦1¦¦¦False¦0¦False¦¦1¦¦¦¦3|ÌÍReserved=mps856532560000000000000002832000000000ÌÍTempID=2"/>
    <w:docVar w:name="mpo27030528" w:val="IncludeDateÌÍObjectData=VariableDefinition=fcba46ed-4d57-49e4-902d-11c48e289d2c¦IncludeDate¦Include Date¦0¦3¦[TypePreference_IncludeDate]†fals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195475060000070000000000000000000000ÌÍTempID="/>
    <w:docVar w:name="mpo27132869" w:val="IncludeDateÌÍObjectData=VariableDefinition=fcba46ed-4d57-49e4-902d-11c48e289d2c¦IncludeDate¦Include Date¦0¦4¦[TypePreference_IncludeDat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195475060000070000000000000000000000ÌÍTempID="/>
    <w:docVar w:name="mpo27278990" w:val="Footer(A4LeftAligned)_1ÌÍPartNumber=4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5¦[TypePreference_InsertDateAsField]†false¦¦¦¦8¦TrueString=Yes†FalseString=No¦¦¦file:///Trailer_InsertDateAsField.html¦1†0††26†IncludeDate,IncludeTime¦¦True¦0¦¦0¦3¦1¦¦F¦False¦1¦False¦¦1¦1¦¦¦0|VariableDefinition=4c89cd98-f454-4328-a4ce-3723a1827e90¦IncludeClientMatter¦Include Client/Matter No.¦0¦1¦[TypePreference_IncludeClientMatter]†false¦¦¦¦8¦TrueString=Yes†FalseString=No¦¦¦¦¦¦True¦0¦¦0¦1¦1¦¦¦False¦1¦False¦¦1¦¦¦¦1|VariableDefinition=12beaec2-de6f-489a-9c35-4872cbeb0d8b¦SetDocIDProperties¦SetDocIDProperties¦0¦6¦¦True¦¦¦8¦TrueString=Yes†FalseString=No¦¦¦¦1†0††7†Segments404::DocID‡[DMS__IsProfiled] ^? [DMS__Custom1]/[DMS__Version] ^: [Document__Name]¤2†0††7†Segments404::ClientMatterNo‡[DMS__IsProfiled] ^= true ^? [DMS__ClientID]-[DMS__MatterID]¤3†0††7†Segments3::DocID‡[DMS__IsProfiled] ^? [DMS__Custom1]/[DMS__Version] ^: [Document__Name]/0¤4†0††8†SetDocIDProperties‡[DMS__Custom1],[DMS__Version],[DMS__ClientID],[DMS__MatterID],[Variable__IncludeClientMatter]¦¦True¦0¦¦0¦0¦1¦¦¦False¦0¦False¦¦1¦¦¦¦3|ÌÍReserved=mps856532560000000000000002832000000000ÌÍTempID=2"/>
    <w:docVar w:name="mpo27596867" w:val="DocIDÌÍ^`~#mp!@a$T#P┗┬=;&lt;{śm‮‛eRÆX⌚ ×Zpå⌌2Ls#V⌒Æ†•!¨X¼üHª,ø⌠‥kÌ@¬”è_öÌwvÕ&quot;ƀagˤ⁂6{Ö ƀ⁂⌐⌟†ÛIbnÒ&lt;{­]yÆí»S⌓[CÆ?ÌÒƚZ¨‥&gt;ÁJ Ë´⌂x¬L⌈Íð‣&quot;/ƅˎ⌌ø+u#@öý⌜E․ÃTØ&lt;ZÂªÎ,ç?%⌓Â0Ç+⌆‣ðdÚÂ+bó‡ì2GW‛U²⌖⌇°V@}o³⌏BÞì%È¼]Ï¸E⌠Ýò⌓K†ì¸Ï²¶ñ&gt;u®W?Ãí~ÛñAˤ⌋õś«Ì⌠wºtÉ¼µÈl2&gt;⌎Iˉ⌑¤⌍xîÎ5ì½ýò⌚pàãÞtaVè‡qß'uBãr&amp;ðNçÂ%_⌅⌒æ⌆î¬cÔø⌌&amp;5Ùˤzƀ⌂‗ñ´»°․⌉?î¹¬µ]½Â‥z⌄⌑ÅRo⌌011"/>
    <w:docVar w:name="mpo27891767" w:val="IncludeDateÌÍObjectData=VariableDefinition=fcba46ed-4d57-49e4-902d-11c48e289d2c¦IncludeDate¦Include Date¦0¦4¦[TypePreference_IncludeDat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195475060000070000000000000000000000ÌÍTempID="/>
    <w:docVar w:name="mpo28030264" w:val="IncludeDateÌÍObjectData=VariableDefinition=fcba46ed-4d57-49e4-902d-11c48e289d2c¦IncludeDate¦Include Date¦0¦3¦[TypePreference_IncludeDate]†fals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195475060000070000000000000000000000ÌÍTempID="/>
    <w:docVar w:name="mpo28435451" w:val="IncludeTimeÌÍObjectData=VariableDefinition=7254eb47-6ae9-40bc-bb42-5da6f407776a¦IncludeTime¦Include Time¦0¦4¦[TypePreference_IncludeTime]†false¦[MyTagValue] ^!= ¦¦¦8¦TrueString=Yes†FalseString=No¦¦¦file:///Trailer_IncludeTime.html¦1†0††17†0‡0‡‡[MyValue] ^= true ^? h:mmam/pm{[Variable__InsertDateAsField] ^?  /F}  ^: [Empty]¦1††4†2†InsertDateAsField‡[MyValue] ^OR [Variable_IncludeDate]¦True¦0¦¦0¦3¦1¦¦T¦False¦1¦False¦¦1¦1¦¦¦0|ÌÍReserved=mpv537675070000080000000000000000000000ÌÍTempID="/>
    <w:docVar w:name="mpo29007322" w:val="Footer(A4LeftAligned)_1ÌÍPartNumber=3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6¦[TypePreference_InsertDateAsField]¦¦¦¦8¦TrueString=Yes†FalseString=No¦¦¦file:///Trailer_InsertDateAsField.html¦1†0††26†IncludeDate,IncludeTime¦¦True¦0¦¦0¦3¦1¦¦F¦False¦1¦False¦¦1¦1¦¦¦0|VariableDefinition=a3df4cde-6927-4f74-94f1-1345d8fac78a¦IncludeClientMatter¦Include Client/Matter No.¦0¦2¦[TypePreference_IncludeClientMatter]†¦¦¦¦8¦TrueString=Yes†FalseString=No¦¦¦¦1†0††7†DocID‡[DMS__IsProfiled] ^? [DMS__Custom1]/[DMS__Version]{[Variable__IncludeClientMatter] ^= true ^?   [DMS__ClientID]-[DMS__MatterID]} ^: [Document__Name]¦¦True¦0¦¦0¦3¦1¦¦¦False¦1¦False¦¦1¦¦¦¦1|ÌÍReserved=mps856532560000000000000002832000000000ÌÍTempID=2"/>
    <w:docVar w:name="mpo29061025" w:val="Footer(A4LeftAligned)_1ÌÍPartNumber=4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5¦[TypePreference_InsertDateAsField]†false¦¦¦¦8¦TrueString=Yes†FalseString=No¦¦¦file:///Trailer_InsertDateAsField.html¦1†0††26†IncludeDate,IncludeTime¦¦True¦0¦¦0¦3¦1¦¦F¦False¦1¦False¦¦1¦1¦¦¦0|VariableDefinition=4c89cd98-f454-4328-a4ce-3723a1827e90¦IncludeClientMatter¦Include Client/Matter No.¦0¦1¦[TypePreference_IncludeClientMatter]†false¦¦¦¦8¦TrueString=Yes†FalseString=No¦¦¦¦¦¦True¦0¦¦0¦1¦1¦¦¦False¦1¦False¦¦1¦¦¦¦1|VariableDefinition=12beaec2-de6f-489a-9c35-4872cbeb0d8b¦SetDocIDProperties¦SetDocIDProperties¦0¦6¦¦True¦¦¦8¦TrueString=Yes†FalseString=No¦¦¦¦1†0††7†Segments404::DocID‡[DMS__IsProfiled] ^? [DMS__Custom1]/[DMS__Version] ^: [Document__Name]¤2†0††7†Segments404::ClientMatterNo‡[DMS__IsProfiled] ^= true ^? [DMS__ClientID]-[DMS__MatterID]¤3†0††7†Segments3::DocID‡[DMS__IsProfiled] ^? [DMS__Custom1]/[DMS__Version] ^: [Document__Name]/0¤4†0††8†SetDocIDProperties‡[DMS__Custom1],[DMS__Version],[DMS__ClientID],[DMS__MatterID],[Variable__IncludeClientMatter]¦¦True¦0¦¦0¦0¦1¦¦¦False¦0¦False¦¦1¦¦¦¦3|ÌÍReserved=mps856532560000000000000002832000000000ÌÍTempID=2"/>
    <w:docVar w:name="mpo29150099" w:val="IncludeDateÌÍObjectData=VariableDefinition=fcba46ed-4d57-49e4-902d-11c48e289d2c¦IncludeDate¦Include Date¦0¦3¦[TypePreference_IncludeDate]†fals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195475060000070000000000000000000000ÌÍTempID="/>
    <w:docVar w:name="mpo29695511" w:val="DocIDÌÍObjectData=VariableDefinition=f2b2c637-7d17-44ef-9da7-ba3452f7dbfb¦DocID¦Doc ID¦0¦1¦[DMS__IsProfiled] ^? [DMS__Custom1]/[DMS__Version]{[Variable__IncludeClientMatter] ^= true ^?   [DMS__ClientID]-[DMS__MatterID]} ^: [Document__Name]¦¦¦¦7¦¦¦¦¦1†0††1†‡0‡0‡¤2†0††7†Segments404::DocID‡[MyValue]¤3†0††7†Segments404::ClientMatterNo‡[DMS__IsProfiled] ^= true ^? [DMS__ClientID]-[DMS__MatterID]¤4†0††7†Segments3::DocID‡[MyValue]¦¦True¦0¦¦0¦0¦1¦¦¦False¦1¦False¦¦1¦1¦¦¦0|ÌÍTempID=1"/>
    <w:docVar w:name="mpo29741377" w:val="Footer(A4LeftAligned)_1ÌÍPartNumber=4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5¦[TypePreference_InsertDateAsField]†false¦¦¦¦8¦TrueString=Yes†FalseString=No¦¦¦file:///Trailer_InsertDateAsField.html¦1†0††26†IncludeDate,IncludeTime¦¦True¦0¦¦0¦3¦1¦¦F¦False¦1¦False¦¦1¦1¦¦¦0|VariableDefinition=4c89cd98-f454-4328-a4ce-3723a1827e90¦IncludeClientMatter¦Include Client/Matter No.¦0¦1¦[TypePreference_IncludeClientMatter]†false¦¦¦¦8¦TrueString=Yes†FalseString=No¦¦¦¦¦¦True¦0¦¦0¦1¦1¦¦¦False¦1¦False¦¦1¦¦¦¦1|VariableDefinition=12beaec2-de6f-489a-9c35-4872cbeb0d8b¦SetDocIDProperties¦SetDocIDProperties¦0¦6¦¦True¦¦¦8¦TrueString=Yes†FalseString=No¦¦¦¦1†0††7†Segments404::DocID‡[DMS__IsProfiled] ^? [DMS__Custom1]/[DMS__Version] ^: [Document__Name]¤2†0††7†Segments404::ClientMatterNo‡[DMS__IsProfiled] ^= true ^? [DMS__ClientID]-[DMS__MatterID]¤3†0††7†Segments3::DocID‡[DMS__IsProfiled] ^? [DMS__Custom1]/[DMS__Version] ^: [Document__Name]/0¤4†0††8†SetDocIDProperties‡[DMS__Custom1],[DMS__Version],[DMS__ClientID],[DMS__MatterID],[Variable__IncludeClientMatter]¦¦True¦0¦¦0¦0¦1¦¦¦False¦0¦False¦¦1¦¦¦¦3|ÌÍReserved=mps856532560000000000000002832000000000ÌÍTempID=2"/>
    <w:docVar w:name="mpo30821073" w:val="IncludeDateÌÍObjectData=VariableDefinition=fcba46ed-4d57-49e4-902d-11c48e289d2c¦IncludeDate¦Include Date¦0¦4¦[TypePreference_IncludeDat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195475060000070000000000000000000000ÌÍTempID="/>
    <w:docVar w:name="mpo31234664" w:val="IncludeDraftÌÍObjectData=VariableDefinition=7766f3ae-90e0-4810-bad5-54d092a5fa7d¦IncludeDraft¦Include Draft¦0¦2¦[TypePreference_IncludeDraft]†false¦[MyTagValue] ^!= ¦¦¦8¦TrueString=Yes†FalseString=No¦¦¦file:///Trailer_IncludeDraft.html¦1†0††1†‡0‡2‡[MyValue] ^= true ^? DRAFT ^: [Empty]¦¦True¦0¦¦0¦3¦1¦¦R¦False¦1¦False¦¦1¦1¦¦¦0|ÌÍReserved=mpv235514850000060000000000000000000000ÌÍTempID="/>
    <w:docVar w:name="mpo31562167" w:val="IncludeTimeÌÍObjectData=VariableDefinition=7254eb47-6ae9-40bc-bb42-5da6f407776a¦IncludeTime¦Include Time¦0¦4¦[TypePreference_IncludeTime]†false¦[MyTagValue] ^!= ¦¦¦8¦TrueString=Yes†FalseString=No¦¦¦file:///Trailer_IncludeTime.html¦1†0††17†0‡0‡‡[MyValue] ^= true ^? h:mmam/pm{[Variable__InsertDateAsField] ^?  /F}  ^: [Empty]¦1††4†2†InsertDateAsField‡[MyValue] ^OR [Variable_IncludeDate]¦True¦0¦¦0¦3¦1¦¦T¦False¦1¦False¦¦1¦1¦¦¦0|ÌÍReserved=mpv537675070000080000000000000000000000ÌÍTempID="/>
    <w:docVar w:name="mpo31918412" w:val="IncludeTimeÌÍObjectData=VariableDefinition=7254eb47-6ae9-40bc-bb42-5da6f407776a¦IncludeTime¦Include Time¦0¦5¦[TypePreference_IncludeTime]†¦[MyTagValue] ^!= ¦¦¦8¦TrueString=Yes†FalseString=No¦¦¦file:///Trailer_IncludeTime.html¦1†0††17†0‡0‡‡[MyValue] ^= true ^? h:mmam/pm{[Variable__InsertDateAsField] ^?  /F}  ^: [Empty]¦1††4†2†InsertDateAsField‡[MyValue] ^OR [Variable_IncludeDate]¦True¦0¦¦0¦3¦1¦¦T¦False¦1¦False¦¦1¦1¦¦¦0|ÌÍReserved=mpv537675070000080000000000000000000000ÌÍTempID="/>
    <w:docVar w:name="mpo32063818" w:val="DocIDÌÍObjectData=VariableDefinition=f2b2c637-7d17-44ef-9da7-ba3452f7dbfb¦DocID¦Doc ID¦0¦1¦[DMS__IsProfiled] ^? [DMS__Custom1]/[DMS__Version]{[Variable__IncludeClientMatter] ^= true ^?   [DMS__ClientID]-[DMS__MatterID]} ^: [Document__Name]¦¦¦¦7¦¦¦¦¦1†0††1†‡0‡0‡¤2†0††7†Segments404::DocID‡[MyValue]¤3†0††7†Segments404::ClientMatterNo‡[DMS__IsProfiled] ^= true ^? [DMS__ClientID]-[DMS__MatterID]¤4†0††7†Segments3::DocID‡[MyValue]¦¦True¦0¦¦0¦0¦1¦¦¦False¦1¦False¦¦1¦1¦¦¦0|ÌÍTempID=1"/>
    <w:docVar w:name="mpo32146800" w:val="IncludeDateÌÍObjectData=VariableDefinition=fcba46ed-4d57-49e4-902d-11c48e289d2c¦IncludeDate¦Include Date¦0¦3¦[TypePreference_IncludeDate]†fals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195475060000070000000000000000000000ÌÍTempID="/>
    <w:docVar w:name="mpo32349516" w:val="DocIDÌÍ^`~#mp!@U⌚&gt;#⌊┖┪5::|zřm…‚cJÅV⌒ ÕRpä⌊*′ï+⌌_LG!Ð,`ú$W’|⌓J6h@RCv=°L÷æ=7kOb4ÒÍÎřsÑÒä`®Ð¥ř Öl:SÐℨ+×ŦóW⌗œ P⌟Ð⌝Ä!Ì⌝¾(J»•+Ö7È⌎\I%⌞n⌄ñN1‚ë⌓û⌈&lt;¨¼&lt;!td/ÓÎ#⌍Î⌚ƀÙ'ü⌝⌜©8wsÖe#$á9jç¼Ü⌟÷`—N]ùX′rº}kðq{ÂûÑ;⌇3àÛ,ï2¬Y=®ó±Ò\Or&quot;ŒN‧=~ëkw½i­D8íÖó¦ßy ⌑â9[‶-êjÕŔo[‼ò#3Ý'⌊DB⌊.@ pã°'Ã¶⌂E„ƀ!öø&lt;]›¥b2⌃Ãï][pª⌑ï[YÚjÁÇ›⌃A\)uÃ⌒É⌆m•ã⌍Ŕï±µW/⌂å¬É⌚eU»WLWû⌅¾»hû011"/>
    <w:docVar w:name="mpo32580203" w:val="IncludeDraftÌÍObjectData=VariableDefinition=7766f3ae-90e0-4810-bad5-54d092a5fa7d¦IncludeDraft¦Include Draft¦0¦3¦[TypePreference_IncludeDraft]†¦[MyTagValue] ^!= ¦¦¦8¦TrueString=Yes†FalseString=No¦¦¦file:///Trailer_IncludeDraft.html¦1†0††1†‡0‡2‡[MyValue] ^= true ^? DRAFT ^: [Empty]¦¦True¦0¦¦0¦3¦1¦¦R¦False¦1¦False¦¦1¦1¦¦¦0|ÌÍReserved=mpv235514850000060000000000000000000000ÌÍTempID="/>
    <w:docVar w:name="mpo32671493" w:val="IncludeTimeÌÍObjectData=VariableDefinition=7254eb47-6ae9-40bc-bb42-5da6f407776a¦IncludeTime¦Include Time¦0¦5¦[TypePreference_IncludeTime]†¦[MyTagValue] ^!= ¦¦¦8¦TrueString=Yes†FalseString=No¦¦¦file:///Trailer_IncludeTime.html¦1†0††17†0‡0‡‡[MyValue] ^= true ^? h:mmam/pm{[Variable__InsertDateAsField] ^?  /F}  ^: [Empty]¦1††4†2†InsertDateAsField‡[MyValue] ^OR [Variable_IncludeDate]¦True¦0¦¦0¦3¦1¦¦T¦False¦1¦False¦¦1¦1¦¦¦0|ÌÍReserved=mpv537675070000080000000000000000000000ÌÍTempID="/>
    <w:docVar w:name="mpo32971948" w:val="IncludeTimeÌÍObjectData=VariableDefinition=7254eb47-6ae9-40bc-bb42-5da6f407776a¦IncludeTime¦Include Time¦0¦5¦[TypePreference_IncludeTime]†¦[MyTagValue] ^!= ¦¦¦8¦TrueString=Yes†FalseString=No¦¦¦file:///Trailer_IncludeTime.html¦1†0††17†0‡0‡‡[MyValue] ^= true ^? h:mmam/pm{[Variable__InsertDateAsField] ^?  /F}  ^: [Empty]¦1††4†2†InsertDateAsField‡[MyValue] ^OR [Variable_IncludeDate]¦True¦0¦¦0¦3¦1¦¦T¦False¦1¦False¦¦1¦1¦¦¦0|ÌÍReserved=mpv537675070000080000000000000000000000ÌÍTempID="/>
    <w:docVar w:name="mpo33049357" w:val="IncludeDateÌÍObjectData=VariableDefinition=fcba46ed-4d57-49e4-902d-11c48e289d2c¦IncludeDate¦Include Date¦0¦3¦[TypePreference_IncludeDate]†fals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195475060000070000000000000000000000ÌÍTempID="/>
    <w:docVar w:name="mpo33293921" w:val="Footer(A4LeftAligned)_1ÌÍPartNumber=4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5¦[TypePreference_InsertDateAsField]†false¦¦¦¦8¦TrueString=Yes†FalseString=No¦¦¦file:///Trailer_InsertDateAsField.html¦1†0††26†IncludeDate,IncludeTime¦¦True¦0¦¦0¦3¦1¦¦F¦False¦1¦False¦¦1¦1¦¦¦0|VariableDefinition=4c89cd98-f454-4328-a4ce-3723a1827e90¦IncludeClientMatter¦Include Client/Matter No.¦0¦1¦[TypePreference_IncludeClientMatter]†false¦¦¦¦8¦TrueString=Yes†FalseString=No¦¦¦¦¦¦True¦0¦¦0¦1¦1¦¦¦False¦1¦False¦¦1¦¦¦¦1|VariableDefinition=7470a6f1-f7a0-48d1-b63b-b0d58e54ef13¦SetDocIDProperties¦SetDocIDProperties¦0¦6¦¦True¦¦¦8¦TrueString=Yes†FalseString=No¦¦¦¦1†0††37†docId‡[DMS__IsProfiled] ^? [DMS__Custom1] ^: [Document__Name]¤2†0††37†docVersion‡[DMS__IsProfiled] ^? [DMS__Version] ^: 0¤3†0††37†docCliMat‡[DMS__IsProfiled] ^? [Replace__[DMS__ClientID]__PERSONAL__PER]-[DMS__MatterID] ^: [Empty]¤4†0††37†docIncludeCliMat‡[Variable__IncludeClientMatter] ^= true ^? true ^: false¤5†0††32†Fields.Update‡DocIDFields,DocIDFields2¦¦True¦0¦¦0¦0¦1¦¦¦False¦0¦False¦¦1¦¦¦¦3|ÌÍReserved=mps856532560000000000000002832000000000ÌÍTempID=2"/>
    <w:docVar w:name="mpo33368146" w:val="DocIDÌÍObjectData=VariableDefinition=f2b2c637-7d17-44ef-9da7-ba3452f7dbfb¦DocID¦Doc ID¦0¦1¦[DMS__IsProfiled] ^? [DMS__Custom1]/[DMS__Version]{[Variable__IncludeClientMatter] ^= true ^?   [DMS__ClientID]-[DMS__MatterID]} ^: [Document__Name]¦¦¦¦7¦¦¦¦¦1†0††1†‡0‡0‡¤2†0††7†Segments404::DocID‡[MyValue]¤3†0††7†Segments404::ClientMatterNo‡[DMS__IsProfiled] ^= true ^? [DMS__ClientID]-[DMS__MatterID]¤4†0††7†Segments3::DocID‡[MyValue]¦¦True¦0¦¦0¦0¦1¦¦¦False¦1¦False¦¦1¦1¦¦¦0|ÌÍTempID=1"/>
    <w:docVar w:name="mpo33638376" w:val="IncludeTimeÌÍObjectData=VariableDefinition=7254eb47-6ae9-40bc-bb42-5da6f407776a¦IncludeTime¦Include Time¦0¦5¦[TypePreference_IncludeTime]†¦[MyTagValue] ^!= ¦¦¦8¦TrueString=Yes†FalseString=No¦¦¦file:///Trailer_IncludeTime.html¦1†0††17†0‡0‡‡[MyValue] ^= true ^? h:mmam/pm{[Variable__InsertDateAsField] ^?  /F}  ^: [Empty]¦1††4†2†InsertDateAsField‡[MyValue] ^OR [Variable_IncludeDate]¦True¦0¦¦0¦3¦1¦¦T¦False¦1¦False¦¦1¦1¦¦¦0|ÌÍReserved=mpv537675070000080000000000000000000000ÌÍTempID="/>
    <w:docVar w:name="mpo33901376" w:val="IncludeTimeÌÍObjectData=VariableDefinition=7254eb47-6ae9-40bc-bb42-5da6f407776a¦IncludeTime¦Include Time¦0¦5¦[TypePreference_IncludeTime]†¦[MyTagValue] ^!= ¦¦¦8¦TrueString=Yes†FalseString=No¦¦¦file:///Trailer_IncludeTime.html¦1†0††17†0‡0‡‡[MyValue] ^= true ^? h:mmam/pm{[Variable__InsertDateAsField] ^?  /F}  ^: [Empty]¦1††4†2†InsertDateAsField‡[MyValue] ^OR [Variable_IncludeDate]¦True¦0¦¦0¦3¦1¦¦T¦False¦1¦False¦¦1¦1¦¦¦0|ÌÍReserved=mpv537675070000080000000000000000000000ÌÍTempID="/>
    <w:docVar w:name="mpo34743017" w:val="Footer(A4LeftAligned)_1ÌÍPartNumber=4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5¦[TypePreference_InsertDateAsField]†false¦¦¦¦8¦TrueString=Yes†FalseString=No¦¦¦file:///Trailer_InsertDateAsField.html¦1†0††26†IncludeDate,IncludeTime¦¦True¦0¦¦0¦3¦1¦¦F¦False¦1¦False¦¦1¦1¦¦¦0|VariableDefinition=4c89cd98-f454-4328-a4ce-3723a1827e90¦IncludeClientMatter¦Include Client/Matter No.¦0¦1¦[TypePreference_IncludeClientMatter]†false¦¦¦¦8¦TrueString=Yes†FalseString=No¦¦¦¦¦¦True¦0¦¦0¦1¦1¦¦¦False¦1¦False¦¦1¦¦¦¦1|VariableDefinition=12beaec2-de6f-489a-9c35-4872cbeb0d8b¦SetDocIDProperties¦SetDocIDProperties¦0¦6¦¦True¦¦¦8¦TrueString=Yes†FalseString=No¦¦¦¦1†0††7†Segments404::DocID‡[DMS__IsProfiled] ^? [DMS__Custom1]/[DMS__Version] ^: [Document__Name]¤2†0††7†Segments404::ClientMatterNo‡[DMS__IsProfiled] ^= true ^? [DMS__ClientID]-[DMS__MatterID]¤3†0††7†Segments3::DocID‡[DMS__IsProfiled] ^? [DMS__Custom1]/[DMS__Version] ^: [Document__Name]/0¤4†0††8†SetDocIDProperties‡[DMS__Custom1],[DMS__Version],[DMS__ClientID],[DMS__MatterID],[Variable__IncludeClientMatter]¦¦True¦0¦¦0¦0¦1¦¦¦False¦0¦False¦¦1¦¦¦¦3|ÌÍReserved=mps856532560000000000000002832000000000ÌÍTempID=2"/>
    <w:docVar w:name="mpo35787547" w:val="IncludeDateÌÍObjectData=VariableDefinition=fcba46ed-4d57-49e4-902d-11c48e289d2c¦IncludeDate¦Include Date¦0¦3¦[TypePreference_IncludeDate]†fals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195475060000070000000000000000000000ÌÍTempID="/>
    <w:docVar w:name="mpo35864729" w:val="Footer(A4LeftAligned)_1ÌÍPartNumber=4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5¦[TypePreference_InsertDateAsField]†false¦¦¦¦8¦TrueString=Yes†FalseString=No¦¦¦file:///Trailer_InsertDateAsField.html¦1†0††26†IncludeDate,IncludeTime¦¦True¦0¦¦0¦3¦1¦¦F¦False¦1¦False¦¦1¦1¦¦¦0|VariableDefinition=4c89cd98-f454-4328-a4ce-3723a1827e90¦IncludeClientMatter¦Include Client/Matter No.¦0¦1¦[TypePreference_IncludeClientMatter]†false¦¦¦¦8¦TrueString=Yes†FalseString=No¦¦¦¦¦¦True¦0¦¦0¦1¦1¦¦¦False¦1¦False¦¦1¦¦¦¦1|VariableDefinition=12beaec2-de6f-489a-9c35-4872cbeb0d8b¦SetDocIDProperties¦SetDocIDProperties¦0¦6¦¦True¦¦¦8¦TrueString=Yes†FalseString=No¦¦¦¦1†0††7†Segments404::DocID‡[DMS__IsProfiled] ^? [DMS__Custom1]/[DMS__Version] ^: [Document__Name]¤2†0††7†Segments404::ClientMatterNo‡[DMS__IsProfiled] ^= true ^? [DMS__ClientID]-[DMS__MatterID]¤3†0††7†Segments3::DocID‡[DMS__IsProfiled] ^? [DMS__Custom1]/[DMS__Version] ^: [Document__Name]/0¤4†0††8†SetDocIDProperties‡[DMS__Custom1],[DMS__Version],[DMS__ClientID],[DMS__MatterID],[Variable__IncludeClientMatter]¦¦True¦0¦¦0¦0¦1¦¦¦False¦0¦False¦¦1¦¦¦¦3|ÌÍReserved=mps856532560000000000000002832000000000ÌÍTempID=2"/>
    <w:docVar w:name="mpo36082613" w:val="IncludeDateÌÍObjectData=VariableDefinition=fcba46ed-4d57-49e4-902d-11c48e289d2c¦IncludeDate¦Include Date¦0¦4¦[TypePreference_IncludeDat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195475060000070000000000000000000000ÌÍTempID="/>
    <w:docVar w:name="mpo36536217" w:val="DocIDÌÍObjectData=VariableDefinition=f2b2c637-7d17-44ef-9da7-ba3452f7dbfb¦DocID¦Doc ID¦0¦1¦[DMS__IsProfiled] ^? [DMS__Custom1]/[DMS__Version]{[Variable__IncludeClientMatter] ^= true ^?   [DMS__ClientID]-[DMS__MatterID]} ^: [Document__Name]¦¦¦¦7¦¦¦¦¦1†0††1†‡0‡0‡¤2†0††7†Segments404::DocID‡[MyValue]¤3†0††7†Segments404::ClientMatterNo‡[DMS__IsProfiled] ^= true ^? [DMS__ClientID]-[DMS__MatterID]¤4†0††7†Segments3::DocID‡[MyValue]¦¦True¦0¦¦0¦0¦1¦¦¦False¦1¦False¦¦1¦1¦¦¦0|ÌÍTempID=1"/>
    <w:docVar w:name="mpo36593628" w:val="DocIDÌÍObjectData=VariableDefinition=f2b2c637-7d17-44ef-9da7-ba3452f7dbfb¦DocID¦Doc ID¦0¦1¦[DMS__IsProfiled] ^? [DMS__Custom1]/[DMS__Version]{[Variable__IncludeClientMatter] ^= true ^?   [DMS__ClientID]-[DMS__MatterID]} ^: [Document__Name]¦¦¦¦7¦¦¦¦¦1†0††1†‡0‡0‡¤2†0††7†Segments404::DocID‡[MyValue]¤3†0††7†Segments404::ClientMatterNo‡[DMS__IsProfiled] ^= true ^? [DMS__ClientID]-[DMS__MatterID]¤4†0††7†Segments3::DocID‡[MyValue]¦¦True¦0¦¦0¦0¦1¦¦¦False¦1¦False¦¦1¦1¦¦¦0|ÌÍTempID=1"/>
    <w:docVar w:name="mpo36609411" w:val="IncludeDateÌÍObjectData=VariableDefinition=fcba46ed-4d57-49e4-902d-11c48e289d2c¦IncludeDate¦Include Date¦0¦4¦[TypePreference_IncludeDat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195475060000070000000000000000000000ÌÍTempID="/>
    <w:docVar w:name="mpo37326753" w:val="IncludeDraftÌÍObjectData=VariableDefinition=7766f3ae-90e0-4810-bad5-54d092a5fa7d¦IncludeDraft¦Include Draft¦0¦2¦[TypePreference_IncludeDraft]†false¦[MyTagValue] ^!= ¦¦¦8¦TrueString=Yes†FalseString=No¦¦¦file:///Trailer_IncludeDraft.html¦1†0††1†‡0‡2‡[MyValue] ^= true ^? DRAFT ^: [Empty]¦¦True¦0¦¦0¦3¦1¦¦R¦False¦1¦False¦¦1¦1¦¦¦0|ÌÍReserved=mpv235514850000060000000000000000000000ÌÍTempID="/>
    <w:docVar w:name="mpo37643462" w:val="IncludeTimeÌÍObjectData=VariableDefinition=7254eb47-6ae9-40bc-bb42-5da6f407776a¦IncludeTime¦Include Time¦0¦4¦[TypePreference_IncludeTime]†false¦[MyTagValue] ^!= ¦¦¦8¦TrueString=Yes†FalseString=No¦¦¦file:///Trailer_IncludeTime.html¦1†0††17†0‡0‡‡[MyValue] ^= true ^? h:mmam/pm{[Variable__InsertDateAsField] ^?  /F}  ^: [Empty]¦1††4†2†InsertDateAsField‡[MyValue] ^OR [Variable_IncludeDate]¦True¦0¦¦0¦3¦1¦¦T¦False¦1¦False¦¦1¦1¦¦¦0|ÌÍReserved=mpv537675070000080000000000000000000000ÌÍTempID="/>
    <w:docVar w:name="mpo39312750" w:val="Footer(A4LeftAligned)_1ÌÍPartNumber=4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5¦[TypePreference_InsertDateAsField]†false¦¦¦¦8¦TrueString=Yes†FalseString=No¦¦¦file:///Trailer_InsertDateAsField.html¦1†0††26†IncludeDate,IncludeTime¦¦True¦0¦¦0¦3¦1¦¦F¦False¦1¦False¦¦1¦1¦¦¦0|VariableDefinition=4c89cd98-f454-4328-a4ce-3723a1827e90¦IncludeClientMatter¦Include Client/Matter No.¦0¦1¦[TypePreference_IncludeClientMatter]†false¦¦¦¦8¦TrueString=Yes†FalseString=No¦¦¦¦¦¦True¦0¦¦0¦1¦1¦¦¦False¦1¦False¦¦1¦¦¦¦1|VariableDefinition=7470a6f1-f7a0-48d1-b63b-b0d58e54ef13¦SetDocIDProperties¦SetDocIDProperties¦0¦6¦¦True¦¦¦8¦TrueString=Yes†FalseString=No¦¦¦¦1†0††37†docId‡[DMS__IsProfiled] ^? [DMS__Custom1] ^: [Document__Name]¤2†0††37†docVersion‡[DMS__IsProfiled] ^? [DMS__Version] ^: 0¤3†0††37†docCliMat‡[DMS__IsProfiled] ^? [Replace__[DMS__ClientID]__PERSONAL__PER]-[DMS__MatterID] ^: [Empty]¤4†0††37†docIncludeCliMat‡[Variable__IncludeClientMatter] ^= true ^? true ^: false¤5†0††32†Fields.Update‡DocIDFields,DocIDFields2¦¦True¦0¦¦0¦0¦1¦¦¦False¦0¦False¦¦1¦¦¦¦3|ÌÍReserved=mps856532560000000000000002832000000000ÌÍTempID=2"/>
    <w:docVar w:name="mpo42328846" w:val="DocIDÌÍObjectData=VariableDefinition=f2b2c637-7d17-44ef-9da7-ba3452f7dbfb¦DocID¦Doc ID¦0¦1¦[DMS__IsProfiled] ^? [DMS__Custom1]/[DMS__Version]{[Variable__IncludeClientMatter] ^= true ^?   [DMS__ClientID]-[DMS__MatterID]} ^: [Document__Name]¦¦¦¦7¦¦¦¦¦1†0††1†‡0‡0‡¤2†0††7†Segments404::DocID‡[MyValue]¤3†0††7†Segments404::ClientMatterNo‡[DMS__IsProfiled] ^= true ^? [DMS__ClientID]-[DMS__MatterID]¤4†0††7†Segments3::DocID‡[MyValue]¦¦True¦0¦¦0¦0¦1¦¦¦False¦1¦False¦¦1¦1¦¦¦0|ÌÍTempID=1"/>
    <w:docVar w:name="mpo42481560" w:val="IncludeTimeÌÍObjectData=VariableDefinition=7254eb47-6ae9-40bc-bb42-5da6f407776a¦IncludeTime¦Include Time¦0¦5¦[TypePreference_IncludeTime]†¦[MyTagValue] ^!= ¦¦¦8¦TrueString=Yes†FalseString=No¦¦¦file:///Trailer_IncludeTime.html¦1†0††17†0‡0‡‡[MyValue] ^= true ^? h:mmam/pm{[Variable__InsertDateAsField] ^?  /F}  ^: [Empty]¦1††4†2†InsertDateAsField‡[MyValue] ^OR [Variable_IncludeDate]¦True¦0¦¦0¦3¦1¦¦T¦False¦1¦False¦¦1¦1¦¦¦0|ÌÍReserved=mpv537675070000080000000000000000000000ÌÍTempID="/>
    <w:docVar w:name="mpo42608446" w:val="IncludeDraftÌÍObjectData=VariableDefinition=7766f3ae-90e0-4810-bad5-54d092a5fa7d¦IncludeDraft¦Include Draft¦0¦3¦[TypePreference_IncludeDraft]†¦[MyTagValue] ^!= ¦¦¦8¦TrueString=Yes†FalseString=No¦¦¦file:///Trailer_IncludeDraft.html¦1†0††1†‡0‡2‡[MyValue] ^= true ^? DRAFT ^: [Empty]¦¦True¦0¦¦0¦3¦1¦¦R¦False¦1¦False¦¦1¦1¦¦¦0|ÌÍReserved=mpv235514850000060000000000000000000000ÌÍTempID="/>
    <w:docVar w:name="mpo42899996" w:val="Footer(A4LeftAligned)_1ÌÍPartNumber=4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5¦[TypePreference_InsertDateAsField]†false¦¦¦¦8¦TrueString=Yes†FalseString=No¦¦¦file:///Trailer_InsertDateAsField.html¦1†0††26†IncludeDate,IncludeTime¦¦True¦0¦¦0¦3¦1¦¦F¦False¦1¦False¦¦1¦1¦¦¦0|VariableDefinition=4c89cd98-f454-4328-a4ce-3723a1827e90¦IncludeClientMatter¦Include Client/Matter No.¦0¦1¦[TypePreference_IncludeClientMatter]†false¦¦¦¦8¦TrueString=Yes†FalseString=No¦¦¦¦¦¦True¦0¦¦0¦1¦1¦¦¦False¦1¦False¦¦1¦¦¦¦1|VariableDefinition=7470a6f1-f7a0-48d1-b63b-b0d58e54ef13¦SetDocIDProperties¦SetDocIDProperties¦0¦6¦¦True¦¦¦8¦TrueString=Yes†FalseString=No¦¦¦¦1†0††37†docId‡[DMS__IsProfiled] ^? [DMS__Custom1] ^: [Document__Name]¤2†0††37†docVersion‡[DMS__IsProfiled] ^? [DMS__Version] ^: 0¤3†0††37†docCliMat‡[DMS__IsProfiled] ^? [Replace__[DMS__ClientID]__PERSONAL__PER]-[DMS__MatterID] ^: [Empty]¤4†0††37†docIncludeCliMat‡[Variable__IncludeClientMatter] ^= true ^? true ^: false¤5†0††32†Fields.Update‡DocIDFields,DocIDFields2¦¦True¦0¦¦0¦0¦1¦¦¦False¦0¦False¦¦1¦¦¦¦3|ÌÍReserved=mps856532560000000000000002832000000000ÌÍTempID=2"/>
    <w:docVar w:name="mpo43813282" w:val="Footer(A4LeftAligned)_1ÌÍPartNumber=3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6¦[TypePreference_InsertDateAsField]¦¦¦¦8¦TrueString=Yes†FalseString=No¦¦¦file:///Trailer_InsertDateAsField.html¦1†0††26†IncludeDate,IncludeTime¦¦True¦0¦¦0¦3¦1¦¦F¦False¦1¦False¦¦1¦1¦¦¦0|VariableDefinition=a3df4cde-6927-4f74-94f1-1345d8fac78a¦IncludeClientMatter¦Include Client/Matter No.¦0¦2¦[TypePreference_IncludeClientMatter]†¦¦¦¦8¦TrueString=Yes†FalseString=No¦¦¦¦1†0††7†DocID‡[DMS__IsProfiled] ^? [DMS__Custom1]/[DMS__Version]{[Variable__IncludeClientMatter] ^= true ^?   [DMS__ClientID]-[DMS__MatterID]} ^: [Document__Name]¦¦True¦0¦¦0¦3¦1¦¦¦False¦1¦False¦¦1¦¦¦¦1|ÌÍReserved=mps856532560000000000000002832000000000ÌÍTempID=2"/>
    <w:docVar w:name="mpo43902743" w:val="DocIDÌÍObjectData=VariableDefinition=f2b2c637-7d17-44ef-9da7-ba3452f7dbfb¦DocID¦Doc ID¦0¦1¦[DMS__IsProfiled] ^? [DMS__Custom1]/[DMS__Version]{[Variable__IncludeClientMatter] ^= true ^?   [DMS__ClientID]-[DMS__MatterID]} ^: [Document__Name]¦¦¦¦7¦¦¦¦¦1†0††1†‡0‡0‡¤2†0††7†Segments404::DocID‡[MyValue]¤3†0††7†Segments404::ClientMatterNo‡[DMS__IsProfiled] ^= true ^? [DMS__ClientID]-[DMS__MatterID]¤4†0††7†Segments3::DocID‡[MyValue]¦¦True¦0¦¦0¦0¦1¦¦¦False¦1¦False¦¦1¦1¦¦¦0|ÌÍTempID=1"/>
    <w:docVar w:name="mpo43985754" w:val="Footer(A4LeftAligned)_1ÌÍPartNumber=3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6¦[TypePreference_InsertDateAsField]¦¦¦¦8¦TrueString=Yes†FalseString=No¦¦¦file:///Trailer_InsertDateAsField.html¦1†0††26†IncludeDate,IncludeTime¦¦True¦0¦¦0¦3¦1¦¦F¦False¦1¦False¦¦1¦1¦¦¦0|VariableDefinition=a3df4cde-6927-4f74-94f1-1345d8fac78a¦IncludeClientMatter¦Include Client/Matter No.¦0¦2¦[TypePreference_IncludeClientMatter]†¦¦¦¦8¦TrueString=Yes†FalseString=No¦¦¦¦1†0††7†DocID‡[DMS__IsProfiled] ^? [DMS__Custom1]/[DMS__Version]{[Variable__IncludeClientMatter] ^= true ^?   [DMS__ClientID]-[DMS__MatterID]} ^: [Document__Name]¦¦True¦0¦¦0¦3¦1¦¦¦False¦1¦False¦¦1¦¦¦¦1|ÌÍReserved=mps856532560000000000000002832000000000ÌÍTempID=2"/>
    <w:docVar w:name="mpo44128883" w:val="IncludeDateÌÍObjectData=VariableDefinition=fcba46ed-4d57-49e4-902d-11c48e289d2c¦IncludeDate¦Include Date¦0¦4¦[TypePreference_IncludeDat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195475060000070000000000000000000000ÌÍTempID="/>
    <w:docVar w:name="mpo44446182" w:val="DocIDFieldsÌÍObjectData=DocIDFields|Doc ID Fields|0|False|False|||1|BeginTypingHere|4ÌÍTempID=1"/>
    <w:docVar w:name="mpo44578815" w:val="IncludeDateÌÍObjectData=VariableDefinition=fcba46ed-4d57-49e4-902d-11c48e289d2c¦IncludeDate¦Include Date¦0¦4¦[TypePreference_IncludeDat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195475060000070000000000000000000000ÌÍTempID="/>
    <w:docVar w:name="mpo45172095" w:val="IncludeDraftÌÍObjectData=VariableDefinition=7766f3ae-90e0-4810-bad5-54d092a5fa7d¦IncludeDraft¦Include Draft¦0¦2¦[TypePreference_IncludeDraft]†false¦[MyTagValue] ^!= ¦¦¦8¦TrueString=Yes†FalseString=No¦¦¦file:///Trailer_IncludeDraft.html¦1†0††1†‡0‡2‡[MyValue] ^= true ^? DRAFT ^: [Empty]¦¦True¦0¦¦0¦3¦1¦¦R¦False¦1¦False¦¦1¦1¦¦¦0|ÌÍReserved=mpv235514850000060000000000000000000000ÌÍTempID="/>
    <w:docVar w:name="mpo45245349" w:val="IncludeDateÌÍObjectData=VariableDefinition=fcba46ed-4d57-49e4-902d-11c48e289d2c¦IncludeDate¦Include Date¦0¦3¦[TypePreference_IncludeDate]†fals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195475060000070000000000000000000000ÌÍTempID="/>
    <w:docVar w:name="mpo45299882" w:val="IncludeTimeÌÍObjectData=VariableDefinition=7254eb47-6ae9-40bc-bb42-5da6f407776a¦IncludeTime¦Include Time¦0¦5¦[TypePreference_IncludeTime]†¦[MyTagValue] ^!= ¦¦¦8¦TrueString=Yes†FalseString=No¦¦¦file:///Trailer_IncludeTime.html¦1†0††17†0‡0‡‡[MyValue] ^= true ^? h:mmam/pm{[Variable__InsertDateAsField] ^?  /F}  ^: [Empty]¦1††4†2†InsertDateAsField‡[MyValue] ^OR [Variable_IncludeDate]¦True¦0¦¦0¦3¦1¦¦T¦False¦1¦False¦¦1¦1¦¦¦0|ÌÍReserved=mpv537675070000080000000000000000000000ÌÍTempID="/>
    <w:docVar w:name="mpo46257466" w:val="Footer(A4LeftAligned)_1ÌÍPartNumber=3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6¦[TypePreference_InsertDateAsField]¦¦¦¦8¦TrueString=Yes†FalseString=No¦¦¦file:///Trailer_InsertDateAsField.html¦1†0††26†IncludeDate,IncludeTime¦¦True¦0¦¦0¦3¦1¦¦F¦False¦1¦False¦¦1¦1¦¦¦0|VariableDefinition=a3df4cde-6927-4f74-94f1-1345d8fac78a¦IncludeClientMatter¦Include Client/Matter No.¦0¦2¦[TypePreference_IncludeClientMatter]†¦¦¦¦8¦TrueString=Yes†FalseString=No¦¦¦¦1†0††7†DocID‡[DMS__IsProfiled] ^? [DMS__Custom1]/[DMS__Version]{[Variable__IncludeClientMatter] ^= true ^?   [DMS__ClientID]-[DMS__MatterID]} ^: [Document__Name]¦¦True¦0¦¦0¦3¦1¦¦¦False¦1¦False¦¦1¦¦¦¦1|ÌÍReserved=mps856532560000000000000002832000000000ÌÍTempID=2"/>
    <w:docVar w:name="mpo47788584" w:val="IncludeDateÌÍObjectData=VariableDefinition=fcba46ed-4d57-49e4-902d-11c48e289d2c¦IncludeDate¦Include Date¦0¦3¦[TypePreference_IncludeDate]†fals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195475060000070000000000000000000000ÌÍTempID="/>
    <w:docVar w:name="mpo47997475" w:val="DocIDFieldsÌÍObjectData=DocIDFields|Doc ID Fields|0|False|False|||1|BeginTypingHere|4ÌÍTempID=1"/>
    <w:docVar w:name="mpo48008126" w:val="IncludeDraftÌÍObjectData=VariableDefinition=7766f3ae-90e0-4810-bad5-54d092a5fa7d¦IncludeDraft¦Include Draft¦0¦3¦[TypePreference_IncludeDraft]†¦[MyTagValue] ^!= ¦¦¦8¦TrueString=Yes†FalseString=No¦¦¦file:///Trailer_IncludeDraft.html¦1†0††1†‡0‡2‡[MyValue] ^= true ^? DRAFT ^: [Empty]¦¦True¦0¦¦0¦3¦1¦¦R¦False¦1¦False¦¦1¦1¦¦¦0|ÌÍReserved=mpv235514850000060000000000000000000000ÌÍTempID="/>
    <w:docVar w:name="mpo48086929" w:val="DocIDFieldsÌÍObjectData=DocIDFields|Doc ID Fields|0|False|False|||1|BeginTypingHere|4ÌÍTempID=1"/>
    <w:docVar w:name="mpo48147070" w:val="IncludeDateÌÍObjectData=VariableDefinition=fcba46ed-4d57-49e4-902d-11c48e289d2c¦IncludeDate¦Include Date¦0¦3¦[TypePreference_IncludeDate]†fals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195475060000070000000000000000000000ÌÍTempID="/>
    <w:docVar w:name="mpo48358876" w:val="IncludeDraftÌÍObjectData=VariableDefinition=7766f3ae-90e0-4810-bad5-54d092a5fa7d¦IncludeDraft¦Include Draft¦0¦3¦[TypePreference_IncludeDraft]†¦[MyTagValue] ^!= ¦¦¦8¦TrueString=Yes†FalseString=No¦¦¦file:///Trailer_IncludeDraft.html¦1†0††1†‡0‡2‡[MyValue] ^= true ^? DRAFT ^: [Empty]¦¦True¦0¦¦0¦3¦1¦¦R¦False¦1¦False¦¦1¦1¦¦¦0|ÌÍReserved=mpv235514850000060000000000000000000000ÌÍTempID="/>
    <w:docVar w:name="mpo48787057" w:val="IncludeDraftÌÍObjectData=VariableDefinition=7766f3ae-90e0-4810-bad5-54d092a5fa7d¦IncludeDraft¦Include Draft¦0¦2¦[TypePreference_IncludeDraft]†false¦[MyTagValue] ^!= ¦¦¦8¦TrueString=Yes†FalseString=No¦¦¦file:///Trailer_IncludeDraft.html¦1†0††1†‡0‡2‡[MyValue] ^= true ^? DRAFT ^: [Empty]¦¦True¦0¦¦0¦3¦1¦¦R¦False¦1¦False¦¦1¦1¦¦¦0|ÌÍReserved=mpv235514850000060000000000000000000000ÌÍTempID="/>
    <w:docVar w:name="mpo49322182" w:val="IncludeTimeÌÍObjectData=VariableDefinition=7254eb47-6ae9-40bc-bb42-5da6f407776a¦IncludeTime¦Include Time¦0¦4¦[TypePreference_IncludeTime]†false¦[MyTagValue] ^!= ¦¦¦8¦TrueString=Yes†FalseString=No¦¦¦file:///Trailer_IncludeTime.html¦1†0††17†0‡0‡‡[MyValue] ^= true ^? h:mmam/pm{[Variable__InsertDateAsField] ^?  /F}  ^: [Empty]¦1††4†2†InsertDateAsField‡[MyValue] ^OR [Variable_IncludeDate]¦True¦0¦¦0¦3¦1¦¦T¦False¦1¦False¦¦1¦1¦¦¦0|ÌÍReserved=mpv537675070000080000000000000000000000ÌÍTempID="/>
    <w:docVar w:name="mpo49480772" w:val="DocIDÌÍObjectData=VariableDefinition=f2b2c637-7d17-44ef-9da7-ba3452f7dbfb¦DocID¦Doc ID¦0¦1¦[DMS__IsProfiled] ^? [DMS__Custom1]/[DMS__Version]{[Variable__IncludeClientMatter] ^= true ^?   [DMS__ClientID]-[DMS__MatterID]} ^: [Document__Name]¦¦¦¦7¦¦¦¦¦1†0††1†‡0‡0‡¤2†0††7†Segments404::DocID‡[MyValue]¤3†0††7†Segments404::ClientMatterNo‡[DMS__IsProfiled] ^= true ^? [DMS__ClientID]-[DMS__MatterID]¤4†0††7†Segments3::DocID‡[MyValue]¦¦True¦0¦¦0¦0¦1¦¦¦False¦1¦False¦¦1¦1¦¦¦0|ÌÍTempID=1"/>
    <w:docVar w:name="mpo50185740" w:val="IncludeDateÌÍObjectData=VariableDefinition=fcba46ed-4d57-49e4-902d-11c48e289d2c¦IncludeDate¦Include Date¦0¦4¦[TypePreference_IncludeDat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195475060000070000000000000000000000ÌÍTempID="/>
    <w:docVar w:name="mpo51727444" w:val="IncludeDraftÌÍObjectData=VariableDefinition=7766f3ae-90e0-4810-bad5-54d092a5fa7d¦IncludeDraft¦Include Draft¦0¦3¦[TypePreference_IncludeDraft]†¦[MyTagValue] ^!= ¦¦¦8¦TrueString=Yes†FalseString=No¦¦¦file:///Trailer_IncludeDraft.html¦1†0††1†‡0‡2‡[MyValue] ^= true ^? DRAFT ^: [Empty]¦¦True¦0¦¦0¦3¦1¦¦R¦False¦1¦False¦¦1¦1¦¦¦0|ÌÍReserved=mpv235514850000060000000000000000000000ÌÍTempID="/>
    <w:docVar w:name="mpo52073842" w:val="Footer(A4LeftAligned)_1ÌÍPartNumber=3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6¦[TypePreference_InsertDateAsField]¦¦¦¦8¦TrueString=Yes†FalseString=No¦¦¦file:///Trailer_InsertDateAsField.html¦1†0††26†IncludeDate,IncludeTime¦¦True¦0¦¦0¦3¦1¦¦F¦False¦1¦False¦¦1¦1¦¦¦0|VariableDefinition=a3df4cde-6927-4f74-94f1-1345d8fac78a¦IncludeClientMatter¦Include Client/Matter No.¦0¦2¦[TypePreference_IncludeClientMatter]†¦¦¦¦8¦TrueString=Yes†FalseString=No¦¦¦¦1†0††7†DocID‡[DMS__IsProfiled] ^? [DMS__Custom1]/[DMS__Version]{[Variable__IncludeClientMatter] ^= true ^?   [DMS__ClientID]-[DMS__MatterID]} ^: [Document__Name]¦¦True¦0¦¦0¦3¦1¦¦¦False¦1¦False¦¦1¦¦¦¦1|ÌÍReserved=mps856532560000000000000002832000000000ÌÍTempID=2"/>
    <w:docVar w:name="mpo52124602" w:val="Footer(A4LeftAligned)_1ÌÍPartNumber=4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5¦[TypePreference_InsertDateAsField]†false¦¦¦¦8¦TrueString=Yes†FalseString=No¦¦¦file:///Trailer_InsertDateAsField.html¦1†0††26†IncludeDate,IncludeTime¦¦True¦0¦¦0¦3¦1¦¦F¦False¦1¦False¦¦1¦1¦¦¦0|VariableDefinition=4c89cd98-f454-4328-a4ce-3723a1827e90¦IncludeClientMatter¦Include Client/Matter No.¦0¦1¦[TypePreference_IncludeClientMatter]†false¦¦¦¦8¦TrueString=Yes†FalseString=No¦¦¦¦¦¦True¦0¦¦0¦1¦1¦¦¦False¦1¦False¦¦1¦¦¦¦1|VariableDefinition=7470a6f1-f7a0-48d1-b63b-b0d58e54ef13¦SetDocIDProperties¦SetDocIDProperties¦0¦6¦¦True¦¦¦8¦TrueString=Yes†FalseString=No¦¦¦¦1†0††37†docId‡[DMS__IsProfiled] ^? [DMS__Custom1] ^: [Document__Name]¤2†0††37†docVersion‡[DMS__IsProfiled] ^? [DMS__Version] ^: 0¤3†0††37†docCliMat‡[DMS__IsProfiled] ^? [Replace__[DMS__ClientID]__PERSONAL__PER]-[DMS__MatterID] ^: [Empty]¤4†0††37†docIncludeCliMat‡[Variable__IncludeClientMatter] ^= true ^? true ^: false¤5†0††32†Fields.Update‡DocIDFields,DocIDFields2¦¦True¦0¦¦0¦0¦1¦¦¦False¦0¦False¦¦1¦¦¦¦3|ÌÍReserved=mps856532560000000000000002832000000000ÌÍTempID=2"/>
    <w:docVar w:name="mpo52940983" w:val="Footer(A4LeftAligned)_1ÌÍPartNumber=3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6¦[TypePreference_InsertDateAsField]¦¦¦¦8¦TrueString=Yes†FalseString=No¦¦¦file:///Trailer_InsertDateAsField.html¦1†0††26†IncludeDate,IncludeTime¦¦True¦0¦¦0¦3¦1¦¦F¦False¦1¦False¦¦1¦1¦¦¦0|VariableDefinition=a3df4cde-6927-4f74-94f1-1345d8fac78a¦IncludeClientMatter¦Include Client/Matter No.¦0¦2¦[TypePreference_IncludeClientMatter]†¦¦¦¦8¦TrueString=Yes†FalseString=No¦¦¦¦1†0††7†DocID‡[DMS__IsProfiled] ^? [DMS__Custom1]/[DMS__Version]{[Variable__IncludeClientMatter] ^= true ^?   [DMS__ClientID]-[DMS__MatterID]} ^: [Document__Name]¦¦True¦0¦¦0¦3¦1¦¦¦False¦1¦False¦¦1¦¦¦¦1|ÌÍReserved=mps856532560000000000000002832000000000ÌÍTempID=2"/>
    <w:docVar w:name="mpo53431684" w:val="IncludeDraftÌÍObjectData=VariableDefinition=7766f3ae-90e0-4810-bad5-54d092a5fa7d¦IncludeDraft¦Include Draft¦0¦3¦[TypePreference_IncludeDraft]†¦[MyTagValue] ^!= ¦¦¦8¦TrueString=Yes†FalseString=No¦¦¦file:///Trailer_IncludeDraft.html¦1†0††1†‡0‡2‡[MyValue] ^= true ^? DRAFT ^: [Empty]¦¦True¦0¦¦0¦3¦1¦¦R¦False¦1¦False¦¦1¦1¦¦¦0|ÌÍReserved=mpv235514850000060000000000000000000000ÌÍTempID="/>
    <w:docVar w:name="mpo54084796" w:val="IncludeDraftÌÍObjectData=VariableDefinition=7766f3ae-90e0-4810-bad5-54d092a5fa7d¦IncludeDraft¦Include Draft¦0¦2¦[TypePreference_IncludeDraft]†false¦[MyTagValue] ^!= ¦¦¦8¦TrueString=Yes†FalseString=No¦¦¦file:///Trailer_IncludeDraft.html¦1†0††1†‡0‡2‡[MyValue] ^= true ^? DRAFT ^: [Empty]¦¦True¦0¦¦0¦3¦1¦¦R¦False¦1¦False¦¦1¦1¦¦¦0|ÌÍReserved=mpv235514850000060000000000000000000000ÌÍTempID="/>
    <w:docVar w:name="mpo54717380" w:val="IncludeTimeÌÍObjectData=VariableDefinition=7254eb47-6ae9-40bc-bb42-5da6f407776a¦IncludeTime¦Include Time¦0¦5¦[TypePreference_IncludeTime]†¦[MyTagValue] ^!= ¦¦¦8¦TrueString=Yes†FalseString=No¦¦¦file:///Trailer_IncludeTime.html¦1†0††17†0‡0‡‡[MyValue] ^= true ^? h:mmam/pm{[Variable__InsertDateAsField] ^?  /F}  ^: [Empty]¦1††4†2†InsertDateAsField‡[MyValue] ^OR [Variable_IncludeDate]¦True¦0¦¦0¦3¦1¦¦T¦False¦1¦False¦¦1¦1¦¦¦0|ÌÍReserved=mpv537675070000080000000000000000000000ÌÍTempID="/>
    <w:docVar w:name="mpo54983622" w:val="IncludeTimeÌÍObjectData=VariableDefinition=7254eb47-6ae9-40bc-bb42-5da6f407776a¦IncludeTime¦Include Time¦0¦5¦[TypePreference_IncludeTime]†¦[MyTagValue] ^!= ¦¦¦8¦TrueString=Yes†FalseString=No¦¦¦file:///Trailer_IncludeTime.html¦1†0††17†0‡0‡‡[MyValue] ^= true ^? h:mmam/pm{[Variable__InsertDateAsField] ^?  /F}  ^: [Empty]¦1††4†2†InsertDateAsField‡[MyValue] ^OR [Variable_IncludeDate]¦True¦0¦¦0¦3¦1¦¦T¦False¦1¦False¦¦1¦1¦¦¦0|ÌÍReserved=mpv537675070000080000000000000000000000ÌÍTempID="/>
    <w:docVar w:name="mpo55003953" w:val="DocIDFieldsÌÍObjectData=DocIDFields|Doc ID Fields|0|False|False|||1|BeginTypingHere|4ÌÍTempID=1"/>
    <w:docVar w:name="mpo56606227" w:val="IncludeTimeÌÍObjectData=VariableDefinition=7254eb47-6ae9-40bc-bb42-5da6f407776a¦IncludeTime¦Include Time¦0¦5¦[TypePreference_IncludeTime]†¦[MyTagValue] ^!= ¦¦¦8¦TrueString=Yes†FalseString=No¦¦¦file:///Trailer_IncludeTime.html¦1†0††17†0‡0‡‡[MyValue] ^= true ^? h:mmam/pm{[Variable__InsertDateAsField] ^?  /F}  ^: [Empty]¦1††4†2†InsertDateAsField‡[MyValue] ^OR [Variable_IncludeDate]¦True¦0¦¦0¦3¦1¦¦T¦False¦1¦False¦¦1¦1¦¦¦0|ÌÍReserved=mpv537675070000080000000000000000000000ÌÍTempID="/>
    <w:docVar w:name="mpo56801075" w:val="IncludeDraftÌÍObjectData=VariableDefinition=7766f3ae-90e0-4810-bad5-54d092a5fa7d¦IncludeDraft¦Include Draft¦0¦3¦[TypePreference_IncludeDraft]†¦[MyTagValue] ^!= ¦¦¦8¦TrueString=Yes†FalseString=No¦¦¦file:///Trailer_IncludeDraft.html¦1†0††1†‡0‡2‡[MyValue] ^= true ^? DRAFT ^: [Empty]¦¦True¦0¦¦0¦3¦1¦¦R¦False¦1¦False¦¦1¦1¦¦¦0|ÌÍReserved=mpv235514850000060000000000000000000000ÌÍTempID="/>
    <w:docVar w:name="mpo57257813" w:val="IncludeTimeÌÍObjectData=VariableDefinition=7254eb47-6ae9-40bc-bb42-5da6f407776a¦IncludeTime¦Include Time¦0¦5¦[TypePreference_IncludeTime]†¦[MyTagValue] ^!= ¦¦¦8¦TrueString=Yes†FalseString=No¦¦¦file:///Trailer_IncludeTime.html¦1†0††17†0‡0‡‡[MyValue] ^= true ^? h:mmam/pm{[Variable__InsertDateAsField] ^?  /F}  ^: [Empty]¦1††4†2†InsertDateAsField‡[MyValue] ^OR [Variable_IncludeDate]¦True¦0¦¦0¦3¦1¦¦T¦False¦1¦False¦¦1¦1¦¦¦0|ÌÍReserved=mpv537675070000080000000000000000000000ÌÍTempID="/>
    <w:docVar w:name="mpo57530695" w:val="IncludeDraftÌÍObjectData=VariableDefinition=7766f3ae-90e0-4810-bad5-54d092a5fa7d¦IncludeDraft¦Include Draft¦0¦3¦[TypePreference_IncludeDraft]†¦[MyTagValue] ^!= ¦¦¦8¦TrueString=Yes†FalseString=No¦¦¦file:///Trailer_IncludeDraft.html¦1†0††1†‡0‡2‡[MyValue] ^= true ^? DRAFT ^: [Empty]¦¦True¦0¦¦0¦3¦1¦¦R¦False¦1¦False¦¦1¦1¦¦¦0|ÌÍReserved=mpv235514850000060000000000000000000000ÌÍTempID="/>
    <w:docVar w:name="mpo57704931" w:val="IncludeDateÌÍObjectData=VariableDefinition=fcba46ed-4d57-49e4-902d-11c48e289d2c¦IncludeDate¦Include Date¦0¦3¦[TypePreference_IncludeDate]†fals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195475060000070000000000000000000000ÌÍTempID="/>
    <w:docVar w:name="mpo57760268" w:val="IncludeTimeÌÍObjectData=VariableDefinition=7254eb47-6ae9-40bc-bb42-5da6f407776a¦IncludeTime¦Include Time¦0¦4¦[TypePreference_IncludeTime]†false¦[MyTagValue] ^!= ¦¦¦8¦TrueString=Yes†FalseString=No¦¦¦file:///Trailer_IncludeTime.html¦1†0††17†0‡0‡‡[MyValue] ^= true ^? h:mmam/pm{[Variable__InsertDateAsField] ^?  /F}  ^: [Empty]¦1††4†2†InsertDateAsField‡[MyValue] ^OR [Variable_IncludeDate]¦True¦0¦¦0¦3¦1¦¦T¦False¦1¦False¦¦1¦1¦¦¦0|ÌÍReserved=mpv537675070000080000000000000000000000ÌÍTempID="/>
    <w:docVar w:name="mpo58349413" w:val="IncludeDraftÌÍObjectData=VariableDefinition=7766f3ae-90e0-4810-bad5-54d092a5fa7d¦IncludeDraft¦Include Draft¦0¦3¦[TypePreference_IncludeDraft]†¦[MyTagValue] ^!= ¦¦¦8¦TrueString=Yes†FalseString=No¦¦¦file:///Trailer_IncludeDraft.html¦1†0††1†‡0‡2‡[MyValue] ^= true ^? DRAFT ^: [Empty]¦¦True¦0¦¦0¦3¦1¦¦R¦False¦1¦False¦¦1¦1¦¦¦0|ÌÍReserved=mpv235514850000060000000000000000000000ÌÍTempID="/>
    <w:docVar w:name="mpo59355074" w:val="IncludeTimeÌÍObjectData=VariableDefinition=7254eb47-6ae9-40bc-bb42-5da6f407776a¦IncludeTime¦Include Time¦0¦5¦[TypePreference_IncludeTime]†¦[MyTagValue] ^!= ¦¦¦8¦TrueString=Yes†FalseString=No¦¦¦file:///Trailer_IncludeTime.html¦1†0††17†0‡0‡‡[MyValue] ^= true ^? h:mmam/pm{[Variable__InsertDateAsField] ^?  /F}  ^: [Empty]¦1††4†2†InsertDateAsField‡[MyValue] ^OR [Variable_IncludeDate]¦True¦0¦¦0¦3¦1¦¦T¦False¦1¦False¦¦1¦1¦¦¦0|ÌÍReserved=mpv537675070000080000000000000000000000ÌÍTempID="/>
    <w:docVar w:name="mpo61041832" w:val="IncludeTimeÌÍObjectData=VariableDefinition=7254eb47-6ae9-40bc-bb42-5da6f407776a¦IncludeTime¦Include Time¦0¦4¦[TypePreference_IncludeTime]†false¦[MyTagValue] ^!= ¦¦¦8¦TrueString=Yes†FalseString=No¦¦¦file:///Trailer_IncludeTime.html¦1†0††17†0‡0‡‡[MyValue] ^= true ^? h:mmam/pm{[Variable__InsertDateAsField] ^?  /F}  ^: [Empty]¦1††4†2†InsertDateAsField‡[MyValue] ^OR [Variable_IncludeDate]¦True¦0¦¦0¦3¦1¦¦T¦False¦1¦False¦¦1¦1¦¦¦0|ÌÍReserved=mpv537675070000080000000000000000000000ÌÍTempID="/>
    <w:docVar w:name="mpo62639433" w:val="IncludeDateÌÍObjectData=VariableDefinition=fcba46ed-4d57-49e4-902d-11c48e289d2c¦IncludeDate¦Include Date¦0¦3¦[TypePreference_IncludeDate]†fals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195475060000070000000000000000000000ÌÍTempID="/>
    <w:docVar w:name="mpo64731830" w:val="Footer(A4LeftAligned)_1ÌÍPartNumber=3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6¦[TypePreference_InsertDateAsField]¦¦¦¦8¦TrueString=Yes†FalseString=No¦¦¦file:///Trailer_InsertDateAsField.html¦1†0††26†IncludeDate,IncludeTime¦¦True¦0¦¦0¦3¦1¦¦F¦False¦1¦False¦¦1¦1¦¦¦0|VariableDefinition=a3df4cde-6927-4f74-94f1-1345d8fac78a¦IncludeClientMatter¦Include Client/Matter No.¦0¦2¦[TypePreference_IncludeClientMatter]†¦¦¦¦8¦TrueString=Yes†FalseString=No¦¦¦¦1†0††7†DocID‡[DMS__IsProfiled] ^? [DMS__Custom1]/[DMS__Version]{[Variable__IncludeClientMatter] ^= true ^?   [DMS__ClientID]-[DMS__MatterID]} ^: [Document__Name]¦¦True¦0¦¦0¦3¦1¦¦¦False¦1¦False¦¦1¦¦¦¦1|ÌÍReserved=mps856532560000000000000002832000000000ÌÍTempID=2"/>
    <w:docVar w:name="mpo65168959" w:val="IncludeDateÌÍObjectData=VariableDefinition=fcba46ed-4d57-49e4-902d-11c48e289d2c¦IncludeDate¦Include Date¦0¦3¦[TypePreference_IncludeDate]†fals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195475060000070000000000000000000000ÌÍTempID="/>
    <w:docVar w:name="mpo65489513" w:val="IncludeTimeÌÍObjectData=VariableDefinition=7254eb47-6ae9-40bc-bb42-5da6f407776a¦IncludeTime¦Include Time¦0¦5¦[TypePreference_IncludeTime]†¦[MyTagValue] ^!= ¦¦¦8¦TrueString=Yes†FalseString=No¦¦¦file:///Trailer_IncludeTime.html¦1†0††17†0‡0‡‡[MyValue] ^= true ^? h:mmam/pm{[Variable__InsertDateAsField] ^?  /F}  ^: [Empty]¦1††4†2†InsertDateAsField‡[MyValue] ^OR [Variable_IncludeDate]¦True¦0¦¦0¦3¦1¦¦T¦False¦1¦False¦¦1¦1¦¦¦0|ÌÍReserved=mpv537675070000080000000000000000000000ÌÍTempID="/>
    <w:docVar w:name="mpo66094971" w:val="IncludeTimeÌÍObjectData=VariableDefinition=7254eb47-6ae9-40bc-bb42-5da6f407776a¦IncludeTime¦Include Time¦0¦4¦[TypePreference_IncludeTime]†false¦[MyTagValue] ^!= ¦¦¦8¦TrueString=Yes†FalseString=No¦¦¦file:///Trailer_IncludeTime.html¦1†0††17†0‡0‡‡[MyValue] ^= true ^? h:mmam/pm{[Variable__InsertDateAsField] ^?  /F}  ^: [Empty]¦1††4†2†InsertDateAsField‡[MyValue] ^OR [Variable_IncludeDate]¦True¦0¦¦0¦3¦1¦¦T¦False¦1¦False¦¦1¦1¦¦¦0|ÌÍReserved=mpv537675070000080000000000000000000000ÌÍTempID="/>
    <w:docVar w:name="mpo66217697" w:val="DocIDÌÍObjectData=VariableDefinition=f2b2c637-7d17-44ef-9da7-ba3452f7dbfb¦DocID¦Doc ID¦0¦1¦[DMS__IsProfiled] ^? [DMS__Custom1]/[DMS__Version]{[Variable__IncludeClientMatter] ^= true ^?   [DMS__ClientID]-[DMS__MatterID]} ^: [Document__Name]¦¦¦¦7¦¦¦¦¦1†0††1†‡0‡0‡¤2†0††7†Segments404::DocID‡[MyValue]¤3†0††7†Segments404::ClientMatterNo‡[DMS__IsProfiled] ^= true ^? [DMS__ClientID]-[DMS__MatterID]¤4†0††7†Segments3::DocID‡[MyValue]¦¦True¦0¦¦0¦0¦1¦¦¦False¦1¦False¦¦1¦1¦¦¦0|ÌÍTempID=1"/>
    <w:docVar w:name="mpo67312211" w:val="IncludeDraftÌÍObjectData=VariableDefinition=7766f3ae-90e0-4810-bad5-54d092a5fa7d¦IncludeDraft¦Include Draft¦0¦3¦[TypePreference_IncludeDraft]†¦[MyTagValue] ^!= ¦¦¦8¦TrueString=Yes†FalseString=No¦¦¦file:///Trailer_IncludeDraft.html¦1†0††1†‡0‡2‡[MyValue] ^= true ^? DRAFT ^: [Empty]¦¦True¦0¦¦0¦3¦1¦¦R¦False¦1¦False¦¦1¦1¦¦¦0|ÌÍReserved=mpv235514850000060000000000000000000000ÌÍTempID="/>
    <w:docVar w:name="mpo67893237" w:val="IncludeDraftÌÍObjectData=VariableDefinition=7766f3ae-90e0-4810-bad5-54d092a5fa7d¦IncludeDraft¦Include Draft¦0¦2¦[TypePreference_IncludeDraft]†false¦[MyTagValue] ^!= ¦¦¦8¦TrueString=Yes†FalseString=No¦¦¦file:///Trailer_IncludeDraft.html¦1†0††1†‡0‡2‡[MyValue] ^= true ^? DRAFT ^: [Empty]¦¦True¦0¦¦0¦3¦1¦¦R¦False¦1¦False¦¦1¦1¦¦¦0|ÌÍReserved=mpv235514850000060000000000000000000000ÌÍTempID="/>
    <w:docVar w:name="mpo70282292" w:val="DocIDÌÍObjectData=VariableDefinition=f2b2c637-7d17-44ef-9da7-ba3452f7dbfb¦DocID¦Doc ID¦0¦1¦[DMS__IsProfiled] ^? [DMS__Custom1]/[DMS__Version]{[Variable__IncludeClientMatter] ^= true ^?   [DMS__ClientID]-[DMS__MatterID]} ^: [Document__Name]¦¦¦¦7¦¦¦¦¦1†0††1†‡0‡0‡¤2†0††7†Segments404::DocID‡[MyValue]¤3†0††7†Segments404::ClientMatterNo‡[DMS__IsProfiled] ^= true ^? [DMS__ClientID]-[DMS__MatterID]¤4†0††7†Segments3::DocID‡[MyValue]¦¦True¦0¦¦0¦0¦1¦¦¦False¦1¦False¦¦1¦1¦¦¦0|ÌÍTempID=1"/>
    <w:docVar w:name="mpo72432524" w:val="Footer(A4LeftAligned)_1ÌÍPartNumber=3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6¦[TypePreference_InsertDateAsField]¦¦¦¦8¦TrueString=Yes†FalseString=No¦¦¦file:///Trailer_InsertDateAsField.html¦1†0††26†IncludeDate,IncludeTime¦¦True¦0¦¦0¦3¦1¦¦F¦False¦1¦False¦¦1¦1¦¦¦0|VariableDefinition=a3df4cde-6927-4f74-94f1-1345d8fac78a¦IncludeClientMatter¦Include Client/Matter No.¦0¦2¦[TypePreference_IncludeClientMatter]†¦¦¦¦8¦TrueString=Yes†FalseString=No¦¦¦¦1†0††7†DocID‡[DMS__IsProfiled] ^? [DMS__Custom1]/[DMS__Version]{[Variable__IncludeClientMatter] ^= true ^?   [DMS__ClientID]-[DMS__MatterID]} ^: [Document__Name]¦¦True¦0¦¦0¦3¦1¦¦¦False¦1¦False¦¦1¦¦¦¦1|ÌÍReserved=mps856532560000000000000002832000000000ÌÍTempID=2"/>
    <w:docVar w:name="mpo75240672" w:val="IncludeDateÌÍObjectData=VariableDefinition=fcba46ed-4d57-49e4-902d-11c48e289d2c¦IncludeDate¦Include Date¦0¦3¦[TypePreference_IncludeDate]†fals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195475060000070000000000000000000000ÌÍTempID="/>
    <w:docVar w:name="mpo76590610" w:val="DocIDÌÍObjectData=VariableDefinition=f2b2c637-7d17-44ef-9da7-ba3452f7dbfb¦DocID¦Doc ID¦0¦1¦[DMS__IsProfiled] ^? [DMS__Custom1]/[DMS__Version]{[Variable__IncludeClientMatter] ^= true ^?   [DMS__ClientID]-[DMS__MatterID]} ^: [Document__Name]¦¦¦¦7¦¦¦¦¦1†0††1†‡0‡0‡¤2†0††7†Segments404::DocID‡[MyValue]¤3†0††7†Segments404::ClientMatterNo‡[DMS__IsProfiled] ^= true ^? [DMS__ClientID]-[DMS__MatterID]¤4†0††7†Segments3::DocID‡[MyValue]¦¦True¦0¦¦0¦0¦1¦¦¦False¦1¦False¦¦1¦1¦¦¦0|ÌÍTempID=1"/>
    <w:docVar w:name="mpo76699018" w:val="IncludeDateÌÍObjectData=VariableDefinition=fcba46ed-4d57-49e4-902d-11c48e289d2c¦IncludeDate¦Include Date¦0¦4¦[TypePreference_IncludeDat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195475060000070000000000000000000000ÌÍTempID="/>
    <w:docVar w:name="mpo77441794" w:val="Footer(A4LeftAligned)_1ÌÍPartNumber=3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6¦[TypePreference_InsertDateAsField]¦¦¦¦8¦TrueString=Yes†FalseString=No¦¦¦file:///Trailer_InsertDateAsField.html¦1†0††26†IncludeDate,IncludeTime¦¦True¦0¦¦0¦3¦1¦¦F¦False¦1¦False¦¦1¦1¦¦¦0|VariableDefinition=a3df4cde-6927-4f74-94f1-1345d8fac78a¦IncludeClientMatter¦Include Client/Matter No.¦0¦2¦[TypePreference_IncludeClientMatter]†¦¦¦¦8¦TrueString=Yes†FalseString=No¦¦¦¦1†0††7†DocID‡[DMS__IsProfiled] ^? [DMS__Custom1]/[DMS__Version]{[Variable__IncludeClientMatter] ^= true ^?   [DMS__ClientID]-[DMS__MatterID]} ^: [Document__Name]¦¦True¦0¦¦0¦3¦1¦¦¦False¦1¦False¦¦1¦¦¦¦1|ÌÍReserved=mps856532560000000000000002832000000000ÌÍTempID=2"/>
    <w:docVar w:name="mpo77998745" w:val="DocIDÌÍObjectData=VariableDefinition=f2b2c637-7d17-44ef-9da7-ba3452f7dbfb¦DocID¦Doc ID¦0¦1¦[DMS__IsProfiled] ^? [DMS__Custom1]/[DMS__Version]{[Variable__IncludeClientMatter] ^= true ^?   [DMS__ClientID]-[DMS__MatterID]} ^: [Document__Name]¦¦¦¦7¦¦¦¦¦1†0††1†‡0‡0‡¤2†0††7†Segments404::DocID‡[MyValue]¤3†0††7†Segments404::ClientMatterNo‡[DMS__IsProfiled] ^= true ^? [DMS__ClientID]-[DMS__MatterID]¤4†0††7†Segments3::DocID‡[MyValue]¦¦True¦0¦¦0¦0¦1¦¦¦False¦1¦False¦¦1¦1¦¦¦0|ÌÍTempID=1"/>
    <w:docVar w:name="mpo78146231" w:val="IncludeDateÌÍObjectData=VariableDefinition=fcba46ed-4d57-49e4-902d-11c48e289d2c¦IncludeDate¦Include Date¦0¦3¦[TypePreference_IncludeDate]†fals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195475060000070000000000000000000000ÌÍTempID="/>
    <w:docVar w:name="mpo78493589" w:val="Footer(A4LeftAligned)_1ÌÍPartNumber=4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5¦[TypePreference_InsertDateAsField]†false¦¦¦¦8¦TrueString=Yes†FalseString=No¦¦¦file:///Trailer_InsertDateAsField.html¦1†0††26†IncludeDate,IncludeTime¦¦True¦0¦¦0¦3¦1¦¦F¦False¦1¦False¦¦1¦1¦¦¦0|VariableDefinition=4c89cd98-f454-4328-a4ce-3723a1827e90¦IncludeClientMatter¦Include Client/Matter No.¦0¦1¦[TypePreference_IncludeClientMatter]†false¦¦¦¦8¦TrueString=Yes†FalseString=No¦¦¦¦¦¦True¦0¦¦0¦1¦1¦¦¦False¦1¦False¦¦1¦¦¦¦1|VariableDefinition=12beaec2-de6f-489a-9c35-4872cbeb0d8b¦SetDocIDProperties¦SetDocIDProperties¦0¦6¦¦True¦¦¦8¦TrueString=Yes†FalseString=No¦¦¦¦1†0††7†Segments404::DocID‡[DMS__IsProfiled] ^? [DMS__Custom1]/[DMS__Version] ^: [Document__Name]¤2†0††7†Segments404::ClientMatterNo‡[DMS__IsProfiled] ^= true ^? [DMS__ClientID]-[DMS__MatterID]¤3†0††7†Segments3::DocID‡[DMS__IsProfiled] ^? [DMS__Custom1]/[DMS__Version] ^: [Document__Name]/0¤4†0††8†SetDocIDProperties‡[DMS__Custom1],[DMS__Version],[DMS__ClientID],[DMS__MatterID],[Variable__IncludeClientMatter]¦¦True¦0¦¦0¦0¦1¦¦¦False¦0¦False¦¦1¦¦¦¦3|ÌÍReserved=mps856532560000000000000002832000000000ÌÍTempID=2"/>
    <w:docVar w:name="mpo78878146" w:val="IncludeTimeÌÍObjectData=VariableDefinition=7254eb47-6ae9-40bc-bb42-5da6f407776a¦IncludeTime¦Include Time¦0¦4¦[TypePreference_IncludeTime]†false¦[MyTagValue] ^!= ¦¦¦8¦TrueString=Yes†FalseString=No¦¦¦file:///Trailer_IncludeTime.html¦1†0††17†0‡0‡‡[MyValue] ^= true ^? h:mmam/pm{[Variable__InsertDateAsField] ^?  /F}  ^: [Empty]¦1††4†2†InsertDateAsField‡[MyValue] ^OR [Variable_IncludeDate]¦True¦0¦¦0¦3¦1¦¦T¦False¦1¦False¦¦1¦1¦¦¦0|ÌÍReserved=mpv537675070000080000000000000000000000ÌÍTempID="/>
    <w:docVar w:name="mpo78983986" w:val="IncludeDateÌÍObjectData=VariableDefinition=fcba46ed-4d57-49e4-902d-11c48e289d2c¦IncludeDate¦Include Date¦0¦4¦[TypePreference_IncludeDat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195475060000070000000000000000000000ÌÍTempID="/>
    <w:docVar w:name="mpo79347503" w:val="DocIDÌÍObjectData=VariableDefinition=f2b2c637-7d17-44ef-9da7-ba3452f7dbfb¦DocID¦Doc ID¦0¦1¦[DMS__IsProfiled] ^? [DMS__Custom1]/[DMS__Version]{[Variable__IncludeClientMatter] ^= true ^?   [DMS__ClientID]-[DMS__MatterID]} ^: [Document__Name]¦¦¦¦7¦¦¦¦¦1†0††1†‡0‡0‡¤2†0††7†Segments404::DocID‡[MyValue]¤3†0††7†Segments404::ClientMatterNo‡[DMS__IsProfiled] ^= true ^? [DMS__ClientID]-[DMS__MatterID]¤4†0††7†Segments3::DocID‡[MyValue]¦¦True¦0¦¦0¦0¦1¦¦¦False¦1¦False¦¦1¦1¦¦¦0|ÌÍTempID=1"/>
    <w:docVar w:name="mpo79471391" w:val="IncludeTimeÌÍObjectData=VariableDefinition=7254eb47-6ae9-40bc-bb42-5da6f407776a¦IncludeTime¦Include Time¦0¦5¦[TypePreference_IncludeTime]†¦[MyTagValue] ^!= ¦¦¦8¦TrueString=Yes†FalseString=No¦¦¦file:///Trailer_IncludeTime.html¦1†0††17†0‡0‡‡[MyValue] ^= true ^? h:mmam/pm{[Variable__InsertDateAsField] ^?  /F}  ^: [Empty]¦1††4†2†InsertDateAsField‡[MyValue] ^OR [Variable_IncludeDate]¦True¦0¦¦0¦3¦1¦¦T¦False¦1¦False¦¦1¦1¦¦¦0|ÌÍReserved=mpv537675070000080000000000000000000000ÌÍTempID="/>
    <w:docVar w:name="mpo80282497" w:val="DocIDFieldsÌÍObjectData=DocIDFields|Doc ID Fields|0|False|False|||1|BeginTypingHere|4ÌÍTempID=1"/>
    <w:docVar w:name="mpo80705088" w:val="IncludeDraftÌÍObjectData=VariableDefinition=7766f3ae-90e0-4810-bad5-54d092a5fa7d¦IncludeDraft¦Include Draft¦0¦2¦[TypePreference_IncludeDraft]†false¦[MyTagValue] ^!= ¦¦¦8¦TrueString=Yes†FalseString=No¦¦¦file:///Trailer_IncludeDraft.html¦1†0††1†‡0‡2‡[MyValue] ^= true ^? DRAFT ^: [Empty]¦¦True¦0¦¦0¦3¦1¦¦R¦False¦1¦False¦¦1¦1¦¦¦0|ÌÍReserved=mpv235514850000060000000000000000000000ÌÍTempID="/>
    <w:docVar w:name="mpo81040746" w:val="IncludeDraftÌÍObjectData=VariableDefinition=7766f3ae-90e0-4810-bad5-54d092a5fa7d¦IncludeDraft¦Include Draft¦0¦3¦[TypePreference_IncludeDraft]†¦[MyTagValue] ^!= ¦¦¦8¦TrueString=Yes†FalseString=No¦¦¦file:///Trailer_IncludeDraft.html¦1†0††1†‡0‡2‡[MyValue] ^= true ^? DRAFT ^: [Empty]¦¦True¦0¦¦0¦3¦1¦¦R¦False¦1¦False¦¦1¦1¦¦¦0|ÌÍReserved=mpv235514850000060000000000000000000000ÌÍTempID="/>
    <w:docVar w:name="mpo81350631" w:val="IncludeDraftÌÍObjectData=VariableDefinition=7766f3ae-90e0-4810-bad5-54d092a5fa7d¦IncludeDraft¦Include Draft¦0¦2¦[TypePreference_IncludeDraft]†false¦[MyTagValue] ^!= ¦¦¦8¦TrueString=Yes†FalseString=No¦¦¦file:///Trailer_IncludeDraft.html¦1†0††1†‡0‡2‡[MyValue] ^= true ^? DRAFT ^: [Empty]¦¦True¦0¦¦0¦3¦1¦¦R¦False¦1¦False¦¦1¦1¦¦¦0|ÌÍReserved=mpv235514850000060000000000000000000000ÌÍTempID="/>
    <w:docVar w:name="mpo81403476" w:val="IncludeTimeÌÍObjectData=VariableDefinition=7254eb47-6ae9-40bc-bb42-5da6f407776a¦IncludeTime¦Include Time¦0¦4¦[TypePreference_IncludeTime]†false¦[MyTagValue] ^!= ¦¦¦8¦TrueString=Yes†FalseString=No¦¦¦file:///Trailer_IncludeTime.html¦1†0††17†0‡0‡‡[MyValue] ^= true ^? h:mmam/pm{[Variable__InsertDateAsField] ^?  /F}  ^: [Empty]¦1††4†2†InsertDateAsField‡[MyValue] ^OR [Variable_IncludeDate]¦True¦0¦¦0¦3¦1¦¦T¦False¦1¦False¦¦1¦1¦¦¦0|ÌÍReserved=mpv537675070000080000000000000000000000ÌÍTempID="/>
    <w:docVar w:name="mpo82314885" w:val="DocIDÌÍObjectData=VariableDefinition=f2b2c637-7d17-44ef-9da7-ba3452f7dbfb¦DocID¦Doc ID¦0¦1¦[DMS__IsProfiled] ^? [DMS__Custom1]/[DMS__Version]{[Variable__IncludeClientMatter] ^= true ^?   [DMS__ClientID]-[DMS__MatterID]} ^: [Document__Name]¦¦¦¦7¦¦¦¦¦1†0††1†‡0‡0‡¤2†0††7†Segments404::DocID‡[MyValue]¤3†0††7†Segments404::ClientMatterNo‡[DMS__IsProfiled] ^= true ^? [DMS__ClientID]-[DMS__MatterID]¤4†0††7†Segments3::DocID‡[MyValue]¦¦True¦0¦¦0¦0¦1¦¦¦False¦1¦False¦¦1¦1¦¦¦0|ÌÍTempID=1"/>
    <w:docVar w:name="mpo82632464" w:val="IncludeDraftÌÍObjectData=VariableDefinition=7766f3ae-90e0-4810-bad5-54d092a5fa7d¦IncludeDraft¦Include Draft¦0¦2¦[TypePreference_IncludeDraft]†false¦[MyTagValue] ^!= ¦¦¦8¦TrueString=Yes†FalseString=No¦¦¦file:///Trailer_IncludeDraft.html¦1†0††1†‡0‡2‡[MyValue] ^= true ^? DRAFT ^: [Empty]¦¦True¦0¦¦0¦3¦1¦¦R¦False¦1¦False¦¦1¦1¦¦¦0|ÌÍReserved=mpv235514850000060000000000000000000000ÌÍTempID="/>
    <w:docVar w:name="mpo83072948" w:val="DocIDFieldsÌÍObjectData=DocIDFields|Doc ID Fields|0|False|False|||1|BeginTypingHere|4ÌÍTempID=1"/>
    <w:docVar w:name="mpo83526629" w:val="IncludeDraftÌÍObjectData=VariableDefinition=7766f3ae-90e0-4810-bad5-54d092a5fa7d¦IncludeDraft¦Include Draft¦0¦2¦[TypePreference_IncludeDraft]†false¦[MyTagValue] ^!= ¦¦¦8¦TrueString=Yes†FalseString=No¦¦¦file:///Trailer_IncludeDraft.html¦1†0††1†‡0‡2‡[MyValue] ^= true ^? DRAFT ^: [Empty]¦¦True¦0¦¦0¦3¦1¦¦R¦False¦1¦False¦¦1¦1¦¦¦0|ÌÍReserved=mpv235514850000060000000000000000000000ÌÍTempID="/>
    <w:docVar w:name="mpo83779126" w:val="Footer(A4LeftAligned)_1ÌÍPartNumber=3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6¦[TypePreference_InsertDateAsField]¦¦¦¦8¦TrueString=Yes†FalseString=No¦¦¦file:///Trailer_InsertDateAsField.html¦1†0††26†IncludeDate,IncludeTime¦¦True¦0¦¦0¦3¦1¦¦F¦False¦1¦False¦¦1¦1¦¦¦0|VariableDefinition=a3df4cde-6927-4f74-94f1-1345d8fac78a¦IncludeClientMatter¦Include Client/Matter No.¦0¦2¦[TypePreference_IncludeClientMatter]†¦¦¦¦8¦TrueString=Yes†FalseString=No¦¦¦¦1†0††7†DocID‡[DMS__IsProfiled] ^? [DMS__Custom1]/[DMS__Version]{[Variable__IncludeClientMatter] ^= true ^?   [DMS__ClientID]-[DMS__MatterID]} ^: [Document__Name]¦¦True¦0¦¦0¦3¦1¦¦¦False¦1¦False¦¦1¦¦¦¦1|ÌÍReserved=mps856532560000000000000002832000000000ÌÍTempID=2"/>
    <w:docVar w:name="mpo83844525" w:val="IncludeDraftÌÍObjectData=VariableDefinition=7766f3ae-90e0-4810-bad5-54d092a5fa7d¦IncludeDraft¦Include Draft¦0¦3¦[TypePreference_IncludeDraft]†¦[MyTagValue] ^!= ¦¦¦8¦TrueString=Yes†FalseString=No¦¦¦file:///Trailer_IncludeDraft.html¦1†0††1†‡0‡2‡[MyValue] ^= true ^? DRAFT ^: [Empty]¦¦True¦0¦¦0¦3¦1¦¦R¦False¦1¦False¦¦1¦1¦¦¦0|ÌÍReserved=mpv235514850000060000000000000000000000ÌÍTempID="/>
    <w:docVar w:name="mpo84141082" w:val="IncludeDraftÌÍObjectData=VariableDefinition=7766f3ae-90e0-4810-bad5-54d092a5fa7d¦IncludeDraft¦Include Draft¦0¦2¦[TypePreference_IncludeDraft]†false¦[MyTagValue] ^!= ¦¦¦8¦TrueString=Yes†FalseString=No¦¦¦file:///Trailer_IncludeDraft.html¦1†0††1†‡0‡2‡[MyValue] ^= true ^? DRAFT ^: [Empty]¦¦True¦0¦¦0¦3¦1¦¦R¦False¦1¦False¦¦1¦1¦¦¦0|ÌÍReserved=mpv235514850000060000000000000000000000ÌÍTempID="/>
    <w:docVar w:name="mpo84465152" w:val="IncludeTimeÌÍObjectData=VariableDefinition=7254eb47-6ae9-40bc-bb42-5da6f407776a¦IncludeTime¦Include Time¦0¦4¦[TypePreference_IncludeTime]†false¦[MyTagValue] ^!= ¦¦¦8¦TrueString=Yes†FalseString=No¦¦¦file:///Trailer_IncludeTime.html¦1†0††17†0‡0‡‡[MyValue] ^= true ^? h:mmam/pm{[Variable__InsertDateAsField] ^?  /F}  ^: [Empty]¦1††4†2†InsertDateAsField‡[MyValue] ^OR [Variable_IncludeDate]¦True¦0¦¦0¦3¦1¦¦T¦False¦1¦False¦¦1¦1¦¦¦0|ÌÍReserved=mpv537675070000080000000000000000000000ÌÍTempID="/>
    <w:docVar w:name="mpo84656143" w:val="DocIDFieldsÌÍObjectData=DocIDFields|Doc ID Fields|0|False|False|||1|BeginTypingHere|4ÌÍTempID=1"/>
    <w:docVar w:name="mpo85029620" w:val="IncludeDraftÌÍObjectData=VariableDefinition=7766f3ae-90e0-4810-bad5-54d092a5fa7d¦IncludeDraft¦Include Draft¦0¦3¦[TypePreference_IncludeDraft]†¦[MyTagValue] ^!= ¦¦¦8¦TrueString=Yes†FalseString=No¦¦¦file:///Trailer_IncludeDraft.html¦1†0††1†‡0‡2‡[MyValue] ^= true ^? DRAFT ^: [Empty]¦¦True¦0¦¦0¦3¦1¦¦R¦False¦1¦False¦¦1¦1¦¦¦0|ÌÍReserved=mpv235514850000060000000000000000000000ÌÍTempID="/>
    <w:docVar w:name="mpo85155421" w:val="IncludeDraftÌÍObjectData=VariableDefinition=7766f3ae-90e0-4810-bad5-54d092a5fa7d¦IncludeDraft¦Include Draft¦0¦3¦[TypePreference_IncludeDraft]†¦[MyTagValue] ^!= ¦¦¦8¦TrueString=Yes†FalseString=No¦¦¦file:///Trailer_IncludeDraft.html¦1†0††1†‡0‡2‡[MyValue] ^= true ^? DRAFT ^: [Empty]¦¦True¦0¦¦0¦3¦1¦¦R¦False¦1¦False¦¦1¦1¦¦¦0|ÌÍReserved=mpv235514850000060000000000000000000000ÌÍTempID="/>
    <w:docVar w:name="mpo85907114" w:val="IncludeDraftÌÍObjectData=VariableDefinition=7766f3ae-90e0-4810-bad5-54d092a5fa7d¦IncludeDraft¦Include Draft¦0¦2¦[TypePreference_IncludeDraft]†false¦[MyTagValue] ^!= ¦¦¦8¦TrueString=Yes†FalseString=No¦¦¦file:///Trailer_IncludeDraft.html¦1†0††1†‡0‡2‡[MyValue] ^= true ^? DRAFT ^: [Empty]¦¦True¦0¦¦0¦3¦1¦¦R¦False¦1¦False¦¦1¦1¦¦¦0|ÌÍReserved=mpv235514850000060000000000000000000000ÌÍTempID="/>
    <w:docVar w:name="mpo86044890" w:val="IncludeDateÌÍObjectData=VariableDefinition=fcba46ed-4d57-49e4-902d-11c48e289d2c¦IncludeDate¦Include Date¦0¦3¦[TypePreference_IncludeDate]†fals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195475060000070000000000000000000000ÌÍTempID="/>
    <w:docVar w:name="mpo86259371" w:val="Footer(A4LeftAligned)_1ÌÍPartNumber=4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5¦[TypePreference_InsertDateAsField]†false¦¦¦¦8¦TrueString=Yes†FalseString=No¦¦¦file:///Trailer_InsertDateAsField.html¦1†0††26†IncludeDate,IncludeTime¦¦True¦0¦¦0¦3¦1¦¦F¦False¦1¦False¦¦1¦1¦¦¦0|VariableDefinition=4c89cd98-f454-4328-a4ce-3723a1827e90¦IncludeClientMatter¦Include Client/Matter No.¦0¦1¦[TypePreference_IncludeClientMatter]†false¦¦¦¦8¦TrueString=Yes†FalseString=No¦¦¦¦¦¦True¦0¦¦0¦1¦1¦¦¦False¦1¦False¦¦1¦¦¦¦1|VariableDefinition=7470a6f1-f7a0-48d1-b63b-b0d58e54ef13¦SetDocIDProperties¦SetDocIDProperties¦0¦6¦¦True¦¦¦8¦TrueString=Yes†FalseString=No¦¦¦¦1†0††37†docId‡[DMS__IsProfiled] ^? [DMS__Custom1] ^: [Document__Name]¤2†0††37†docVersion‡[DMS__IsProfiled] ^? [DMS__Version] ^: 0¤3†0††37†docCliMat‡[DMS__IsProfiled] ^? [Replace__[DMS__ClientID]__PERSONAL__PER]-[DMS__MatterID] ^: [Empty]¤4†0††37†docIncludeCliMat‡[Variable__IncludeClientMatter] ^= true ^? true ^: false¤5†0††32†Fields.Update‡DocIDFields,DocIDFields2¦¦True¦0¦¦0¦0¦1¦¦¦False¦0¦False¦¦1¦¦¦¦3|ÌÍReserved=mps856532560000000000000002832000000000ÌÍTempID=2"/>
    <w:docVar w:name="mpo86529541" w:val="IncludeTimeÌÍObjectData=VariableDefinition=7254eb47-6ae9-40bc-bb42-5da6f407776a¦IncludeTime¦Include Time¦0¦4¦[TypePreference_IncludeTime]†false¦[MyTagValue] ^!= ¦¦¦8¦TrueString=Yes†FalseString=No¦¦¦file:///Trailer_IncludeTime.html¦1†0††17†0‡0‡‡[MyValue] ^= true ^? h:mmam/pm{[Variable__InsertDateAsField] ^?  /F}  ^: [Empty]¦1††4†2†InsertDateAsField‡[MyValue] ^OR [Variable_IncludeDate]¦True¦0¦¦0¦3¦1¦¦T¦False¦1¦False¦¦1¦1¦¦¦0|ÌÍReserved=mpv537675070000080000000000000000000000ÌÍTempID="/>
    <w:docVar w:name="mpo86616904" w:val="IncludeDateÌÍObjectData=VariableDefinition=fcba46ed-4d57-49e4-902d-11c48e289d2c¦IncludeDate¦Include Date¦0¦3¦[TypePreference_IncludeDate]†fals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195475060000070000000000000000000000ÌÍTempID="/>
    <w:docVar w:name="mpo86918467" w:val="IncludeDraftÌÍObjectData=VariableDefinition=7766f3ae-90e0-4810-bad5-54d092a5fa7d¦IncludeDraft¦Include Draft¦0¦3¦[TypePreference_IncludeDraft]†¦[MyTagValue] ^!= ¦¦¦8¦TrueString=Yes†FalseString=No¦¦¦file:///Trailer_IncludeDraft.html¦1†0††1†‡0‡2‡[MyValue] ^= true ^? DRAFT ^: [Empty]¦¦True¦0¦¦0¦3¦1¦¦R¦False¦1¦False¦¦1¦1¦¦¦0|ÌÍReserved=mpv235514850000060000000000000000000000ÌÍTempID="/>
    <w:docVar w:name="mpo87316912" w:val="IncludeDraftÌÍObjectData=VariableDefinition=7766f3ae-90e0-4810-bad5-54d092a5fa7d¦IncludeDraft¦Include Draft¦0¦2¦[TypePreference_IncludeDraft]†false¦[MyTagValue] ^!= ¦¦¦8¦TrueString=Yes†FalseString=No¦¦¦file:///Trailer_IncludeDraft.html¦1†0††1†‡0‡2‡[MyValue] ^= true ^? DRAFT ^: [Empty]¦¦True¦0¦¦0¦3¦1¦¦R¦False¦1¦False¦¦1¦1¦¦¦0|ÌÍReserved=mpv235514850000060000000000000000000000ÌÍTempID="/>
    <w:docVar w:name="mpo87540054" w:val="DocIDFieldsÌÍObjectData=DocIDFields|Doc ID Fields|0|False|False|||1|BeginTypingHere|4ÌÍTempID=1"/>
    <w:docVar w:name="mpo87602258" w:val="IncludeDateÌÍObjectData=VariableDefinition=fcba46ed-4d57-49e4-902d-11c48e289d2c¦IncludeDate¦Include Date¦0¦4¦[TypePreference_IncludeDat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195475060000070000000000000000000000ÌÍTempID="/>
    <w:docVar w:name="mpo87836641" w:val="IncludeDraftÌÍObjectData=VariableDefinition=7766f3ae-90e0-4810-bad5-54d092a5fa7d¦IncludeDraft¦Include Draft¦0¦3¦[TypePreference_IncludeDraft]†¦[MyTagValue] ^!= ¦¦¦8¦TrueString=Yes†FalseString=No¦¦¦file:///Trailer_IncludeDraft.html¦1†0††1†‡0‡2‡[MyValue] ^= true ^? DRAFT ^: [Empty]¦¦True¦0¦¦0¦3¦1¦¦R¦False¦1¦False¦¦1¦1¦¦¦0|ÌÍReserved=mpv235514850000060000000000000000000000ÌÍTempID="/>
    <w:docVar w:name="mpo87955308" w:val="IncludeDateÌÍObjectData=VariableDefinition=fcba46ed-4d57-49e4-902d-11c48e289d2c¦IncludeDate¦Include Date¦0¦4¦[TypePreference_IncludeDat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195475060000070000000000000000000000ÌÍTempID="/>
    <w:docVar w:name="mpo88124955" w:val="IncludeDateÌÍObjectData=VariableDefinition=fcba46ed-4d57-49e4-902d-11c48e289d2c¦IncludeDate¦Include Date¦0¦4¦[TypePreference_IncludeDat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195475060000070000000000000000000000ÌÍTempID="/>
    <w:docVar w:name="mpo88432330" w:val="IncludeDraftÌÍObjectData=VariableDefinition=7766f3ae-90e0-4810-bad5-54d092a5fa7d¦IncludeDraft¦Include Draft¦0¦2¦[TypePreference_IncludeDraft]†false¦[MyTagValue] ^!= ¦¦¦8¦TrueString=Yes†FalseString=No¦¦¦file:///Trailer_IncludeDraft.html¦1†0††1†‡0‡2‡[MyValue] ^= true ^? DRAFT ^: [Empty]¦¦True¦0¦¦0¦3¦1¦¦R¦False¦1¦False¦¦1¦1¦¦¦0|ÌÍReserved=mpv235514850000060000000000000000000000ÌÍTempID="/>
    <w:docVar w:name="mpo89053005" w:val="Footer(A4LeftAligned)_1ÌÍPartNumber=3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6¦[TypePreference_InsertDateAsField]¦¦¦¦8¦TrueString=Yes†FalseString=No¦¦¦file:///Trailer_InsertDateAsField.html¦1†0††26†IncludeDate,IncludeTime¦¦True¦0¦¦0¦3¦1¦¦F¦False¦1¦False¦¦1¦1¦¦¦0|VariableDefinition=a3df4cde-6927-4f74-94f1-1345d8fac78a¦IncludeClientMatter¦Include Client/Matter No.¦0¦2¦[TypePreference_IncludeClientMatter]†¦¦¦¦8¦TrueString=Yes†FalseString=No¦¦¦¦1†0††7†DocID‡[DMS__IsProfiled] ^? [DMS__Custom1]/[DMS__Version]{[Variable__IncludeClientMatter] ^= true ^?   [DMS__ClientID]-[DMS__MatterID]} ^: [Document__Name]¦¦True¦0¦¦0¦3¦1¦¦¦False¦1¦False¦¦1¦¦¦¦1|ÌÍReserved=mps856532560000000000000002832000000000ÌÍTempID=2"/>
    <w:docVar w:name="mpo89219809" w:val="IncludeDateÌÍObjectData=VariableDefinition=fcba46ed-4d57-49e4-902d-11c48e289d2c¦IncludeDate¦Include Date¦0¦4¦[TypePreference_IncludeDat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195475060000070000000000000000000000ÌÍTempID="/>
    <w:docVar w:name="mpo89794284" w:val="IncludeTimeÌÍObjectData=VariableDefinition=7254eb47-6ae9-40bc-bb42-5da6f407776a¦IncludeTime¦Include Time¦0¦4¦[TypePreference_IncludeTime]†false¦[MyTagValue] ^!= ¦¦¦8¦TrueString=Yes†FalseString=No¦¦¦file:///Trailer_IncludeTime.html¦1†0††17†0‡0‡‡[MyValue] ^= true ^? h:mmam/pm{[Variable__InsertDateAsField] ^?  /F}  ^: [Empty]¦1††4†2†InsertDateAsField‡[MyValue] ^OR [Variable_IncludeDate]¦True¦0¦¦0¦3¦1¦¦T¦False¦1¦False¦¦1¦1¦¦¦0|ÌÍReserved=mpv537675070000080000000000000000000000ÌÍTempID="/>
    <w:docVar w:name="mpo90269923" w:val="DocIDÌÍObjectData=VariableDefinition=f2b2c637-7d17-44ef-9da7-ba3452f7dbfb¦DocID¦Doc ID¦0¦1¦[DMS__IsProfiled] ^? [DMS__Custom1]/[DMS__Version]{[Variable__IncludeClientMatter] ^= true ^?   [DMS__ClientID]-[DMS__MatterID]} ^: [Document__Name]¦¦¦¦7¦¦¦¦¦1†0††1†‡0‡0‡¤2†0††7†Segments404::DocID‡[MyValue]¤3†0††7†Segments404::ClientMatterNo‡[DMS__IsProfiled] ^= true ^? [DMS__ClientID]-[DMS__MatterID]¤4†0††7†Segments3::DocID‡[MyValue]¦¦True¦0¦¦0¦0¦1¦¦¦False¦1¦False¦¦1¦1¦¦¦0|ÌÍTempID=1"/>
    <w:docVar w:name="mpo90383714" w:val="Footer(A4LeftAligned)_1ÌÍPartNumber=3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6¦[TypePreference_InsertDateAsField]¦¦¦¦8¦TrueString=Yes†FalseString=No¦¦¦file:///Trailer_InsertDateAsField.html¦1†0††26†IncludeDate,IncludeTime¦¦True¦0¦¦0¦3¦1¦¦F¦False¦1¦False¦¦1¦1¦¦¦0|VariableDefinition=a3df4cde-6927-4f74-94f1-1345d8fac78a¦IncludeClientMatter¦Include Client/Matter No.¦0¦2¦[TypePreference_IncludeClientMatter]†¦¦¦¦8¦TrueString=Yes†FalseString=No¦¦¦¦1†0††7†DocID‡[DMS__IsProfiled] ^? [DMS__Custom1]/[DMS__Version]{[Variable__IncludeClientMatter] ^= true ^?   [DMS__ClientID]-[DMS__MatterID]} ^: [Document__Name]¦¦True¦0¦¦0¦3¦1¦¦¦False¦1¦False¦¦1¦¦¦¦1|ÌÍReserved=mps856532560000000000000002832000000000ÌÍTempID=2"/>
    <w:docVar w:name="mpo90957659" w:val="IncludeDraftÌÍObjectData=VariableDefinition=7766f3ae-90e0-4810-bad5-54d092a5fa7d¦IncludeDraft¦Include Draft¦0¦2¦[TypePreference_IncludeDraft]†false¦[MyTagValue] ^!= ¦¦¦8¦TrueString=Yes†FalseString=No¦¦¦file:///Trailer_IncludeDraft.html¦1†0††1†‡0‡2‡[MyValue] ^= true ^? DRAFT ^: [Empty]¦¦True¦0¦¦0¦3¦1¦¦R¦False¦1¦False¦¦1¦1¦¦¦0|ÌÍReserved=mpv235514850000060000000000000000000000ÌÍTempID="/>
    <w:docVar w:name="mpo91530424" w:val="Footer(A4LeftAligned)_1ÌÍPartNumber=3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6¦[TypePreference_InsertDateAsField]¦¦¦¦8¦TrueString=Yes†FalseString=No¦¦¦file:///Trailer_InsertDateAsField.html¦1†0††26†IncludeDate,IncludeTime¦¦True¦0¦¦0¦3¦1¦¦F¦False¦1¦False¦¦1¦1¦¦¦0|VariableDefinition=a3df4cde-6927-4f74-94f1-1345d8fac78a¦IncludeClientMatter¦Include Client/Matter No.¦0¦2¦[TypePreference_IncludeClientMatter]†¦¦¦¦8¦TrueString=Yes†FalseString=No¦¦¦¦1†0††7†DocID‡[DMS__IsProfiled] ^? [DMS__Custom1]/[DMS__Version]{[Variable__IncludeClientMatter] ^= true ^?   [DMS__ClientID]-[DMS__MatterID]} ^: [Document__Name]¦¦True¦0¦¦0¦3¦1¦¦¦False¦1¦False¦¦1¦¦¦¦1|ÌÍReserved=mps856532560000000000000002832000000000ÌÍTempID=2"/>
    <w:docVar w:name="mpo92208093" w:val="IncludeDraftÌÍObjectData=VariableDefinition=7766f3ae-90e0-4810-bad5-54d092a5fa7d¦IncludeDraft¦Include Draft¦0¦3¦[TypePreference_IncludeDraft]†¦[MyTagValue] ^!= ¦¦¦8¦TrueString=Yes†FalseString=No¦¦¦file:///Trailer_IncludeDraft.html¦1†0††1†‡0‡2‡[MyValue] ^= true ^? DRAFT ^: [Empty]¦¦True¦0¦¦0¦3¦1¦¦R¦False¦1¦False¦¦1¦1¦¦¦0|ÌÍReserved=mpv235514850000060000000000000000000000ÌÍTempID="/>
    <w:docVar w:name="mpo92281634" w:val="Footer(A4LeftAligned)_1ÌÍPartNumber=4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5¦[TypePreference_InsertDateAsField]†false¦¦¦¦8¦TrueString=Yes†FalseString=No¦¦¦file:///Trailer_InsertDateAsField.html¦1†0††26†IncludeDate,IncludeTime¦¦True¦0¦¦0¦3¦1¦¦F¦False¦1¦False¦¦1¦1¦¦¦0|VariableDefinition=4c89cd98-f454-4328-a4ce-3723a1827e90¦IncludeClientMatter¦Include Client/Matter No.¦0¦1¦[TypePreference_IncludeClientMatter]†false¦¦¦¦8¦TrueString=Yes†FalseString=No¦¦¦¦¦¦True¦0¦¦0¦1¦1¦¦¦False¦1¦False¦¦1¦¦¦¦1|VariableDefinition=7470a6f1-f7a0-48d1-b63b-b0d58e54ef13¦SetDocIDProperties¦SetDocIDProperties¦0¦6¦¦True¦¦¦8¦TrueString=Yes†FalseString=No¦¦¦¦1†0††37†docId‡[DMS__IsProfiled] ^? [DMS__Custom1] ^: [Document__Name]¤2†0††37†docVersion‡[DMS__IsProfiled] ^? [DMS__Version] ^: 0¤3†0††37†docCliMat‡[DMS__IsProfiled] ^? [Replace__[DMS__ClientID]__PERSONAL__PER]-[DMS__MatterID] ^: [Empty]¤4†0††37†docIncludeCliMat‡[Variable__IncludeClientMatter] ^= true ^? true ^: false¤5†0††32†Fields.Update‡DocIDFields,DocIDFields2¦¦True¦0¦¦0¦0¦1¦¦¦False¦0¦False¦¦1¦¦¦¦3|ÌÍReserved=mps856532560000000000000002832000000000ÌÍTempID=2"/>
    <w:docVar w:name="mpo92682993" w:val="IncludeDateÌÍObjectData=VariableDefinition=fcba46ed-4d57-49e4-902d-11c48e289d2c¦IncludeDate¦Include Date¦0¦3¦[TypePreference_IncludeDate]†fals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195475060000070000000000000000000000ÌÍTempID="/>
    <w:docVar w:name="mpo92756909" w:val="Footer(A4LeftAligned)_1ÌÍPartNumber=3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6¦[TypePreference_InsertDateAsField]¦¦¦¦8¦TrueString=Yes†FalseString=No¦¦¦file:///Trailer_InsertDateAsField.html¦1†0††26†IncludeDate,IncludeTime¦¦True¦0¦¦0¦3¦1¦¦F¦False¦1¦False¦¦1¦1¦¦¦0|VariableDefinition=a3df4cde-6927-4f74-94f1-1345d8fac78a¦IncludeClientMatter¦Include Client/Matter No.¦0¦2¦[TypePreference_IncludeClientMatter]†¦¦¦¦8¦TrueString=Yes†FalseString=No¦¦¦¦1†0††7†DocID‡[DMS__IsProfiled] ^? [DMS__Custom1]/[DMS__Version]{[Variable__IncludeClientMatter] ^= true ^?   [DMS__ClientID]-[DMS__MatterID]} ^: [Document__Name]¦¦True¦0¦¦0¦3¦1¦¦¦False¦1¦False¦¦1¦¦¦¦1|ÌÍReserved=mps856532560000000000000002832000000000ÌÍTempID=2"/>
    <w:docVar w:name="mpo92877579" w:val="DocIDFieldsÌÍObjectData=DocIDFields|Doc ID Fields|0|False|False|||1|BeginTypingHere|4ÌÍTempID=1"/>
    <w:docVar w:name="mpo92972124" w:val="IncludeDraftÌÍObjectData=VariableDefinition=7766f3ae-90e0-4810-bad5-54d092a5fa7d¦IncludeDraft¦Include Draft¦0¦2¦[TypePreference_IncludeDraft]†false¦[MyTagValue] ^!= ¦¦¦8¦TrueString=Yes†FalseString=No¦¦¦file:///Trailer_IncludeDraft.html¦1†0††1†‡0‡2‡[MyValue] ^= true ^? DRAFT ^: [Empty]¦¦True¦0¦¦0¦3¦1¦¦R¦False¦1¦False¦¦1¦1¦¦¦0|ÌÍReserved=mpv235514850000060000000000000000000000ÌÍTempID="/>
    <w:docVar w:name="mpo93384635" w:val="DocIDÌÍObjectData=VariableDefinition=f2b2c637-7d17-44ef-9da7-ba3452f7dbfb¦DocID¦Doc ID¦0¦1¦[DMS__IsProfiled] ^? [DMS__Custom1]/[DMS__Version]{[Variable__IncludeClientMatter] ^= true ^?   [DMS__ClientID]-[DMS__MatterID]} ^: [Document__Name]¦¦¦¦7¦¦¦¦¦1†0††1†‡0‡0‡¤2†0††7†Segments404::DocID‡[MyValue]¤3†0††7†Segments404::ClientMatterNo‡[DMS__IsProfiled] ^= true ^? [DMS__ClientID]-[DMS__MatterID]¤4†0††7†Segments3::DocID‡[MyValue]¦¦True¦0¦¦0¦0¦1¦¦¦False¦1¦False¦¦1¦1¦¦¦0|ÌÍTempID=1"/>
    <w:docVar w:name="mpo95552605" w:val="IncludeTimeÌÍObjectData=VariableDefinition=7254eb47-6ae9-40bc-bb42-5da6f407776a¦IncludeTime¦Include Time¦0¦5¦[TypePreference_IncludeTime]†¦[MyTagValue] ^!= ¦¦¦8¦TrueString=Yes†FalseString=No¦¦¦file:///Trailer_IncludeTime.html¦1†0††17†0‡0‡‡[MyValue] ^= true ^? h:mmam/pm{[Variable__InsertDateAsField] ^?  /F}  ^: [Empty]¦1††4†2†InsertDateAsField‡[MyValue] ^OR [Variable_IncludeDate]¦True¦0¦¦0¦3¦1¦¦T¦False¦1¦False¦¦1¦1¦¦¦0|ÌÍReserved=mpv537675070000080000000000000000000000ÌÍTempID="/>
    <w:docVar w:name="mpo95801753" w:val="IncludeDraftÌÍObjectData=VariableDefinition=7766f3ae-90e0-4810-bad5-54d092a5fa7d¦IncludeDraft¦Include Draft¦0¦3¦[TypePreference_IncludeDraft]†¦[MyTagValue] ^!= ¦¦¦8¦TrueString=Yes†FalseString=No¦¦¦file:///Trailer_IncludeDraft.html¦1†0††1†‡0‡2‡[MyValue] ^= true ^? DRAFT ^: [Empty]¦¦True¦0¦¦0¦3¦1¦¦R¦False¦1¦False¦¦1¦1¦¦¦0|ÌÍReserved=mpv235514850000060000000000000000000000ÌÍTempID="/>
    <w:docVar w:name="mpo96797949" w:val="Footer(A4LeftAligned)_1ÌÍPartNumber=4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5¦[TypePreference_InsertDateAsField]†false¦¦¦¦8¦TrueString=Yes†FalseString=No¦¦¦file:///Trailer_InsertDateAsField.html¦1†0††26†IncludeDate,IncludeTime¦¦True¦0¦¦0¦3¦1¦¦F¦False¦1¦False¦¦1¦1¦¦¦0|VariableDefinition=4c89cd98-f454-4328-a4ce-3723a1827e90¦IncludeClientMatter¦Include Client/Matter No.¦0¦1¦[TypePreference_IncludeClientMatter]†false¦¦¦¦8¦TrueString=Yes†FalseString=No¦¦¦¦¦¦True¦0¦¦0¦1¦1¦¦¦False¦1¦False¦¦1¦¦¦¦1|VariableDefinition=7470a6f1-f7a0-48d1-b63b-b0d58e54ef13¦SetDocIDProperties¦SetDocIDProperties¦0¦6¦¦True¦¦¦8¦TrueString=Yes†FalseString=No¦¦¦¦1†0††37†docId‡[DMS__IsProfiled] ^? [DMS__Custom1] ^: [Document__Name]¤2†0††37†docVersion‡[DMS__IsProfiled] ^? [DMS__Version] ^: 0¤3†0††37†docCliMat‡[DMS__IsProfiled] ^? [Replace__[DMS__ClientID]__PERSONAL__PER]-[DMS__MatterID] ^: [Empty]¤4†0††37†docIncludeCliMat‡[Variable__IncludeClientMatter] ^= true ^? true ^: false¤5†0††32†Fields.Update‡DocIDFields,DocIDFields2¦¦True¦0¦¦0¦0¦1¦¦¦False¦0¦False¦¦1¦¦¦¦3|ÌÍReserved=mps856532560000000000000002832000000000ÌÍTempID=2"/>
    <w:docVar w:name="mpo97214633" w:val="IncludeTimeÌÍObjectData=VariableDefinition=7254eb47-6ae9-40bc-bb42-5da6f407776a¦IncludeTime¦Include Time¦0¦4¦[TypePreference_IncludeTime]†false¦[MyTagValue] ^!= ¦¦¦8¦TrueString=Yes†FalseString=No¦¦¦file:///Trailer_IncludeTime.html¦1†0††17†0‡0‡‡[MyValue] ^= true ^? h:mmam/pm{[Variable__InsertDateAsField] ^?  /F}  ^: [Empty]¦1††4†2†InsertDateAsField‡[MyValue] ^OR [Variable_IncludeDate]¦True¦0¦¦0¦3¦1¦¦T¦False¦1¦False¦¦1¦1¦¦¦0|ÌÍReserved=mpv537675070000080000000000000000000000ÌÍTempID="/>
    <w:docVar w:name="mpo97951275" w:val="Footer(A4LeftAligned)_1ÌÍPartNumber=3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6¦[TypePreference_InsertDateAsField]¦¦¦¦8¦TrueString=Yes†FalseString=No¦¦¦file:///Trailer_InsertDateAsField.html¦1†0††26†IncludeDate,IncludeTime¦¦True¦0¦¦0¦3¦1¦¦F¦False¦1¦False¦¦1¦1¦¦¦0|VariableDefinition=a3df4cde-6927-4f74-94f1-1345d8fac78a¦IncludeClientMatter¦Include Client/Matter No.¦0¦2¦[TypePreference_IncludeClientMatter]†¦¦¦¦8¦TrueString=Yes†FalseString=No¦¦¦¦1†0††7†DocID‡[DMS__IsProfiled] ^? [DMS__Custom1]/[DMS__Version]{[Variable__IncludeClientMatter] ^= true ^?   [DMS__ClientID]-[DMS__MatterID]} ^: [Document__Name]¦¦True¦0¦¦0¦3¦1¦¦¦False¦1¦False¦¦1¦¦¦¦1|ÌÍReserved=mps856532560000000000000002832000000000ÌÍTempID=2"/>
    <w:docVar w:name="mpo98464584" w:val="DocIDFieldsÌÍObjectData=DocIDFields|Doc ID Fields|0|False|False|||1|BeginTypingHere|4ÌÍTempID=1"/>
    <w:docVar w:name="mpo98471487" w:val="IncludeDateÌÍObjectData=VariableDefinition=fcba46ed-4d57-49e4-902d-11c48e289d2c¦IncludeDate¦Include Date¦0¦4¦[TypePreference_IncludeDate]†¦[MyTagValue] ^!= ¦¦¦8¦TrueString=Yes†FalseString=No¦¦¦file:///Trailer_IncludeDate.html¦1†0†[Document__Styles.Item(Normal).LanguageID] ^= 1033†17†0‡2‡‡[MyValue] ^= true ^? MM/dd/yy{[Variable__InsertDateAsField] ^?  /F} ^: [Empty]¤2†0†[Document__Styles.Item(Normal).LanguageID] ^!= 1033†17†0‡2‡‡[MyValue] ^= true ^? dd/MM/yy{[Variable__InsertDateAsField] ^?  /F} ^: [Empty]¦1††4†2†InsertDateAsField‡[MyValue] ^OR [Variable_IncludeTime]¦True¦0¦¦0¦3¦1¦¦D¦False¦1¦False¦¦1¦1¦¦¦0|ÌÍReserved=mpv195475060000070000000000000000000000ÌÍTempID="/>
    <w:docVar w:name="mpo99423879" w:val="Footer(A4LeftAligned)_1ÌÍPartNumber=4ÌÍObjectData=SegmentID=2832|ObjectTypeID=401|ParentTagID=|Name=Footer(A4LeftAligned)|DisplayName=Footer (A4 All Pages)|IntendedUse=2|AuthorNodeUILabel=|MaxAuthors=0|HelpText=file:///Trailer_Trailer.html|MenuInsertionOptions=256|DefaultMenuInsertionBehavior=0|DefaultDragLocation=1|DefaultDragBehavior=0|DefaultDoubleClickLocation=4|DefaultDoubleClickBehavior=0|L0=0|L1=0|L2=0|L3=0|L4=0|AuthorControlProperties=|ShowChooser=true|LinkAuthorsToParentDef=|TranslationID=0|RequiredStyles=MacPac Trailer|VariableDefinition=434074ce-a3db-49c7-97d6-aa7196661711¦InsertDateAsField¦Insert Date/Time as Field Code¦0¦5¦[TypePreference_InsertDateAsField]†false¦¦¦¦8¦TrueString=Yes†FalseString=No¦¦¦file:///Trailer_InsertDateAsField.html¦1†0††26†IncludeDate,IncludeTime¦¦True¦0¦¦0¦3¦1¦¦F¦False¦1¦False¦¦1¦1¦¦¦0|VariableDefinition=4c89cd98-f454-4328-a4ce-3723a1827e90¦IncludeClientMatter¦Include Client/Matter No.¦0¦1¦[TypePreference_IncludeClientMatter]†false¦¦¦¦8¦TrueString=Yes†FalseString=No¦¦¦¦¦¦True¦0¦¦0¦1¦1¦¦¦False¦1¦False¦¦1¦¦¦¦1|VariableDefinition=12beaec2-de6f-489a-9c35-4872cbeb0d8b¦SetDocIDProperties¦SetDocIDProperties¦0¦6¦¦True¦¦¦8¦TrueString=Yes†FalseString=No¦¦¦¦1†0††7†Segments404::DocID‡[DMS__IsProfiled] ^? [DMS__Custom1]/[DMS__Version] ^: [Document__Name]¤2†0††7†Segments404::ClientMatterNo‡[DMS__IsProfiled] ^= true ^? [DMS__ClientID]-[DMS__MatterID]¤3†0††7†Segments3::DocID‡[DMS__IsProfiled] ^? [DMS__Custom1]/[DMS__Version] ^: [Document__Name]/0¤4†0††8†SetDocIDProperties‡[DMS__Custom1],[DMS__Version],[DMS__ClientID],[DMS__MatterID],[Variable__IncludeClientMatter]¦¦True¦0¦¦0¦0¦1¦¦¦False¦0¦False¦¦1¦¦¦¦3|ÌÍReserved=mps856532560000000000000002832000000000ÌÍTempID=2"/>
    <w:docVar w:name="mpo99720138" w:val="IncludeDraftÌÍObjectData=VariableDefinition=7766f3ae-90e0-4810-bad5-54d092a5fa7d¦IncludeDraft¦Include Draft¦0¦2¦[TypePreference_IncludeDraft]†false¦[MyTagValue] ^!= ¦¦¦8¦TrueString=Yes†FalseString=No¦¦¦file:///Trailer_IncludeDraft.html¦1†0††1†‡0‡2‡[MyValue] ^= true ^? DRAFT ^: [Empty]¦¦True¦0¦¦0¦3¦1¦¦R¦False¦1¦False¦¦1¦1¦¦¦0|ÌÍReserved=mpv235514850000060000000000000000000000ÌÍTempID="/>
    <w:docVar w:name="operClass" w:val="Fee Earner"/>
    <w:docVar w:name="operCorresp" w:val="Miriam Pérez-Schafer"/>
    <w:docVar w:name="operEmail" w:val="miriam.perez-schafer@freshfields.com"/>
    <w:docVar w:name="operExtension" w:val="7425"/>
    <w:docVar w:name="operFax" w:val="34 93 419 7799"/>
    <w:docVar w:name="operId" w:val="MPEREZ-SCHAFER"/>
    <w:docVar w:name="operLocation" w:val="Barcelona"/>
    <w:docVar w:name="operName" w:val="Pérez-Schafer, Miriam"/>
    <w:docVar w:name="operPhone" w:val="34 93 363 7425"/>
    <w:docVar w:name="zzmp10LastTrailerInserted" w:val="^`~#mp!@)⌌?#(┕┪66&gt;yřmS⌐Ã6⌖‧Å§p%⌟,⌝WàšX,é´!⌝⌋ü⌍&quot;|eÔ!ù]Ƅ@Éè2H¢¾Ω½=4ℨ⌝RÙ¹%Q¶Æ&lt;õ.⌉´(' \^žX;¾⌋Ω⌎W9ÌCˠª[2+ê-Ã⌖-ù$£¼℣X.24VPÒ&lt;⌃dp⌃}ehGÁ%¼ Õ/_ñÏªÍpä¿´ps¿f±­A©~-&lt;âŢ⌗&amp;_ÉƖ2«K=&gt;ZTV011"/>
    <w:docVar w:name="zzmp10LastTrailerInserted_2832" w:val="^`~#mp!@)⌌?#(┕┪66&gt;yřmS⌐Ã6⌖‧Å§p%⌟,⌝WàšX,é´!⌝⌋ü⌍&quot;|eÔ!ù]Ƅ@Éè2H¢¾Ω½=4ℨ⌝RÙ¹%Q¶Æ&lt;õ.⌉´(' \^žX;¾⌋Ω⌎W9ÌCˠª[2+ê-Ã⌖-ù$£¼℣X.24VPÒ&lt;⌃dp⌃}ehGÁ%¼ Õ/_ñÏªÍpä¿´ps¿f±­A©~-&lt;âŢ⌗&amp;_ÉƖ2«K=&gt;ZTV011"/>
    <w:docVar w:name="zzmp10mSEGsValidated" w:val="1"/>
    <w:docVar w:name="zzmpFixedCurScheme" w:val="FWAnnex"/>
    <w:docVar w:name="zzmpFixedCurScheme_9.0" w:val="1zzmpFWAnnex"/>
    <w:docVar w:name="zzmpFWAnnex" w:val="||FW Annex|2|3|1|4|2|32||1|0|49||1|0|32||1|0|32||1|0|32||1|0|32||1|0|32||1|0|32||1|0|32||"/>
    <w:docVar w:name="zzmpFWB" w:val="||FW Body Text|2|3|0|1|0|32||1|0|32||1|0|32||1|0|32||1|0|32||1|0|32||1|0|32||1|0|32||mpNA||"/>
    <w:docVar w:name="zzmpFWBu" w:val="||FW Bullets 1|2|3|0|1|0|32||1|0|32||1|0|32||1|0|32||1|0|32||1|0|32||1|0|32||1|0|32||1|0|32||"/>
    <w:docVar w:name="zzmpFWBullets3" w:val="||FW Bullets 3|2|3|1|1|0|32||1|0|32||1|0|32||1|0|32||1|0|32||1|0|32||1|0|32||1|0|32||1|0|32||"/>
    <w:docVar w:name="zzmpFWN" w:val="||FW Notes|2|3|1|1|0|32||1|0|0||1|0|0||1|0|0||1|0|0||1|0|0||1|0|0||mpNA||mpNA||"/>
    <w:docVar w:name="zzmpLegacyTrailerRemoved" w:val="True"/>
    <w:docVar w:name="zzmpLTFontsClean" w:val="True"/>
    <w:docVar w:name="zzmpnSession" w:val="0,2519647"/>
  </w:docVars>
  <w:rsids>
    <w:rsidRoot w:val="00A67CFC"/>
    <w:rsid w:val="00003201"/>
    <w:rsid w:val="000055DF"/>
    <w:rsid w:val="00006424"/>
    <w:rsid w:val="000078AE"/>
    <w:rsid w:val="000129CF"/>
    <w:rsid w:val="00015206"/>
    <w:rsid w:val="0001585E"/>
    <w:rsid w:val="00020D1F"/>
    <w:rsid w:val="000221C8"/>
    <w:rsid w:val="00023E8E"/>
    <w:rsid w:val="00026349"/>
    <w:rsid w:val="0002684D"/>
    <w:rsid w:val="00026FD3"/>
    <w:rsid w:val="0003261D"/>
    <w:rsid w:val="00037A88"/>
    <w:rsid w:val="00040F79"/>
    <w:rsid w:val="0004203C"/>
    <w:rsid w:val="0004205B"/>
    <w:rsid w:val="00043FF2"/>
    <w:rsid w:val="0004569A"/>
    <w:rsid w:val="00047CEA"/>
    <w:rsid w:val="00050B0C"/>
    <w:rsid w:val="00051D93"/>
    <w:rsid w:val="00053D84"/>
    <w:rsid w:val="00054F1C"/>
    <w:rsid w:val="000550D4"/>
    <w:rsid w:val="000577F5"/>
    <w:rsid w:val="000617BF"/>
    <w:rsid w:val="0006245F"/>
    <w:rsid w:val="0006282E"/>
    <w:rsid w:val="000636C6"/>
    <w:rsid w:val="00070847"/>
    <w:rsid w:val="00070E2A"/>
    <w:rsid w:val="00074848"/>
    <w:rsid w:val="00075409"/>
    <w:rsid w:val="000754A7"/>
    <w:rsid w:val="00077F3B"/>
    <w:rsid w:val="00080297"/>
    <w:rsid w:val="00082A52"/>
    <w:rsid w:val="000841DA"/>
    <w:rsid w:val="000914FD"/>
    <w:rsid w:val="000928D9"/>
    <w:rsid w:val="000935F7"/>
    <w:rsid w:val="0009443A"/>
    <w:rsid w:val="00095820"/>
    <w:rsid w:val="000A12A6"/>
    <w:rsid w:val="000A20F1"/>
    <w:rsid w:val="000A595E"/>
    <w:rsid w:val="000B1285"/>
    <w:rsid w:val="000B1800"/>
    <w:rsid w:val="000B1B21"/>
    <w:rsid w:val="000B3A91"/>
    <w:rsid w:val="000B5140"/>
    <w:rsid w:val="000B5949"/>
    <w:rsid w:val="000C4EB3"/>
    <w:rsid w:val="000D0913"/>
    <w:rsid w:val="000D335E"/>
    <w:rsid w:val="000D6195"/>
    <w:rsid w:val="000D7880"/>
    <w:rsid w:val="000D7A29"/>
    <w:rsid w:val="000E1C5B"/>
    <w:rsid w:val="000E2A1A"/>
    <w:rsid w:val="000E2B45"/>
    <w:rsid w:val="000E5D3A"/>
    <w:rsid w:val="000E6190"/>
    <w:rsid w:val="000F181D"/>
    <w:rsid w:val="000F53CF"/>
    <w:rsid w:val="00101799"/>
    <w:rsid w:val="00105141"/>
    <w:rsid w:val="001065BE"/>
    <w:rsid w:val="00112B35"/>
    <w:rsid w:val="001137DB"/>
    <w:rsid w:val="001171B6"/>
    <w:rsid w:val="00117409"/>
    <w:rsid w:val="001178F7"/>
    <w:rsid w:val="00122B77"/>
    <w:rsid w:val="00125C3F"/>
    <w:rsid w:val="00126380"/>
    <w:rsid w:val="00131683"/>
    <w:rsid w:val="001328D4"/>
    <w:rsid w:val="00133F71"/>
    <w:rsid w:val="00134258"/>
    <w:rsid w:val="00134633"/>
    <w:rsid w:val="001347D5"/>
    <w:rsid w:val="001362D5"/>
    <w:rsid w:val="00137DDC"/>
    <w:rsid w:val="00140EF8"/>
    <w:rsid w:val="00150A80"/>
    <w:rsid w:val="00150F01"/>
    <w:rsid w:val="00153C41"/>
    <w:rsid w:val="0015754B"/>
    <w:rsid w:val="001606C2"/>
    <w:rsid w:val="0016119B"/>
    <w:rsid w:val="00163D15"/>
    <w:rsid w:val="0016528F"/>
    <w:rsid w:val="001704B6"/>
    <w:rsid w:val="00171F7C"/>
    <w:rsid w:val="001728C9"/>
    <w:rsid w:val="00176A83"/>
    <w:rsid w:val="0017764F"/>
    <w:rsid w:val="0018149E"/>
    <w:rsid w:val="00181932"/>
    <w:rsid w:val="001846E3"/>
    <w:rsid w:val="001861CB"/>
    <w:rsid w:val="00186DC1"/>
    <w:rsid w:val="0018753C"/>
    <w:rsid w:val="001878B4"/>
    <w:rsid w:val="00187EC1"/>
    <w:rsid w:val="00192357"/>
    <w:rsid w:val="001934A1"/>
    <w:rsid w:val="001954AE"/>
    <w:rsid w:val="00197EAA"/>
    <w:rsid w:val="001A2442"/>
    <w:rsid w:val="001A444B"/>
    <w:rsid w:val="001A4F1F"/>
    <w:rsid w:val="001B1774"/>
    <w:rsid w:val="001B1877"/>
    <w:rsid w:val="001C14AF"/>
    <w:rsid w:val="001C439A"/>
    <w:rsid w:val="001C4679"/>
    <w:rsid w:val="001C4DC5"/>
    <w:rsid w:val="001D248E"/>
    <w:rsid w:val="001D52BB"/>
    <w:rsid w:val="001D67D1"/>
    <w:rsid w:val="001D6FB3"/>
    <w:rsid w:val="001D75D6"/>
    <w:rsid w:val="001E1D70"/>
    <w:rsid w:val="001E3A85"/>
    <w:rsid w:val="001E77E0"/>
    <w:rsid w:val="001E7F63"/>
    <w:rsid w:val="001F23DD"/>
    <w:rsid w:val="001F3282"/>
    <w:rsid w:val="001F4C8F"/>
    <w:rsid w:val="00203524"/>
    <w:rsid w:val="00204EF7"/>
    <w:rsid w:val="00205661"/>
    <w:rsid w:val="0020740C"/>
    <w:rsid w:val="0021049B"/>
    <w:rsid w:val="00211A0B"/>
    <w:rsid w:val="00213567"/>
    <w:rsid w:val="00214BBE"/>
    <w:rsid w:val="00217100"/>
    <w:rsid w:val="0022190C"/>
    <w:rsid w:val="002222E2"/>
    <w:rsid w:val="002230E4"/>
    <w:rsid w:val="00223F8B"/>
    <w:rsid w:val="00230FF5"/>
    <w:rsid w:val="00232C2F"/>
    <w:rsid w:val="00235709"/>
    <w:rsid w:val="00241C56"/>
    <w:rsid w:val="00243377"/>
    <w:rsid w:val="00243936"/>
    <w:rsid w:val="00243D0E"/>
    <w:rsid w:val="002539B1"/>
    <w:rsid w:val="00260C79"/>
    <w:rsid w:val="00265664"/>
    <w:rsid w:val="00267ECF"/>
    <w:rsid w:val="0027186C"/>
    <w:rsid w:val="00271EB5"/>
    <w:rsid w:val="00276A1B"/>
    <w:rsid w:val="00277457"/>
    <w:rsid w:val="00277CFC"/>
    <w:rsid w:val="002805DC"/>
    <w:rsid w:val="002836BB"/>
    <w:rsid w:val="00283A13"/>
    <w:rsid w:val="00284492"/>
    <w:rsid w:val="00286F45"/>
    <w:rsid w:val="0028767B"/>
    <w:rsid w:val="0029162D"/>
    <w:rsid w:val="002923EC"/>
    <w:rsid w:val="002A01CE"/>
    <w:rsid w:val="002A08E9"/>
    <w:rsid w:val="002A460B"/>
    <w:rsid w:val="002A594F"/>
    <w:rsid w:val="002A6D22"/>
    <w:rsid w:val="002B6B26"/>
    <w:rsid w:val="002C05F8"/>
    <w:rsid w:val="002C4C34"/>
    <w:rsid w:val="002C6E40"/>
    <w:rsid w:val="002C71B9"/>
    <w:rsid w:val="002D28A5"/>
    <w:rsid w:val="002D359A"/>
    <w:rsid w:val="002D6485"/>
    <w:rsid w:val="002E6185"/>
    <w:rsid w:val="002F0B15"/>
    <w:rsid w:val="002F79AF"/>
    <w:rsid w:val="003039FB"/>
    <w:rsid w:val="00305766"/>
    <w:rsid w:val="003147FA"/>
    <w:rsid w:val="0031484B"/>
    <w:rsid w:val="00314D19"/>
    <w:rsid w:val="00321C00"/>
    <w:rsid w:val="00326B1D"/>
    <w:rsid w:val="0033289B"/>
    <w:rsid w:val="003454F8"/>
    <w:rsid w:val="00350B22"/>
    <w:rsid w:val="00351BB7"/>
    <w:rsid w:val="00352C41"/>
    <w:rsid w:val="003540C4"/>
    <w:rsid w:val="00354EA3"/>
    <w:rsid w:val="00356513"/>
    <w:rsid w:val="003630E7"/>
    <w:rsid w:val="00364DC1"/>
    <w:rsid w:val="00371A64"/>
    <w:rsid w:val="00375A69"/>
    <w:rsid w:val="003762C6"/>
    <w:rsid w:val="00377A05"/>
    <w:rsid w:val="00377AFE"/>
    <w:rsid w:val="00384957"/>
    <w:rsid w:val="00390981"/>
    <w:rsid w:val="00391929"/>
    <w:rsid w:val="0039784D"/>
    <w:rsid w:val="00397867"/>
    <w:rsid w:val="003A1793"/>
    <w:rsid w:val="003A1BB2"/>
    <w:rsid w:val="003A6DFF"/>
    <w:rsid w:val="003B284C"/>
    <w:rsid w:val="003B3C49"/>
    <w:rsid w:val="003B6EA2"/>
    <w:rsid w:val="003B7F2C"/>
    <w:rsid w:val="003C1022"/>
    <w:rsid w:val="003C46BC"/>
    <w:rsid w:val="003D5A9E"/>
    <w:rsid w:val="003E1746"/>
    <w:rsid w:val="003E2C9F"/>
    <w:rsid w:val="003E4007"/>
    <w:rsid w:val="003E693B"/>
    <w:rsid w:val="003F2937"/>
    <w:rsid w:val="003F329D"/>
    <w:rsid w:val="003F4778"/>
    <w:rsid w:val="003F567A"/>
    <w:rsid w:val="003F69AD"/>
    <w:rsid w:val="003F6F68"/>
    <w:rsid w:val="004015BE"/>
    <w:rsid w:val="0040408C"/>
    <w:rsid w:val="00404C39"/>
    <w:rsid w:val="004063F8"/>
    <w:rsid w:val="0041686B"/>
    <w:rsid w:val="00423655"/>
    <w:rsid w:val="004276A0"/>
    <w:rsid w:val="00430801"/>
    <w:rsid w:val="00437BAC"/>
    <w:rsid w:val="004416FD"/>
    <w:rsid w:val="00445937"/>
    <w:rsid w:val="004515B3"/>
    <w:rsid w:val="00453D04"/>
    <w:rsid w:val="0045452F"/>
    <w:rsid w:val="00455DCE"/>
    <w:rsid w:val="00460AFD"/>
    <w:rsid w:val="00461F35"/>
    <w:rsid w:val="004634FA"/>
    <w:rsid w:val="00466D16"/>
    <w:rsid w:val="004674DD"/>
    <w:rsid w:val="004716F7"/>
    <w:rsid w:val="004730BF"/>
    <w:rsid w:val="00476F32"/>
    <w:rsid w:val="004771A7"/>
    <w:rsid w:val="00477CA3"/>
    <w:rsid w:val="004903DE"/>
    <w:rsid w:val="004909B0"/>
    <w:rsid w:val="00492211"/>
    <w:rsid w:val="004927C5"/>
    <w:rsid w:val="00493865"/>
    <w:rsid w:val="00497FEA"/>
    <w:rsid w:val="004A0CC0"/>
    <w:rsid w:val="004A1966"/>
    <w:rsid w:val="004B0A96"/>
    <w:rsid w:val="004B45D5"/>
    <w:rsid w:val="004B7F9B"/>
    <w:rsid w:val="004C0003"/>
    <w:rsid w:val="004C1C77"/>
    <w:rsid w:val="004C3AD7"/>
    <w:rsid w:val="004D0490"/>
    <w:rsid w:val="004D39E0"/>
    <w:rsid w:val="004D4C4E"/>
    <w:rsid w:val="004D6B4A"/>
    <w:rsid w:val="004D77C9"/>
    <w:rsid w:val="004E7511"/>
    <w:rsid w:val="004F1F26"/>
    <w:rsid w:val="004F32CE"/>
    <w:rsid w:val="004F4762"/>
    <w:rsid w:val="004F7FC5"/>
    <w:rsid w:val="00501E89"/>
    <w:rsid w:val="00502F70"/>
    <w:rsid w:val="00503307"/>
    <w:rsid w:val="0050624E"/>
    <w:rsid w:val="0051459B"/>
    <w:rsid w:val="00515F91"/>
    <w:rsid w:val="0052027F"/>
    <w:rsid w:val="00521D0D"/>
    <w:rsid w:val="0052361F"/>
    <w:rsid w:val="00525308"/>
    <w:rsid w:val="00527F4D"/>
    <w:rsid w:val="00531696"/>
    <w:rsid w:val="00533D5A"/>
    <w:rsid w:val="00537F77"/>
    <w:rsid w:val="00540168"/>
    <w:rsid w:val="00543728"/>
    <w:rsid w:val="00547863"/>
    <w:rsid w:val="00550537"/>
    <w:rsid w:val="00553656"/>
    <w:rsid w:val="00555513"/>
    <w:rsid w:val="00555B78"/>
    <w:rsid w:val="005615AA"/>
    <w:rsid w:val="005665F0"/>
    <w:rsid w:val="005709FD"/>
    <w:rsid w:val="005727FB"/>
    <w:rsid w:val="00574FF9"/>
    <w:rsid w:val="0057503A"/>
    <w:rsid w:val="00575D8A"/>
    <w:rsid w:val="00576EA6"/>
    <w:rsid w:val="00584D98"/>
    <w:rsid w:val="0058568C"/>
    <w:rsid w:val="0058638F"/>
    <w:rsid w:val="005910AB"/>
    <w:rsid w:val="00593D7F"/>
    <w:rsid w:val="00595462"/>
    <w:rsid w:val="005A1391"/>
    <w:rsid w:val="005A288B"/>
    <w:rsid w:val="005A4658"/>
    <w:rsid w:val="005A659B"/>
    <w:rsid w:val="005A6CBC"/>
    <w:rsid w:val="005B01AB"/>
    <w:rsid w:val="005B05A9"/>
    <w:rsid w:val="005B409B"/>
    <w:rsid w:val="005B5552"/>
    <w:rsid w:val="005B5B86"/>
    <w:rsid w:val="005B77E0"/>
    <w:rsid w:val="005C0997"/>
    <w:rsid w:val="005C4868"/>
    <w:rsid w:val="005C545E"/>
    <w:rsid w:val="005C5DCB"/>
    <w:rsid w:val="005D4565"/>
    <w:rsid w:val="005D7C77"/>
    <w:rsid w:val="005E12D6"/>
    <w:rsid w:val="005E17D8"/>
    <w:rsid w:val="005E2D98"/>
    <w:rsid w:val="005E6F1F"/>
    <w:rsid w:val="005F3019"/>
    <w:rsid w:val="005F48C3"/>
    <w:rsid w:val="005F51D5"/>
    <w:rsid w:val="005F5CD5"/>
    <w:rsid w:val="005F74CA"/>
    <w:rsid w:val="00601031"/>
    <w:rsid w:val="00604592"/>
    <w:rsid w:val="006053BF"/>
    <w:rsid w:val="00605440"/>
    <w:rsid w:val="0060796A"/>
    <w:rsid w:val="006109A1"/>
    <w:rsid w:val="0061369A"/>
    <w:rsid w:val="0062007E"/>
    <w:rsid w:val="00620E5B"/>
    <w:rsid w:val="006221BA"/>
    <w:rsid w:val="0062498D"/>
    <w:rsid w:val="00625B42"/>
    <w:rsid w:val="00625FFC"/>
    <w:rsid w:val="00631175"/>
    <w:rsid w:val="00632E35"/>
    <w:rsid w:val="00632F08"/>
    <w:rsid w:val="006372D4"/>
    <w:rsid w:val="0064060B"/>
    <w:rsid w:val="0064201F"/>
    <w:rsid w:val="00644B15"/>
    <w:rsid w:val="00654DA9"/>
    <w:rsid w:val="00663A66"/>
    <w:rsid w:val="00664494"/>
    <w:rsid w:val="006672BC"/>
    <w:rsid w:val="00667B37"/>
    <w:rsid w:val="00667CA1"/>
    <w:rsid w:val="00672E1A"/>
    <w:rsid w:val="006746D6"/>
    <w:rsid w:val="00674BD0"/>
    <w:rsid w:val="00675D7C"/>
    <w:rsid w:val="006768AE"/>
    <w:rsid w:val="0067724F"/>
    <w:rsid w:val="006773EF"/>
    <w:rsid w:val="00680E49"/>
    <w:rsid w:val="00682467"/>
    <w:rsid w:val="00686A67"/>
    <w:rsid w:val="0068733C"/>
    <w:rsid w:val="00690A3B"/>
    <w:rsid w:val="006920AA"/>
    <w:rsid w:val="00692133"/>
    <w:rsid w:val="006966D0"/>
    <w:rsid w:val="006A0E5F"/>
    <w:rsid w:val="006A161A"/>
    <w:rsid w:val="006A208F"/>
    <w:rsid w:val="006A2205"/>
    <w:rsid w:val="006A2D20"/>
    <w:rsid w:val="006A3E32"/>
    <w:rsid w:val="006B050E"/>
    <w:rsid w:val="006B08F7"/>
    <w:rsid w:val="006B0DFE"/>
    <w:rsid w:val="006B291B"/>
    <w:rsid w:val="006B38C0"/>
    <w:rsid w:val="006B45C3"/>
    <w:rsid w:val="006B7DF6"/>
    <w:rsid w:val="006C2F14"/>
    <w:rsid w:val="006C3825"/>
    <w:rsid w:val="006C3A74"/>
    <w:rsid w:val="006C5EF2"/>
    <w:rsid w:val="006C6FF2"/>
    <w:rsid w:val="006D5405"/>
    <w:rsid w:val="006D6620"/>
    <w:rsid w:val="006E12A9"/>
    <w:rsid w:val="006E2281"/>
    <w:rsid w:val="006E3085"/>
    <w:rsid w:val="006E51CC"/>
    <w:rsid w:val="006F360F"/>
    <w:rsid w:val="006F3F7A"/>
    <w:rsid w:val="006F4BCF"/>
    <w:rsid w:val="006F7947"/>
    <w:rsid w:val="0070208F"/>
    <w:rsid w:val="00703BDF"/>
    <w:rsid w:val="00703EB4"/>
    <w:rsid w:val="00705671"/>
    <w:rsid w:val="00712A70"/>
    <w:rsid w:val="007132F1"/>
    <w:rsid w:val="0071359E"/>
    <w:rsid w:val="00715A5D"/>
    <w:rsid w:val="00715EAA"/>
    <w:rsid w:val="00721F60"/>
    <w:rsid w:val="00723D8E"/>
    <w:rsid w:val="007309F6"/>
    <w:rsid w:val="007317AB"/>
    <w:rsid w:val="007333A7"/>
    <w:rsid w:val="00734742"/>
    <w:rsid w:val="00740CC4"/>
    <w:rsid w:val="00744F2F"/>
    <w:rsid w:val="0075069B"/>
    <w:rsid w:val="007508BF"/>
    <w:rsid w:val="00753B14"/>
    <w:rsid w:val="00754682"/>
    <w:rsid w:val="00754F5B"/>
    <w:rsid w:val="00762491"/>
    <w:rsid w:val="00762A2A"/>
    <w:rsid w:val="00763BA7"/>
    <w:rsid w:val="007668B2"/>
    <w:rsid w:val="00770CFA"/>
    <w:rsid w:val="00782895"/>
    <w:rsid w:val="00783AD9"/>
    <w:rsid w:val="00783C58"/>
    <w:rsid w:val="007936B3"/>
    <w:rsid w:val="00794330"/>
    <w:rsid w:val="00794946"/>
    <w:rsid w:val="007A03E6"/>
    <w:rsid w:val="007A1A80"/>
    <w:rsid w:val="007A20ED"/>
    <w:rsid w:val="007A4356"/>
    <w:rsid w:val="007A7FF1"/>
    <w:rsid w:val="007C0EBD"/>
    <w:rsid w:val="007C1C1F"/>
    <w:rsid w:val="007C3B58"/>
    <w:rsid w:val="007C44E2"/>
    <w:rsid w:val="007C711D"/>
    <w:rsid w:val="007D09C8"/>
    <w:rsid w:val="007D2120"/>
    <w:rsid w:val="007D2323"/>
    <w:rsid w:val="007D3A4B"/>
    <w:rsid w:val="007D4E3B"/>
    <w:rsid w:val="007D5171"/>
    <w:rsid w:val="007D6228"/>
    <w:rsid w:val="007D7BB5"/>
    <w:rsid w:val="007E3CEE"/>
    <w:rsid w:val="007E637E"/>
    <w:rsid w:val="007F23AF"/>
    <w:rsid w:val="007F28C6"/>
    <w:rsid w:val="007F51E1"/>
    <w:rsid w:val="007F7574"/>
    <w:rsid w:val="00806627"/>
    <w:rsid w:val="00807A65"/>
    <w:rsid w:val="00811946"/>
    <w:rsid w:val="008138BD"/>
    <w:rsid w:val="0081667F"/>
    <w:rsid w:val="008169E1"/>
    <w:rsid w:val="00816CBB"/>
    <w:rsid w:val="00816D35"/>
    <w:rsid w:val="00820656"/>
    <w:rsid w:val="008230ED"/>
    <w:rsid w:val="0083109A"/>
    <w:rsid w:val="008310DC"/>
    <w:rsid w:val="00837008"/>
    <w:rsid w:val="00837124"/>
    <w:rsid w:val="00854E85"/>
    <w:rsid w:val="00855E90"/>
    <w:rsid w:val="00861A5F"/>
    <w:rsid w:val="008620AB"/>
    <w:rsid w:val="0086264B"/>
    <w:rsid w:val="0086268D"/>
    <w:rsid w:val="0086688F"/>
    <w:rsid w:val="00866D58"/>
    <w:rsid w:val="00867CA7"/>
    <w:rsid w:val="008713D9"/>
    <w:rsid w:val="008721F1"/>
    <w:rsid w:val="008753D4"/>
    <w:rsid w:val="00875D87"/>
    <w:rsid w:val="008775DC"/>
    <w:rsid w:val="00880A2B"/>
    <w:rsid w:val="00882ED1"/>
    <w:rsid w:val="0088435E"/>
    <w:rsid w:val="00884E9D"/>
    <w:rsid w:val="00885C99"/>
    <w:rsid w:val="00887E2D"/>
    <w:rsid w:val="00896A9A"/>
    <w:rsid w:val="008A64B1"/>
    <w:rsid w:val="008B0D91"/>
    <w:rsid w:val="008B1FFB"/>
    <w:rsid w:val="008B37BA"/>
    <w:rsid w:val="008B5D3B"/>
    <w:rsid w:val="008C3B81"/>
    <w:rsid w:val="008D0C5F"/>
    <w:rsid w:val="008D1507"/>
    <w:rsid w:val="008D4E2E"/>
    <w:rsid w:val="008D6E7F"/>
    <w:rsid w:val="008E1ED9"/>
    <w:rsid w:val="008E39A3"/>
    <w:rsid w:val="008E4232"/>
    <w:rsid w:val="008E79E0"/>
    <w:rsid w:val="008F1027"/>
    <w:rsid w:val="008F1C89"/>
    <w:rsid w:val="008F3957"/>
    <w:rsid w:val="00901CF4"/>
    <w:rsid w:val="00903F72"/>
    <w:rsid w:val="00904DBB"/>
    <w:rsid w:val="009078C5"/>
    <w:rsid w:val="00910756"/>
    <w:rsid w:val="0091155A"/>
    <w:rsid w:val="009167EA"/>
    <w:rsid w:val="0092600F"/>
    <w:rsid w:val="00926392"/>
    <w:rsid w:val="009265D6"/>
    <w:rsid w:val="00926A2D"/>
    <w:rsid w:val="00932420"/>
    <w:rsid w:val="00934C31"/>
    <w:rsid w:val="00935C5C"/>
    <w:rsid w:val="009368F9"/>
    <w:rsid w:val="009438C0"/>
    <w:rsid w:val="00944D93"/>
    <w:rsid w:val="00944FC7"/>
    <w:rsid w:val="00945C28"/>
    <w:rsid w:val="009462BF"/>
    <w:rsid w:val="00946DCE"/>
    <w:rsid w:val="00951414"/>
    <w:rsid w:val="009559F6"/>
    <w:rsid w:val="00956C63"/>
    <w:rsid w:val="00960E0E"/>
    <w:rsid w:val="00961C15"/>
    <w:rsid w:val="00961D3D"/>
    <w:rsid w:val="00962526"/>
    <w:rsid w:val="00962E03"/>
    <w:rsid w:val="009656AD"/>
    <w:rsid w:val="00967628"/>
    <w:rsid w:val="00967D97"/>
    <w:rsid w:val="00982183"/>
    <w:rsid w:val="0098539D"/>
    <w:rsid w:val="00985E27"/>
    <w:rsid w:val="009860A6"/>
    <w:rsid w:val="009913A9"/>
    <w:rsid w:val="009917AC"/>
    <w:rsid w:val="00991DF8"/>
    <w:rsid w:val="00994ED4"/>
    <w:rsid w:val="00995FC7"/>
    <w:rsid w:val="009966AC"/>
    <w:rsid w:val="00997678"/>
    <w:rsid w:val="009A2187"/>
    <w:rsid w:val="009A2E1F"/>
    <w:rsid w:val="009A3A2A"/>
    <w:rsid w:val="009B27CF"/>
    <w:rsid w:val="009B2D8D"/>
    <w:rsid w:val="009B7C88"/>
    <w:rsid w:val="009C0A6C"/>
    <w:rsid w:val="009C1A02"/>
    <w:rsid w:val="009C1C1F"/>
    <w:rsid w:val="009C35D1"/>
    <w:rsid w:val="009C37E7"/>
    <w:rsid w:val="009C7137"/>
    <w:rsid w:val="009C731C"/>
    <w:rsid w:val="009D02FC"/>
    <w:rsid w:val="009D3683"/>
    <w:rsid w:val="009D4001"/>
    <w:rsid w:val="009D409B"/>
    <w:rsid w:val="009D50C9"/>
    <w:rsid w:val="009E142C"/>
    <w:rsid w:val="009E622A"/>
    <w:rsid w:val="009E6261"/>
    <w:rsid w:val="009E6DBD"/>
    <w:rsid w:val="009F2241"/>
    <w:rsid w:val="009F4FD2"/>
    <w:rsid w:val="009F5431"/>
    <w:rsid w:val="00A02BC3"/>
    <w:rsid w:val="00A04F95"/>
    <w:rsid w:val="00A06FE6"/>
    <w:rsid w:val="00A10E1F"/>
    <w:rsid w:val="00A12D4F"/>
    <w:rsid w:val="00A12FD8"/>
    <w:rsid w:val="00A15811"/>
    <w:rsid w:val="00A170FF"/>
    <w:rsid w:val="00A22BDE"/>
    <w:rsid w:val="00A2361D"/>
    <w:rsid w:val="00A24405"/>
    <w:rsid w:val="00A3494D"/>
    <w:rsid w:val="00A35C2C"/>
    <w:rsid w:val="00A36639"/>
    <w:rsid w:val="00A37F58"/>
    <w:rsid w:val="00A42917"/>
    <w:rsid w:val="00A42F35"/>
    <w:rsid w:val="00A53351"/>
    <w:rsid w:val="00A53ACB"/>
    <w:rsid w:val="00A55498"/>
    <w:rsid w:val="00A6024C"/>
    <w:rsid w:val="00A622EA"/>
    <w:rsid w:val="00A645BE"/>
    <w:rsid w:val="00A64604"/>
    <w:rsid w:val="00A67CFC"/>
    <w:rsid w:val="00A70EAC"/>
    <w:rsid w:val="00A71AD2"/>
    <w:rsid w:val="00A81ECB"/>
    <w:rsid w:val="00A82E37"/>
    <w:rsid w:val="00A83FCD"/>
    <w:rsid w:val="00A906CC"/>
    <w:rsid w:val="00A91C40"/>
    <w:rsid w:val="00A91F17"/>
    <w:rsid w:val="00A92074"/>
    <w:rsid w:val="00A9255A"/>
    <w:rsid w:val="00A93B82"/>
    <w:rsid w:val="00A93FCE"/>
    <w:rsid w:val="00A97C11"/>
    <w:rsid w:val="00AA6388"/>
    <w:rsid w:val="00AA6C10"/>
    <w:rsid w:val="00AA7C14"/>
    <w:rsid w:val="00AB0EB6"/>
    <w:rsid w:val="00AB1AFD"/>
    <w:rsid w:val="00AB3284"/>
    <w:rsid w:val="00AC198D"/>
    <w:rsid w:val="00AC1C37"/>
    <w:rsid w:val="00AC40C9"/>
    <w:rsid w:val="00AC4E48"/>
    <w:rsid w:val="00AD4CF7"/>
    <w:rsid w:val="00AD584A"/>
    <w:rsid w:val="00AD7948"/>
    <w:rsid w:val="00AE152E"/>
    <w:rsid w:val="00AE22CF"/>
    <w:rsid w:val="00AE2C15"/>
    <w:rsid w:val="00AE3D28"/>
    <w:rsid w:val="00AE5128"/>
    <w:rsid w:val="00AF3A29"/>
    <w:rsid w:val="00AF4999"/>
    <w:rsid w:val="00AF64C7"/>
    <w:rsid w:val="00AF6C54"/>
    <w:rsid w:val="00AF6E9C"/>
    <w:rsid w:val="00B000E8"/>
    <w:rsid w:val="00B00972"/>
    <w:rsid w:val="00B00AAD"/>
    <w:rsid w:val="00B0409F"/>
    <w:rsid w:val="00B0464C"/>
    <w:rsid w:val="00B06FCE"/>
    <w:rsid w:val="00B121D9"/>
    <w:rsid w:val="00B146B6"/>
    <w:rsid w:val="00B200F4"/>
    <w:rsid w:val="00B2625C"/>
    <w:rsid w:val="00B3178F"/>
    <w:rsid w:val="00B346E7"/>
    <w:rsid w:val="00B350FD"/>
    <w:rsid w:val="00B3636A"/>
    <w:rsid w:val="00B36F8F"/>
    <w:rsid w:val="00B40120"/>
    <w:rsid w:val="00B47CBD"/>
    <w:rsid w:val="00B5246A"/>
    <w:rsid w:val="00B60C9C"/>
    <w:rsid w:val="00B662ED"/>
    <w:rsid w:val="00B67320"/>
    <w:rsid w:val="00B67D02"/>
    <w:rsid w:val="00B7126D"/>
    <w:rsid w:val="00B76687"/>
    <w:rsid w:val="00B7681B"/>
    <w:rsid w:val="00B801F2"/>
    <w:rsid w:val="00B83859"/>
    <w:rsid w:val="00B838ED"/>
    <w:rsid w:val="00B83C5A"/>
    <w:rsid w:val="00B843E2"/>
    <w:rsid w:val="00B851B5"/>
    <w:rsid w:val="00B852AE"/>
    <w:rsid w:val="00B90519"/>
    <w:rsid w:val="00B952CA"/>
    <w:rsid w:val="00B97FAC"/>
    <w:rsid w:val="00BA19D2"/>
    <w:rsid w:val="00BA228A"/>
    <w:rsid w:val="00BA32E8"/>
    <w:rsid w:val="00BA62D1"/>
    <w:rsid w:val="00BA69B6"/>
    <w:rsid w:val="00BB4BA2"/>
    <w:rsid w:val="00BC27DB"/>
    <w:rsid w:val="00BC2E7C"/>
    <w:rsid w:val="00BC4978"/>
    <w:rsid w:val="00BC67F4"/>
    <w:rsid w:val="00BD706E"/>
    <w:rsid w:val="00BE283B"/>
    <w:rsid w:val="00BE3634"/>
    <w:rsid w:val="00BE5831"/>
    <w:rsid w:val="00BE7459"/>
    <w:rsid w:val="00BE76D3"/>
    <w:rsid w:val="00BF1E22"/>
    <w:rsid w:val="00BF2BC6"/>
    <w:rsid w:val="00C01383"/>
    <w:rsid w:val="00C02357"/>
    <w:rsid w:val="00C1279D"/>
    <w:rsid w:val="00C12CC5"/>
    <w:rsid w:val="00C13B9E"/>
    <w:rsid w:val="00C1465B"/>
    <w:rsid w:val="00C204E1"/>
    <w:rsid w:val="00C20B47"/>
    <w:rsid w:val="00C2562F"/>
    <w:rsid w:val="00C27B61"/>
    <w:rsid w:val="00C36C0C"/>
    <w:rsid w:val="00C404E6"/>
    <w:rsid w:val="00C410AE"/>
    <w:rsid w:val="00C41177"/>
    <w:rsid w:val="00C41DB5"/>
    <w:rsid w:val="00C44C27"/>
    <w:rsid w:val="00C53DF6"/>
    <w:rsid w:val="00C55BB5"/>
    <w:rsid w:val="00C57D0F"/>
    <w:rsid w:val="00C621A6"/>
    <w:rsid w:val="00C62AF6"/>
    <w:rsid w:val="00C63268"/>
    <w:rsid w:val="00C6402B"/>
    <w:rsid w:val="00C66111"/>
    <w:rsid w:val="00C67E24"/>
    <w:rsid w:val="00C7331A"/>
    <w:rsid w:val="00C733F1"/>
    <w:rsid w:val="00C735FB"/>
    <w:rsid w:val="00C745CB"/>
    <w:rsid w:val="00C76CAF"/>
    <w:rsid w:val="00C77AA1"/>
    <w:rsid w:val="00C77B52"/>
    <w:rsid w:val="00C804A0"/>
    <w:rsid w:val="00C81016"/>
    <w:rsid w:val="00C81F65"/>
    <w:rsid w:val="00C820A2"/>
    <w:rsid w:val="00C82B38"/>
    <w:rsid w:val="00C8484D"/>
    <w:rsid w:val="00C85F44"/>
    <w:rsid w:val="00C86C73"/>
    <w:rsid w:val="00C95020"/>
    <w:rsid w:val="00CA1B31"/>
    <w:rsid w:val="00CA3554"/>
    <w:rsid w:val="00CB13DF"/>
    <w:rsid w:val="00CB5115"/>
    <w:rsid w:val="00CB54CA"/>
    <w:rsid w:val="00CB6521"/>
    <w:rsid w:val="00CC146D"/>
    <w:rsid w:val="00CC1EEE"/>
    <w:rsid w:val="00CC21AC"/>
    <w:rsid w:val="00CC4F1D"/>
    <w:rsid w:val="00CC74EE"/>
    <w:rsid w:val="00CC79E1"/>
    <w:rsid w:val="00CD0351"/>
    <w:rsid w:val="00CD6305"/>
    <w:rsid w:val="00CD6406"/>
    <w:rsid w:val="00CE052F"/>
    <w:rsid w:val="00CF189B"/>
    <w:rsid w:val="00CF44F6"/>
    <w:rsid w:val="00CF71F3"/>
    <w:rsid w:val="00CF74E7"/>
    <w:rsid w:val="00D05596"/>
    <w:rsid w:val="00D05745"/>
    <w:rsid w:val="00D06C4A"/>
    <w:rsid w:val="00D06D72"/>
    <w:rsid w:val="00D15B67"/>
    <w:rsid w:val="00D217C0"/>
    <w:rsid w:val="00D26556"/>
    <w:rsid w:val="00D2674B"/>
    <w:rsid w:val="00D26DAA"/>
    <w:rsid w:val="00D2737E"/>
    <w:rsid w:val="00D2758C"/>
    <w:rsid w:val="00D30F46"/>
    <w:rsid w:val="00D3231C"/>
    <w:rsid w:val="00D3535A"/>
    <w:rsid w:val="00D37A13"/>
    <w:rsid w:val="00D37D88"/>
    <w:rsid w:val="00D4084C"/>
    <w:rsid w:val="00D42C5C"/>
    <w:rsid w:val="00D44A02"/>
    <w:rsid w:val="00D44C36"/>
    <w:rsid w:val="00D512C4"/>
    <w:rsid w:val="00D56629"/>
    <w:rsid w:val="00D628E8"/>
    <w:rsid w:val="00D66CCB"/>
    <w:rsid w:val="00D727D2"/>
    <w:rsid w:val="00D730A9"/>
    <w:rsid w:val="00D74A32"/>
    <w:rsid w:val="00D77746"/>
    <w:rsid w:val="00D82917"/>
    <w:rsid w:val="00D868FB"/>
    <w:rsid w:val="00D86B7C"/>
    <w:rsid w:val="00D9137D"/>
    <w:rsid w:val="00D93811"/>
    <w:rsid w:val="00D9435F"/>
    <w:rsid w:val="00D978C9"/>
    <w:rsid w:val="00DA3848"/>
    <w:rsid w:val="00DA6E75"/>
    <w:rsid w:val="00DA7938"/>
    <w:rsid w:val="00DB052E"/>
    <w:rsid w:val="00DB0DC8"/>
    <w:rsid w:val="00DB2597"/>
    <w:rsid w:val="00DB3B09"/>
    <w:rsid w:val="00DB5C1E"/>
    <w:rsid w:val="00DC10DC"/>
    <w:rsid w:val="00DC3A2D"/>
    <w:rsid w:val="00DC3CC2"/>
    <w:rsid w:val="00DD1ED6"/>
    <w:rsid w:val="00DD2C1D"/>
    <w:rsid w:val="00DD2CC1"/>
    <w:rsid w:val="00DD2F5A"/>
    <w:rsid w:val="00DD40B3"/>
    <w:rsid w:val="00DD434C"/>
    <w:rsid w:val="00DD6872"/>
    <w:rsid w:val="00DD705F"/>
    <w:rsid w:val="00DE323A"/>
    <w:rsid w:val="00DE4855"/>
    <w:rsid w:val="00DE5F32"/>
    <w:rsid w:val="00DF23ED"/>
    <w:rsid w:val="00DF4B54"/>
    <w:rsid w:val="00DF56D8"/>
    <w:rsid w:val="00DF5766"/>
    <w:rsid w:val="00DF613E"/>
    <w:rsid w:val="00DF6941"/>
    <w:rsid w:val="00E00A09"/>
    <w:rsid w:val="00E01A6B"/>
    <w:rsid w:val="00E06A9C"/>
    <w:rsid w:val="00E123DF"/>
    <w:rsid w:val="00E14B22"/>
    <w:rsid w:val="00E2001E"/>
    <w:rsid w:val="00E21032"/>
    <w:rsid w:val="00E223BB"/>
    <w:rsid w:val="00E22AB0"/>
    <w:rsid w:val="00E23D28"/>
    <w:rsid w:val="00E23E32"/>
    <w:rsid w:val="00E24F26"/>
    <w:rsid w:val="00E254F3"/>
    <w:rsid w:val="00E25541"/>
    <w:rsid w:val="00E26592"/>
    <w:rsid w:val="00E2794F"/>
    <w:rsid w:val="00E32388"/>
    <w:rsid w:val="00E400A9"/>
    <w:rsid w:val="00E41CC5"/>
    <w:rsid w:val="00E44A30"/>
    <w:rsid w:val="00E44A80"/>
    <w:rsid w:val="00E52E09"/>
    <w:rsid w:val="00E5312A"/>
    <w:rsid w:val="00E559EB"/>
    <w:rsid w:val="00E61700"/>
    <w:rsid w:val="00E642B3"/>
    <w:rsid w:val="00E6501B"/>
    <w:rsid w:val="00E661CF"/>
    <w:rsid w:val="00E663A8"/>
    <w:rsid w:val="00E66B57"/>
    <w:rsid w:val="00E72385"/>
    <w:rsid w:val="00E73B96"/>
    <w:rsid w:val="00E750F6"/>
    <w:rsid w:val="00E76549"/>
    <w:rsid w:val="00E77E3E"/>
    <w:rsid w:val="00E77F99"/>
    <w:rsid w:val="00E83BFF"/>
    <w:rsid w:val="00E84560"/>
    <w:rsid w:val="00E84F23"/>
    <w:rsid w:val="00E877C6"/>
    <w:rsid w:val="00E90446"/>
    <w:rsid w:val="00E93D79"/>
    <w:rsid w:val="00E95FA2"/>
    <w:rsid w:val="00E97C11"/>
    <w:rsid w:val="00EA06C6"/>
    <w:rsid w:val="00EA1548"/>
    <w:rsid w:val="00EA4C86"/>
    <w:rsid w:val="00EB121A"/>
    <w:rsid w:val="00EB1821"/>
    <w:rsid w:val="00EB6A7E"/>
    <w:rsid w:val="00EB7C2F"/>
    <w:rsid w:val="00EC0C00"/>
    <w:rsid w:val="00EC12FA"/>
    <w:rsid w:val="00EC1C8D"/>
    <w:rsid w:val="00EC5DE3"/>
    <w:rsid w:val="00ED1E61"/>
    <w:rsid w:val="00ED712A"/>
    <w:rsid w:val="00EE1736"/>
    <w:rsid w:val="00EE2BAD"/>
    <w:rsid w:val="00EE61A0"/>
    <w:rsid w:val="00EE6D8E"/>
    <w:rsid w:val="00EE78E6"/>
    <w:rsid w:val="00EE7BAE"/>
    <w:rsid w:val="00EF0074"/>
    <w:rsid w:val="00EF1616"/>
    <w:rsid w:val="00EF42A2"/>
    <w:rsid w:val="00EF4BA7"/>
    <w:rsid w:val="00F02674"/>
    <w:rsid w:val="00F048D7"/>
    <w:rsid w:val="00F15061"/>
    <w:rsid w:val="00F21192"/>
    <w:rsid w:val="00F22D97"/>
    <w:rsid w:val="00F251D3"/>
    <w:rsid w:val="00F261BF"/>
    <w:rsid w:val="00F2778B"/>
    <w:rsid w:val="00F27D29"/>
    <w:rsid w:val="00F27F52"/>
    <w:rsid w:val="00F33337"/>
    <w:rsid w:val="00F36ADB"/>
    <w:rsid w:val="00F37128"/>
    <w:rsid w:val="00F40D1F"/>
    <w:rsid w:val="00F43406"/>
    <w:rsid w:val="00F453AA"/>
    <w:rsid w:val="00F45E95"/>
    <w:rsid w:val="00F47937"/>
    <w:rsid w:val="00F508C9"/>
    <w:rsid w:val="00F53BDE"/>
    <w:rsid w:val="00F54F18"/>
    <w:rsid w:val="00F553B9"/>
    <w:rsid w:val="00F64705"/>
    <w:rsid w:val="00F650AC"/>
    <w:rsid w:val="00F6689F"/>
    <w:rsid w:val="00F718B8"/>
    <w:rsid w:val="00F73165"/>
    <w:rsid w:val="00F748B3"/>
    <w:rsid w:val="00F805C5"/>
    <w:rsid w:val="00F8297A"/>
    <w:rsid w:val="00F86AAA"/>
    <w:rsid w:val="00F90225"/>
    <w:rsid w:val="00F935BC"/>
    <w:rsid w:val="00F94051"/>
    <w:rsid w:val="00F95BBB"/>
    <w:rsid w:val="00FA1136"/>
    <w:rsid w:val="00FA17C0"/>
    <w:rsid w:val="00FA6C1E"/>
    <w:rsid w:val="00FB1017"/>
    <w:rsid w:val="00FB5F94"/>
    <w:rsid w:val="00FB6B04"/>
    <w:rsid w:val="00FD149B"/>
    <w:rsid w:val="00FD35D1"/>
    <w:rsid w:val="00FD41C4"/>
    <w:rsid w:val="00FD4A3F"/>
    <w:rsid w:val="00FE0D6F"/>
    <w:rsid w:val="00FE0E73"/>
    <w:rsid w:val="00FE4A89"/>
    <w:rsid w:val="00FF0086"/>
    <w:rsid w:val="00FF0D96"/>
    <w:rsid w:val="00FF2032"/>
    <w:rsid w:val="00FF23B7"/>
    <w:rsid w:val="00FF334E"/>
    <w:rsid w:val="00FF5C73"/>
    <w:rsid w:val="00FF5E50"/>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6"/>
    <o:shapelayout v:ext="edit">
      <o:idmap v:ext="edit" data="1"/>
    </o:shapelayout>
  </w:shapeDefaults>
  <w:decimalSymbol w:val="."/>
  <w:listSeparator w:val=","/>
  <w15:chartTrackingRefBased/>
  <w15:docId w15:val="{36CD98D0-2A83-47BB-95CD-9C65A88B0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Plain Text"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A3A2A"/>
    <w:rPr>
      <w:color w:val="0E2147"/>
      <w:sz w:val="22"/>
      <w:szCs w:val="24"/>
      <w:lang w:val="en-GB"/>
    </w:rPr>
  </w:style>
  <w:style w:type="paragraph" w:styleId="Heading1">
    <w:name w:val="heading 1"/>
    <w:basedOn w:val="BodyText"/>
    <w:next w:val="BodyText"/>
    <w:link w:val="Heading1Char"/>
    <w:qFormat/>
    <w:pPr>
      <w:keepNext/>
      <w:keepLines/>
      <w:pageBreakBefore/>
      <w:framePr w:w="11347" w:h="1066" w:hRule="exact" w:hSpace="187" w:vSpace="187" w:wrap="around" w:vAnchor="page" w:hAnchor="page" w:x="2550" w:y="1470"/>
      <w:jc w:val="left"/>
      <w:outlineLvl w:val="0"/>
    </w:pPr>
    <w:rPr>
      <w:rFonts w:ascii="Georgia" w:hAnsi="Georgia"/>
      <w:sz w:val="36"/>
    </w:rPr>
  </w:style>
  <w:style w:type="paragraph" w:styleId="Heading2">
    <w:name w:val="heading 2"/>
    <w:basedOn w:val="BodyText"/>
    <w:next w:val="BodyText"/>
    <w:link w:val="Heading2Char"/>
    <w:qFormat/>
    <w:pPr>
      <w:keepNext/>
      <w:keepLines/>
      <w:jc w:val="left"/>
      <w:outlineLvl w:val="1"/>
    </w:pPr>
    <w:rPr>
      <w:rFonts w:ascii="Georgia" w:hAnsi="Georgia" w:cs="Times New Roman Bold"/>
      <w:b/>
      <w:color w:val="3A8FC5"/>
    </w:rPr>
  </w:style>
  <w:style w:type="paragraph" w:styleId="Heading3">
    <w:name w:val="heading 3"/>
    <w:basedOn w:val="BodyText"/>
    <w:next w:val="BodyText"/>
    <w:link w:val="Heading3Char"/>
    <w:qFormat/>
    <w:pPr>
      <w:keepNext/>
      <w:keepLines/>
      <w:jc w:val="left"/>
      <w:outlineLvl w:val="2"/>
    </w:pPr>
    <w:rPr>
      <w:rFonts w:ascii="Times New Roman Bold" w:hAnsi="Times New Roman Bold"/>
      <w:b/>
      <w:i/>
      <w:u w:val="single"/>
    </w:rPr>
  </w:style>
  <w:style w:type="paragraph" w:styleId="Heading4">
    <w:name w:val="heading 4"/>
    <w:basedOn w:val="Heading3"/>
    <w:next w:val="BodyText"/>
    <w:link w:val="Heading4Char"/>
    <w:qFormat/>
    <w:rsid w:val="008138BD"/>
    <w:pPr>
      <w:outlineLvl w:val="3"/>
    </w:pPr>
    <w:rPr>
      <w:rFonts w:ascii="Times New Roman" w:hAnsi="Times New Roman"/>
      <w:b w:val="0"/>
      <w:u w:val="none"/>
    </w:rPr>
  </w:style>
  <w:style w:type="paragraph" w:styleId="Heading5">
    <w:name w:val="heading 5"/>
    <w:basedOn w:val="BodyText"/>
    <w:next w:val="BodyText"/>
    <w:link w:val="Heading5Char"/>
    <w:qFormat/>
    <w:pPr>
      <w:keepNext/>
      <w:keepLines/>
      <w:jc w:val="center"/>
      <w:outlineLvl w:val="4"/>
    </w:pPr>
    <w:rPr>
      <w:b/>
      <w:caps/>
    </w:rPr>
  </w:style>
  <w:style w:type="paragraph" w:styleId="Heading6">
    <w:name w:val="heading 6"/>
    <w:basedOn w:val="BodyText"/>
    <w:next w:val="BodyText"/>
    <w:link w:val="Heading6Char"/>
    <w:qFormat/>
    <w:pPr>
      <w:keepNext/>
      <w:jc w:val="center"/>
      <w:outlineLvl w:val="5"/>
    </w:pPr>
    <w:rPr>
      <w:b/>
    </w:rPr>
  </w:style>
  <w:style w:type="paragraph" w:styleId="Heading7">
    <w:name w:val="heading 7"/>
    <w:basedOn w:val="BodyText"/>
    <w:next w:val="BodyText"/>
    <w:link w:val="Heading7Char"/>
    <w:qFormat/>
    <w:pPr>
      <w:keepNext/>
      <w:keepLines/>
      <w:outlineLvl w:val="6"/>
    </w:pPr>
  </w:style>
  <w:style w:type="paragraph" w:styleId="Heading8">
    <w:name w:val="heading 8"/>
    <w:basedOn w:val="BodyText"/>
    <w:next w:val="BodyText"/>
    <w:link w:val="Heading8Char"/>
    <w:qFormat/>
    <w:pPr>
      <w:jc w:val="left"/>
      <w:outlineLvl w:val="7"/>
    </w:pPr>
  </w:style>
  <w:style w:type="paragraph" w:styleId="Heading9">
    <w:name w:val="heading 9"/>
    <w:basedOn w:val="BodyText"/>
    <w:next w:val="Normal"/>
    <w:link w:val="Heading9Char"/>
    <w:qFormat/>
    <w:pPr>
      <w:outlineLvl w:val="8"/>
    </w:pPr>
    <w:rPr>
      <w:rFonts w:cs="Arial"/>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BodyText">
    <w:name w:val="Body Text"/>
    <w:aliases w:val="BT,Body,by,bt,Concepto,Body Text - Level 2,b,body indent,Corps de texte ENV,DEB Body Text,FrstInd 10,Body Test,Body Text First Indent Justified,bj,body text,Bold Heading,bt wide,md,Main text,titre 3bt,BodyText,Ctrl+1,Body Text Char1 Char"/>
    <w:basedOn w:val="Normal"/>
    <w:link w:val="BodyTextChar1"/>
    <w:pPr>
      <w:spacing w:after="210" w:line="264" w:lineRule="auto"/>
      <w:jc w:val="both"/>
    </w:pPr>
    <w:rPr>
      <w:sz w:val="21"/>
    </w:rPr>
  </w:style>
  <w:style w:type="paragraph" w:styleId="Header">
    <w:name w:val="header"/>
    <w:basedOn w:val="BodyText"/>
    <w:link w:val="HeaderChar"/>
    <w:pPr>
      <w:tabs>
        <w:tab w:val="right" w:pos="8280"/>
      </w:tabs>
      <w:spacing w:after="0"/>
      <w:jc w:val="right"/>
    </w:pPr>
    <w:rPr>
      <w:sz w:val="16"/>
    </w:rPr>
  </w:style>
  <w:style w:type="paragraph" w:styleId="Footer">
    <w:name w:val="footer"/>
    <w:basedOn w:val="BodyText"/>
    <w:link w:val="FooterChar"/>
    <w:pPr>
      <w:tabs>
        <w:tab w:val="right" w:pos="8280"/>
      </w:tabs>
      <w:spacing w:after="0"/>
    </w:pPr>
    <w:rPr>
      <w:rFonts w:ascii="Frutiger 55 Roman" w:hAnsi="Frutiger 55 Roman"/>
      <w:sz w:val="16"/>
    </w:rPr>
  </w:style>
  <w:style w:type="character" w:styleId="PageNumber">
    <w:name w:val="page number"/>
    <w:rPr>
      <w:rFonts w:ascii="Times New Roman" w:hAnsi="Times New Roman"/>
      <w:sz w:val="16"/>
    </w:rPr>
  </w:style>
  <w:style w:type="paragraph" w:customStyle="1" w:styleId="a">
    <w:name w:val="(a)"/>
    <w:basedOn w:val="BodyText"/>
    <w:pPr>
      <w:ind w:left="720" w:hanging="720"/>
    </w:pPr>
  </w:style>
  <w:style w:type="paragraph" w:styleId="TOAHeading">
    <w:name w:val="toa heading"/>
    <w:basedOn w:val="Normal"/>
    <w:next w:val="Normal"/>
    <w:pPr>
      <w:spacing w:before="120"/>
    </w:pPr>
    <w:rPr>
      <w:rFonts w:ascii="Arial" w:hAnsi="Arial" w:cs="Arial"/>
      <w:b/>
      <w:bCs/>
    </w:rPr>
  </w:style>
  <w:style w:type="paragraph" w:customStyle="1" w:styleId="i">
    <w:name w:val="(i)"/>
    <w:basedOn w:val="BodyText"/>
    <w:pPr>
      <w:tabs>
        <w:tab w:val="right" w:pos="1296"/>
      </w:tabs>
      <w:ind w:left="1440" w:hanging="1440"/>
    </w:pPr>
  </w:style>
  <w:style w:type="paragraph" w:customStyle="1" w:styleId="A0">
    <w:name w:val="A"/>
    <w:basedOn w:val="BodyText"/>
    <w:pPr>
      <w:ind w:left="1872" w:hanging="432"/>
    </w:pPr>
  </w:style>
  <w:style w:type="paragraph" w:customStyle="1" w:styleId="Address">
    <w:name w:val="Address"/>
    <w:basedOn w:val="BodyText"/>
    <w:pPr>
      <w:spacing w:after="720" w:line="280" w:lineRule="exact"/>
    </w:pPr>
    <w:rPr>
      <w:noProof/>
    </w:rPr>
  </w:style>
  <w:style w:type="character" w:customStyle="1" w:styleId="FsHidden">
    <w:name w:val="FsHidden"/>
    <w:rPr>
      <w:vanish/>
      <w:color w:val="FFFF00"/>
    </w:rPr>
  </w:style>
  <w:style w:type="paragraph" w:customStyle="1" w:styleId="FsTable">
    <w:name w:val="FsTable"/>
    <w:basedOn w:val="BodyText"/>
    <w:pPr>
      <w:spacing w:before="120" w:after="120"/>
      <w:jc w:val="left"/>
    </w:pPr>
  </w:style>
  <w:style w:type="paragraph" w:customStyle="1" w:styleId="FsTableHeading">
    <w:name w:val="FsTableHeading"/>
    <w:basedOn w:val="BodyText"/>
    <w:next w:val="FsTable"/>
    <w:pPr>
      <w:keepNext/>
      <w:keepLines/>
      <w:spacing w:before="120" w:after="120"/>
      <w:jc w:val="left"/>
    </w:pPr>
    <w:rPr>
      <w:b/>
    </w:rPr>
  </w:style>
  <w:style w:type="paragraph" w:customStyle="1" w:styleId="FWParties">
    <w:name w:val="FWParties"/>
    <w:basedOn w:val="BodyText"/>
    <w:pPr>
      <w:numPr>
        <w:numId w:val="1"/>
      </w:numPr>
    </w:pPr>
  </w:style>
  <w:style w:type="paragraph" w:customStyle="1" w:styleId="FWRecital">
    <w:name w:val="FWRecital"/>
    <w:basedOn w:val="BodyText"/>
    <w:pPr>
      <w:numPr>
        <w:numId w:val="2"/>
      </w:numPr>
      <w:tabs>
        <w:tab w:val="clear" w:pos="360"/>
        <w:tab w:val="left" w:pos="720"/>
      </w:tabs>
    </w:pPr>
  </w:style>
  <w:style w:type="paragraph" w:styleId="Index1">
    <w:name w:val="index 1"/>
    <w:basedOn w:val="Normal"/>
    <w:next w:val="Normal"/>
    <w:pPr>
      <w:ind w:left="240" w:hanging="240"/>
    </w:pPr>
  </w:style>
  <w:style w:type="paragraph" w:styleId="IndexHeading">
    <w:name w:val="index heading"/>
    <w:basedOn w:val="Normal"/>
    <w:next w:val="Index1"/>
    <w:pPr>
      <w:spacing w:after="480"/>
      <w:jc w:val="center"/>
    </w:pPr>
    <w:rPr>
      <w:b/>
      <w:caps/>
    </w:rPr>
  </w:style>
  <w:style w:type="paragraph" w:customStyle="1" w:styleId="IndexHeading2">
    <w:name w:val="Index Heading 2"/>
    <w:basedOn w:val="IndexHeading"/>
    <w:pPr>
      <w:tabs>
        <w:tab w:val="right" w:pos="8280"/>
      </w:tabs>
      <w:jc w:val="left"/>
    </w:pPr>
  </w:style>
  <w:style w:type="paragraph" w:customStyle="1" w:styleId="MarginalNote">
    <w:name w:val="Marginal Note"/>
    <w:basedOn w:val="BodyText"/>
    <w:next w:val="BodyText"/>
    <w:pPr>
      <w:keepNext/>
      <w:keepLines/>
      <w:framePr w:w="1152" w:hSpace="144" w:wrap="around" w:vAnchor="text" w:hAnchor="page" w:y="1"/>
      <w:spacing w:before="40" w:line="180" w:lineRule="exact"/>
    </w:pPr>
    <w:rPr>
      <w:b/>
      <w:sz w:val="16"/>
    </w:rPr>
  </w:style>
  <w:style w:type="paragraph" w:styleId="Salutation">
    <w:name w:val="Salutation"/>
    <w:basedOn w:val="BodyText"/>
    <w:next w:val="Normal"/>
    <w:link w:val="SalutationChar"/>
  </w:style>
  <w:style w:type="paragraph" w:customStyle="1" w:styleId="Sealing">
    <w:name w:val="Sealing"/>
    <w:basedOn w:val="BodyText"/>
    <w:pPr>
      <w:keepLines/>
      <w:tabs>
        <w:tab w:val="left" w:pos="1728"/>
        <w:tab w:val="left" w:pos="4320"/>
      </w:tabs>
      <w:spacing w:after="480"/>
    </w:pPr>
  </w:style>
  <w:style w:type="paragraph" w:styleId="TOC1">
    <w:name w:val="toc 1"/>
    <w:basedOn w:val="BodyText"/>
    <w:next w:val="BodyText"/>
    <w:uiPriority w:val="39"/>
    <w:rsid w:val="00023E8E"/>
    <w:pPr>
      <w:keepLines/>
      <w:tabs>
        <w:tab w:val="right" w:pos="5760"/>
      </w:tabs>
      <w:spacing w:before="120" w:after="0" w:line="360" w:lineRule="auto"/>
      <w:ind w:right="1440"/>
      <w:jc w:val="left"/>
    </w:pPr>
    <w:rPr>
      <w:noProof/>
      <w:szCs w:val="36"/>
    </w:rPr>
  </w:style>
  <w:style w:type="paragraph" w:styleId="TOC2">
    <w:name w:val="toc 2"/>
    <w:basedOn w:val="BodyText"/>
    <w:next w:val="BodyText"/>
    <w:uiPriority w:val="39"/>
    <w:rsid w:val="00023E8E"/>
    <w:pPr>
      <w:tabs>
        <w:tab w:val="left" w:pos="357"/>
        <w:tab w:val="left" w:pos="720"/>
        <w:tab w:val="right" w:leader="dot" w:pos="5760"/>
      </w:tabs>
      <w:spacing w:before="120" w:after="0"/>
      <w:ind w:left="720" w:right="720" w:hanging="360"/>
      <w:jc w:val="left"/>
    </w:pPr>
    <w:rPr>
      <w:noProof/>
      <w:szCs w:val="21"/>
    </w:rPr>
  </w:style>
  <w:style w:type="paragraph" w:styleId="TOC3">
    <w:name w:val="toc 3"/>
    <w:basedOn w:val="BodyText"/>
    <w:next w:val="BodyText"/>
    <w:rsid w:val="00023E8E"/>
    <w:pPr>
      <w:tabs>
        <w:tab w:val="right" w:leader="dot" w:pos="5760"/>
      </w:tabs>
      <w:spacing w:after="0"/>
      <w:ind w:left="720" w:right="720"/>
    </w:pPr>
    <w:rPr>
      <w:noProof/>
      <w:szCs w:val="21"/>
    </w:rPr>
  </w:style>
  <w:style w:type="paragraph" w:styleId="TOC4">
    <w:name w:val="toc 4"/>
    <w:basedOn w:val="BodyText"/>
    <w:next w:val="BodyText"/>
    <w:pPr>
      <w:tabs>
        <w:tab w:val="right" w:leader="dot" w:pos="8309"/>
      </w:tabs>
      <w:spacing w:after="0"/>
      <w:ind w:left="1440" w:right="720"/>
    </w:pPr>
  </w:style>
  <w:style w:type="paragraph" w:styleId="TOC5">
    <w:name w:val="toc 5"/>
    <w:basedOn w:val="BodyText"/>
    <w:pPr>
      <w:tabs>
        <w:tab w:val="right" w:leader="dot" w:pos="8309"/>
      </w:tabs>
      <w:spacing w:before="120" w:after="120"/>
      <w:ind w:left="720" w:right="720" w:hanging="720"/>
    </w:pPr>
    <w:rPr>
      <w:caps/>
    </w:rPr>
  </w:style>
  <w:style w:type="paragraph" w:styleId="TOC6">
    <w:name w:val="toc 6"/>
    <w:basedOn w:val="BodyText"/>
    <w:pPr>
      <w:tabs>
        <w:tab w:val="right" w:leader="dot" w:pos="8309"/>
      </w:tabs>
      <w:ind w:left="720" w:right="720"/>
    </w:pPr>
  </w:style>
  <w:style w:type="paragraph" w:styleId="TOC7">
    <w:name w:val="toc 7"/>
    <w:basedOn w:val="BodyText"/>
    <w:pPr>
      <w:tabs>
        <w:tab w:val="right" w:leader="dot" w:pos="8309"/>
      </w:tabs>
      <w:ind w:left="1080" w:right="720"/>
    </w:pPr>
    <w:rPr>
      <w:i/>
    </w:rPr>
  </w:style>
  <w:style w:type="paragraph" w:styleId="TOC8">
    <w:name w:val="toc 8"/>
    <w:basedOn w:val="BodyText"/>
    <w:pPr>
      <w:tabs>
        <w:tab w:val="right" w:leader="dot" w:pos="8309"/>
      </w:tabs>
      <w:ind w:left="1440" w:right="720"/>
    </w:pPr>
    <w:rPr>
      <w:i/>
    </w:rPr>
  </w:style>
  <w:style w:type="paragraph" w:styleId="TOC9">
    <w:name w:val="toc 9"/>
    <w:basedOn w:val="BodyText"/>
    <w:next w:val="Normal"/>
    <w:pPr>
      <w:tabs>
        <w:tab w:val="right" w:leader="dot" w:pos="8309"/>
      </w:tabs>
      <w:ind w:left="1440"/>
    </w:pPr>
    <w:rPr>
      <w:i/>
    </w:rPr>
  </w:style>
  <w:style w:type="paragraph" w:customStyle="1" w:styleId="ParaHeading">
    <w:name w:val="ParaHeading"/>
    <w:basedOn w:val="BodyText"/>
    <w:next w:val="BodyText"/>
    <w:pPr>
      <w:keepNext/>
      <w:keepLines/>
    </w:pPr>
    <w:rPr>
      <w:b/>
    </w:rPr>
  </w:style>
  <w:style w:type="character" w:styleId="FootnoteReference">
    <w:name w:val="footnote reference"/>
    <w:rPr>
      <w:vertAlign w:val="superscript"/>
    </w:rPr>
  </w:style>
  <w:style w:type="paragraph" w:styleId="FootnoteText">
    <w:name w:val="footnote text"/>
    <w:basedOn w:val="BodyText"/>
    <w:link w:val="FootnoteTextChar"/>
    <w:pPr>
      <w:spacing w:after="120"/>
      <w:ind w:left="357" w:hanging="357"/>
    </w:pPr>
    <w:rPr>
      <w:sz w:val="20"/>
      <w:szCs w:val="20"/>
    </w:rPr>
  </w:style>
  <w:style w:type="paragraph" w:customStyle="1" w:styleId="FootNoteSeparator">
    <w:name w:val="FootNote Separator"/>
    <w:basedOn w:val="Normal"/>
    <w:pPr>
      <w:pBdr>
        <w:top w:val="single" w:sz="4" w:space="1" w:color="auto"/>
      </w:pBdr>
    </w:pPr>
  </w:style>
  <w:style w:type="paragraph" w:styleId="ListBullet">
    <w:name w:val="List Bullet"/>
    <w:basedOn w:val="Normal"/>
    <w:rsid w:val="0004569A"/>
    <w:pPr>
      <w:numPr>
        <w:numId w:val="4"/>
      </w:numPr>
      <w:spacing w:after="240"/>
      <w:jc w:val="both"/>
    </w:pPr>
    <w:rPr>
      <w:sz w:val="21"/>
    </w:rPr>
  </w:style>
  <w:style w:type="paragraph" w:styleId="ListBullet2">
    <w:name w:val="List Bullet 2"/>
    <w:basedOn w:val="Normal"/>
    <w:pPr>
      <w:numPr>
        <w:numId w:val="5"/>
      </w:numPr>
    </w:pPr>
  </w:style>
  <w:style w:type="paragraph" w:styleId="ListBullet3">
    <w:name w:val="List Bullet 3"/>
    <w:basedOn w:val="Normal"/>
    <w:pPr>
      <w:numPr>
        <w:numId w:val="6"/>
      </w:numPr>
    </w:pPr>
  </w:style>
  <w:style w:type="paragraph" w:styleId="ListBullet4">
    <w:name w:val="List Bullet 4"/>
    <w:basedOn w:val="Normal"/>
    <w:pPr>
      <w:numPr>
        <w:numId w:val="7"/>
      </w:numPr>
    </w:pPr>
  </w:style>
  <w:style w:type="paragraph" w:styleId="ListBullet5">
    <w:name w:val="List Bullet 5"/>
    <w:basedOn w:val="Normal"/>
    <w:pPr>
      <w:numPr>
        <w:numId w:val="8"/>
      </w:numPr>
    </w:pPr>
  </w:style>
  <w:style w:type="paragraph" w:styleId="Index2">
    <w:name w:val="index 2"/>
    <w:basedOn w:val="Normal"/>
    <w:next w:val="Normal"/>
    <w:pPr>
      <w:ind w:left="480" w:hanging="240"/>
    </w:pPr>
  </w:style>
  <w:style w:type="paragraph" w:styleId="Index3">
    <w:name w:val="index 3"/>
    <w:basedOn w:val="Normal"/>
    <w:next w:val="Normal"/>
    <w:pPr>
      <w:ind w:left="720" w:hanging="240"/>
    </w:pPr>
  </w:style>
  <w:style w:type="paragraph" w:styleId="Index4">
    <w:name w:val="index 4"/>
    <w:basedOn w:val="Normal"/>
    <w:next w:val="Normal"/>
    <w:pPr>
      <w:ind w:left="960" w:hanging="240"/>
    </w:pPr>
  </w:style>
  <w:style w:type="paragraph" w:styleId="Index5">
    <w:name w:val="index 5"/>
    <w:basedOn w:val="Normal"/>
    <w:next w:val="Normal"/>
    <w:pPr>
      <w:ind w:left="1200" w:hanging="240"/>
    </w:pPr>
  </w:style>
  <w:style w:type="paragraph" w:styleId="Index6">
    <w:name w:val="index 6"/>
    <w:basedOn w:val="Normal"/>
    <w:next w:val="Normal"/>
    <w:pPr>
      <w:ind w:left="1440" w:hanging="240"/>
    </w:pPr>
  </w:style>
  <w:style w:type="paragraph" w:styleId="Index7">
    <w:name w:val="index 7"/>
    <w:basedOn w:val="Normal"/>
    <w:next w:val="Normal"/>
    <w:pPr>
      <w:ind w:left="1680" w:hanging="240"/>
    </w:pPr>
  </w:style>
  <w:style w:type="paragraph" w:styleId="Index8">
    <w:name w:val="index 8"/>
    <w:basedOn w:val="Normal"/>
    <w:next w:val="Normal"/>
    <w:pPr>
      <w:ind w:left="1920" w:hanging="240"/>
    </w:pPr>
  </w:style>
  <w:style w:type="paragraph" w:styleId="Index9">
    <w:name w:val="index 9"/>
    <w:basedOn w:val="Normal"/>
    <w:next w:val="Normal"/>
    <w:pPr>
      <w:ind w:left="2160" w:hanging="240"/>
    </w:pPr>
  </w:style>
  <w:style w:type="paragraph" w:customStyle="1" w:styleId="FSDraftReady">
    <w:name w:val="FSDraftReady"/>
    <w:basedOn w:val="BodyText"/>
    <w:next w:val="Header"/>
    <w:pPr>
      <w:spacing w:after="0"/>
      <w:jc w:val="right"/>
    </w:pPr>
    <w:rPr>
      <w:rFonts w:ascii="Arial" w:hAnsi="Arial"/>
      <w:b/>
      <w:color w:val="FF0000"/>
      <w:sz w:val="36"/>
    </w:rPr>
  </w:style>
  <w:style w:type="paragraph" w:customStyle="1" w:styleId="FWBCont1">
    <w:name w:val="FWB Cont 1"/>
    <w:basedOn w:val="Normal"/>
    <w:rsid w:val="0004569A"/>
    <w:pPr>
      <w:spacing w:after="210" w:line="264" w:lineRule="auto"/>
      <w:jc w:val="both"/>
    </w:pPr>
    <w:rPr>
      <w:sz w:val="21"/>
      <w:szCs w:val="20"/>
    </w:rPr>
  </w:style>
  <w:style w:type="paragraph" w:customStyle="1" w:styleId="FWBCont2">
    <w:name w:val="FWB Cont 2"/>
    <w:basedOn w:val="FWBCont1"/>
  </w:style>
  <w:style w:type="paragraph" w:customStyle="1" w:styleId="FWBCont3">
    <w:name w:val="FWB Cont 3"/>
    <w:basedOn w:val="FWBCont2"/>
    <w:pPr>
      <w:ind w:left="720"/>
    </w:pPr>
  </w:style>
  <w:style w:type="paragraph" w:customStyle="1" w:styleId="FWBCont4">
    <w:name w:val="FWB Cont 4"/>
    <w:basedOn w:val="FWBCont3"/>
  </w:style>
  <w:style w:type="paragraph" w:customStyle="1" w:styleId="FWBCont5">
    <w:name w:val="FWB Cont 5"/>
    <w:basedOn w:val="FWBCont4"/>
    <w:pPr>
      <w:ind w:left="1080"/>
    </w:pPr>
  </w:style>
  <w:style w:type="paragraph" w:customStyle="1" w:styleId="FWBCont6">
    <w:name w:val="FWB Cont 6"/>
    <w:basedOn w:val="FWBCont5"/>
    <w:pPr>
      <w:ind w:left="1440"/>
    </w:pPr>
  </w:style>
  <w:style w:type="paragraph" w:customStyle="1" w:styleId="FWBCont7">
    <w:name w:val="FWB Cont 7"/>
    <w:basedOn w:val="FWBCont6"/>
    <w:pPr>
      <w:ind w:left="1800"/>
    </w:pPr>
  </w:style>
  <w:style w:type="paragraph" w:customStyle="1" w:styleId="FWBCont8">
    <w:name w:val="FWB Cont 8"/>
    <w:basedOn w:val="FWBCont7"/>
    <w:pPr>
      <w:ind w:left="2160"/>
    </w:pPr>
  </w:style>
  <w:style w:type="paragraph" w:customStyle="1" w:styleId="FWBL1">
    <w:name w:val="FWB_L1"/>
    <w:basedOn w:val="Normal"/>
    <w:link w:val="FWBL1CharChar"/>
    <w:rsid w:val="00023E8E"/>
    <w:pPr>
      <w:numPr>
        <w:numId w:val="3"/>
      </w:numPr>
      <w:spacing w:after="210" w:line="264" w:lineRule="auto"/>
      <w:jc w:val="both"/>
    </w:pPr>
    <w:rPr>
      <w:caps/>
      <w:color w:val="3A8FC5"/>
      <w:sz w:val="21"/>
      <w:szCs w:val="20"/>
    </w:rPr>
  </w:style>
  <w:style w:type="paragraph" w:customStyle="1" w:styleId="FWBL2">
    <w:name w:val="FWB_L2"/>
    <w:basedOn w:val="FWBL1"/>
    <w:link w:val="FWBL2CharChar"/>
    <w:rsid w:val="00023E8E"/>
    <w:pPr>
      <w:numPr>
        <w:ilvl w:val="1"/>
      </w:numPr>
      <w:spacing w:after="200"/>
    </w:pPr>
    <w:rPr>
      <w:caps w:val="0"/>
      <w:color w:val="0E214A"/>
    </w:rPr>
  </w:style>
  <w:style w:type="paragraph" w:customStyle="1" w:styleId="FWBL3">
    <w:name w:val="FWB_L3"/>
    <w:basedOn w:val="FWBL2"/>
    <w:pPr>
      <w:numPr>
        <w:ilvl w:val="2"/>
      </w:numPr>
    </w:pPr>
  </w:style>
  <w:style w:type="paragraph" w:customStyle="1" w:styleId="FWBL4">
    <w:name w:val="FWB_L4"/>
    <w:basedOn w:val="FWBL3"/>
    <w:pPr>
      <w:numPr>
        <w:ilvl w:val="3"/>
      </w:numPr>
    </w:pPr>
  </w:style>
  <w:style w:type="paragraph" w:customStyle="1" w:styleId="FWBL5">
    <w:name w:val="FWB_L5"/>
    <w:basedOn w:val="FWBL4"/>
    <w:pPr>
      <w:numPr>
        <w:ilvl w:val="4"/>
      </w:numPr>
    </w:pPr>
  </w:style>
  <w:style w:type="paragraph" w:customStyle="1" w:styleId="FWBL6">
    <w:name w:val="FWB_L6"/>
    <w:basedOn w:val="FWBL5"/>
    <w:pPr>
      <w:numPr>
        <w:ilvl w:val="5"/>
      </w:numPr>
    </w:pPr>
  </w:style>
  <w:style w:type="paragraph" w:customStyle="1" w:styleId="FWBL7">
    <w:name w:val="FWB_L7"/>
    <w:basedOn w:val="FWBL6"/>
    <w:pPr>
      <w:numPr>
        <w:ilvl w:val="6"/>
      </w:numPr>
    </w:pPr>
  </w:style>
  <w:style w:type="paragraph" w:customStyle="1" w:styleId="FWBL8">
    <w:name w:val="FWB_L8"/>
    <w:basedOn w:val="FWBL7"/>
    <w:pPr>
      <w:numPr>
        <w:ilvl w:val="7"/>
      </w:numPr>
    </w:pPr>
  </w:style>
  <w:style w:type="paragraph" w:customStyle="1" w:styleId="FWNCont1">
    <w:name w:val="FWN Cont 1"/>
    <w:basedOn w:val="Normal"/>
    <w:pPr>
      <w:spacing w:after="240"/>
      <w:jc w:val="both"/>
    </w:pPr>
    <w:rPr>
      <w:szCs w:val="20"/>
    </w:rPr>
  </w:style>
  <w:style w:type="paragraph" w:customStyle="1" w:styleId="FWNCont2">
    <w:name w:val="FWN Cont 2"/>
    <w:basedOn w:val="FWNCont1"/>
    <w:pPr>
      <w:ind w:left="720"/>
    </w:pPr>
  </w:style>
  <w:style w:type="paragraph" w:customStyle="1" w:styleId="FWNCont3">
    <w:name w:val="FWN Cont 3"/>
    <w:basedOn w:val="FWNCont2"/>
    <w:pPr>
      <w:ind w:left="1440"/>
    </w:pPr>
  </w:style>
  <w:style w:type="paragraph" w:customStyle="1" w:styleId="FWNCont4">
    <w:name w:val="FWN Cont 4"/>
    <w:basedOn w:val="FWNCont3"/>
    <w:pPr>
      <w:ind w:left="2160"/>
    </w:pPr>
  </w:style>
  <w:style w:type="paragraph" w:customStyle="1" w:styleId="FWNCont5">
    <w:name w:val="FWN Cont 5"/>
    <w:basedOn w:val="FWNCont4"/>
    <w:pPr>
      <w:ind w:left="2880"/>
    </w:pPr>
  </w:style>
  <w:style w:type="paragraph" w:customStyle="1" w:styleId="FWNCont6">
    <w:name w:val="FWN Cont 6"/>
    <w:basedOn w:val="FWNCont5"/>
    <w:pPr>
      <w:ind w:left="3600"/>
    </w:pPr>
  </w:style>
  <w:style w:type="paragraph" w:customStyle="1" w:styleId="FWNCont7">
    <w:name w:val="FWN Cont 7"/>
    <w:basedOn w:val="FWNCont6"/>
    <w:pPr>
      <w:ind w:left="4320"/>
    </w:pPr>
  </w:style>
  <w:style w:type="paragraph" w:customStyle="1" w:styleId="FWNL1">
    <w:name w:val="FWN_L1"/>
    <w:basedOn w:val="Normal"/>
    <w:rsid w:val="0004569A"/>
    <w:pPr>
      <w:numPr>
        <w:numId w:val="9"/>
      </w:numPr>
      <w:spacing w:after="240"/>
      <w:jc w:val="both"/>
    </w:pPr>
    <w:rPr>
      <w:sz w:val="21"/>
      <w:szCs w:val="20"/>
    </w:rPr>
  </w:style>
  <w:style w:type="paragraph" w:customStyle="1" w:styleId="FWNL2">
    <w:name w:val="FWN_L2"/>
    <w:basedOn w:val="FWNL1"/>
    <w:rsid w:val="0004569A"/>
    <w:pPr>
      <w:numPr>
        <w:ilvl w:val="1"/>
      </w:numPr>
    </w:pPr>
  </w:style>
  <w:style w:type="paragraph" w:customStyle="1" w:styleId="FWNL3">
    <w:name w:val="FWN_L3"/>
    <w:basedOn w:val="FWNL2"/>
    <w:pPr>
      <w:numPr>
        <w:ilvl w:val="2"/>
      </w:numPr>
    </w:pPr>
  </w:style>
  <w:style w:type="paragraph" w:customStyle="1" w:styleId="FWNL4">
    <w:name w:val="FWN_L4"/>
    <w:basedOn w:val="FWNL3"/>
    <w:pPr>
      <w:numPr>
        <w:ilvl w:val="3"/>
      </w:numPr>
    </w:pPr>
  </w:style>
  <w:style w:type="paragraph" w:customStyle="1" w:styleId="FWNL5">
    <w:name w:val="FWN_L5"/>
    <w:basedOn w:val="FWNL4"/>
    <w:pPr>
      <w:numPr>
        <w:ilvl w:val="4"/>
      </w:numPr>
    </w:pPr>
  </w:style>
  <w:style w:type="paragraph" w:customStyle="1" w:styleId="FWNL6">
    <w:name w:val="FWN_L6"/>
    <w:basedOn w:val="FWNL5"/>
    <w:pPr>
      <w:numPr>
        <w:ilvl w:val="5"/>
      </w:numPr>
    </w:pPr>
  </w:style>
  <w:style w:type="paragraph" w:customStyle="1" w:styleId="FWNL7">
    <w:name w:val="FWN_L7"/>
    <w:basedOn w:val="FWNL6"/>
    <w:pPr>
      <w:numPr>
        <w:ilvl w:val="6"/>
      </w:numPr>
    </w:pPr>
  </w:style>
  <w:style w:type="paragraph" w:customStyle="1" w:styleId="FWBullets3L1">
    <w:name w:val="FWBullets3_L1"/>
    <w:basedOn w:val="Normal"/>
    <w:pPr>
      <w:numPr>
        <w:numId w:val="10"/>
      </w:numPr>
      <w:spacing w:after="240"/>
      <w:jc w:val="both"/>
    </w:pPr>
    <w:rPr>
      <w:sz w:val="21"/>
      <w:szCs w:val="20"/>
    </w:rPr>
  </w:style>
  <w:style w:type="paragraph" w:customStyle="1" w:styleId="FWBullets3L2">
    <w:name w:val="FWBullets3_L2"/>
    <w:basedOn w:val="FWBullets3L1"/>
    <w:pPr>
      <w:numPr>
        <w:ilvl w:val="1"/>
      </w:numPr>
    </w:pPr>
  </w:style>
  <w:style w:type="paragraph" w:customStyle="1" w:styleId="FWBullets3L3">
    <w:name w:val="FWBullets3_L3"/>
    <w:basedOn w:val="FWBullets3L2"/>
    <w:pPr>
      <w:numPr>
        <w:ilvl w:val="2"/>
      </w:numPr>
    </w:pPr>
  </w:style>
  <w:style w:type="paragraph" w:customStyle="1" w:styleId="FWBullets3L4">
    <w:name w:val="FWBullets3_L4"/>
    <w:basedOn w:val="FWBullets3L3"/>
    <w:pPr>
      <w:numPr>
        <w:ilvl w:val="3"/>
      </w:numPr>
    </w:pPr>
    <w:rPr>
      <w:sz w:val="23"/>
    </w:rPr>
  </w:style>
  <w:style w:type="paragraph" w:customStyle="1" w:styleId="FWBullets3L5">
    <w:name w:val="FWBullets3_L5"/>
    <w:basedOn w:val="FWBullets3L4"/>
    <w:pPr>
      <w:numPr>
        <w:ilvl w:val="4"/>
      </w:numPr>
      <w:outlineLvl w:val="4"/>
    </w:pPr>
  </w:style>
  <w:style w:type="paragraph" w:customStyle="1" w:styleId="FWBullets3L6">
    <w:name w:val="FWBullets3_L6"/>
    <w:basedOn w:val="FWBullets3L5"/>
    <w:pPr>
      <w:numPr>
        <w:ilvl w:val="5"/>
      </w:numPr>
      <w:outlineLvl w:val="5"/>
    </w:pPr>
  </w:style>
  <w:style w:type="paragraph" w:customStyle="1" w:styleId="FWBullets3L7">
    <w:name w:val="FWBullets3_L7"/>
    <w:basedOn w:val="FWBullets3L6"/>
    <w:pPr>
      <w:numPr>
        <w:ilvl w:val="6"/>
      </w:numPr>
      <w:outlineLvl w:val="6"/>
    </w:pPr>
  </w:style>
  <w:style w:type="paragraph" w:customStyle="1" w:styleId="FWBullets3L8">
    <w:name w:val="FWBullets3_L8"/>
    <w:basedOn w:val="FWBullets3L7"/>
    <w:pPr>
      <w:numPr>
        <w:ilvl w:val="7"/>
      </w:numPr>
      <w:outlineLvl w:val="7"/>
    </w:pPr>
  </w:style>
  <w:style w:type="paragraph" w:customStyle="1" w:styleId="FWBullets3L9">
    <w:name w:val="FWBullets3_L9"/>
    <w:basedOn w:val="FWBullets3L8"/>
    <w:pPr>
      <w:numPr>
        <w:ilvl w:val="8"/>
      </w:numPr>
      <w:outlineLvl w:val="8"/>
    </w:pPr>
  </w:style>
  <w:style w:type="paragraph" w:customStyle="1" w:styleId="FWBullets3Cont1">
    <w:name w:val="FWBullets3 Cont 1"/>
    <w:basedOn w:val="Normal"/>
    <w:pPr>
      <w:spacing w:after="240"/>
      <w:ind w:left="360"/>
      <w:jc w:val="both"/>
    </w:pPr>
    <w:rPr>
      <w:sz w:val="21"/>
      <w:szCs w:val="20"/>
    </w:rPr>
  </w:style>
  <w:style w:type="paragraph" w:customStyle="1" w:styleId="FWBullets3Cont2">
    <w:name w:val="FWBullets3 Cont 2"/>
    <w:basedOn w:val="FWBullets3Cont1"/>
    <w:pPr>
      <w:spacing w:after="210" w:line="264" w:lineRule="auto"/>
    </w:pPr>
  </w:style>
  <w:style w:type="paragraph" w:customStyle="1" w:styleId="FWBullets3Cont3">
    <w:name w:val="FWBullets3 Cont 3"/>
    <w:basedOn w:val="FWBullets3Cont2"/>
  </w:style>
  <w:style w:type="paragraph" w:customStyle="1" w:styleId="FWBullets3Cont4">
    <w:name w:val="FWBullets3 Cont 4"/>
    <w:basedOn w:val="FWBullets3Cont3"/>
    <w:pPr>
      <w:ind w:left="720"/>
    </w:pPr>
    <w:rPr>
      <w:sz w:val="23"/>
    </w:rPr>
  </w:style>
  <w:style w:type="paragraph" w:customStyle="1" w:styleId="FWBullets3Cont5">
    <w:name w:val="FWBullets3 Cont 5"/>
    <w:basedOn w:val="FWBullets3Cont4"/>
    <w:pPr>
      <w:ind w:left="3600"/>
    </w:pPr>
    <w:rPr>
      <w:sz w:val="24"/>
    </w:rPr>
  </w:style>
  <w:style w:type="paragraph" w:customStyle="1" w:styleId="FWBullets3Cont6">
    <w:name w:val="FWBullets3 Cont 6"/>
    <w:basedOn w:val="FWBullets3Cont1"/>
    <w:pPr>
      <w:ind w:left="4320"/>
    </w:pPr>
  </w:style>
  <w:style w:type="paragraph" w:customStyle="1" w:styleId="FWBullets3Cont7">
    <w:name w:val="FWBullets3 Cont 7"/>
    <w:basedOn w:val="FWBullets3Cont1"/>
    <w:pPr>
      <w:ind w:left="5040"/>
    </w:pPr>
  </w:style>
  <w:style w:type="paragraph" w:customStyle="1" w:styleId="FWBullets3Cont8">
    <w:name w:val="FWBullets3 Cont 8"/>
    <w:basedOn w:val="FWBullets3Cont1"/>
    <w:pPr>
      <w:ind w:left="5760"/>
    </w:pPr>
  </w:style>
  <w:style w:type="paragraph" w:customStyle="1" w:styleId="FWBullets3Cont9">
    <w:name w:val="FWBullets3 Cont 9"/>
    <w:basedOn w:val="FWBullets3Cont1"/>
    <w:pPr>
      <w:ind w:left="6480"/>
    </w:pPr>
  </w:style>
  <w:style w:type="paragraph" w:customStyle="1" w:styleId="ProjectHeading">
    <w:name w:val="ProjectHeading"/>
    <w:basedOn w:val="BodyText"/>
    <w:pPr>
      <w:spacing w:after="0"/>
    </w:pPr>
    <w:rPr>
      <w:rFonts w:ascii="Frutiger 55 Roman" w:hAnsi="Frutiger 55 Roman"/>
      <w:b/>
      <w:bCs/>
      <w:sz w:val="40"/>
    </w:rPr>
  </w:style>
  <w:style w:type="paragraph" w:customStyle="1" w:styleId="ProjectSubHeading">
    <w:name w:val="Project Sub Heading"/>
    <w:basedOn w:val="ProjectHeading"/>
  </w:style>
  <w:style w:type="paragraph" w:customStyle="1" w:styleId="Projectdate">
    <w:name w:val="Projectdate"/>
    <w:basedOn w:val="BodyText"/>
    <w:rPr>
      <w:rFonts w:ascii="Frutiger 55 Roman" w:hAnsi="Frutiger 55 Roman"/>
    </w:rPr>
  </w:style>
  <w:style w:type="paragraph" w:customStyle="1" w:styleId="Projectdarft">
    <w:name w:val="Projectdarft"/>
    <w:basedOn w:val="BodyText"/>
    <w:pPr>
      <w:spacing w:before="480" w:after="480"/>
    </w:pPr>
    <w:rPr>
      <w:b/>
      <w:bCs/>
      <w:color w:val="808080"/>
      <w:sz w:val="20"/>
    </w:rPr>
  </w:style>
  <w:style w:type="paragraph" w:customStyle="1" w:styleId="Projectdraft">
    <w:name w:val="Projectdraft"/>
    <w:basedOn w:val="BodyText"/>
    <w:pPr>
      <w:spacing w:before="480" w:after="480"/>
    </w:pPr>
    <w:rPr>
      <w:b/>
      <w:bCs/>
      <w:color w:val="808080"/>
      <w:sz w:val="20"/>
    </w:rPr>
  </w:style>
  <w:style w:type="character" w:styleId="Hyperlink">
    <w:name w:val="Hyperlink"/>
    <w:uiPriority w:val="99"/>
    <w:rPr>
      <w:color w:val="0000FF"/>
      <w:u w:val="single"/>
    </w:rPr>
  </w:style>
  <w:style w:type="paragraph" w:styleId="DocumentMap">
    <w:name w:val="Document Map"/>
    <w:basedOn w:val="Normal"/>
    <w:link w:val="DocumentMapChar"/>
    <w:semiHidden/>
    <w:pPr>
      <w:shd w:val="clear" w:color="auto" w:fill="000080"/>
    </w:pPr>
    <w:rPr>
      <w:rFonts w:ascii="Tahoma" w:hAnsi="Tahoma" w:cs="Tahoma"/>
    </w:rPr>
  </w:style>
  <w:style w:type="character" w:styleId="FollowedHyperlink">
    <w:name w:val="FollowedHyperlink"/>
    <w:uiPriority w:val="99"/>
    <w:rPr>
      <w:color w:val="800080"/>
      <w:u w:val="single"/>
    </w:rPr>
  </w:style>
  <w:style w:type="paragraph" w:customStyle="1" w:styleId="FWBuL1">
    <w:name w:val="FWBu_L1"/>
    <w:basedOn w:val="Normal"/>
    <w:link w:val="FWBuL1Char"/>
    <w:pPr>
      <w:numPr>
        <w:numId w:val="11"/>
      </w:numPr>
      <w:spacing w:after="240"/>
      <w:jc w:val="both"/>
    </w:pPr>
    <w:rPr>
      <w:sz w:val="21"/>
      <w:szCs w:val="20"/>
    </w:rPr>
  </w:style>
  <w:style w:type="paragraph" w:customStyle="1" w:styleId="FWBuL2">
    <w:name w:val="FWBu_L2"/>
    <w:basedOn w:val="FWBuL1"/>
    <w:pPr>
      <w:numPr>
        <w:ilvl w:val="1"/>
      </w:numPr>
    </w:pPr>
  </w:style>
  <w:style w:type="paragraph" w:customStyle="1" w:styleId="FWBuL3">
    <w:name w:val="FWBu_L3"/>
    <w:basedOn w:val="FWBuL2"/>
    <w:pPr>
      <w:numPr>
        <w:ilvl w:val="2"/>
      </w:numPr>
    </w:pPr>
  </w:style>
  <w:style w:type="paragraph" w:customStyle="1" w:styleId="FWBuL4">
    <w:name w:val="FWBu_L4"/>
    <w:basedOn w:val="FWBuL3"/>
    <w:pPr>
      <w:numPr>
        <w:ilvl w:val="3"/>
      </w:numPr>
      <w:outlineLvl w:val="3"/>
    </w:pPr>
  </w:style>
  <w:style w:type="paragraph" w:customStyle="1" w:styleId="FWBuL5">
    <w:name w:val="FWBu_L5"/>
    <w:basedOn w:val="FWBuL4"/>
    <w:pPr>
      <w:numPr>
        <w:ilvl w:val="4"/>
      </w:numPr>
      <w:outlineLvl w:val="4"/>
    </w:pPr>
  </w:style>
  <w:style w:type="paragraph" w:customStyle="1" w:styleId="FWBuL6">
    <w:name w:val="FWBu_L6"/>
    <w:basedOn w:val="FWBuL5"/>
    <w:pPr>
      <w:numPr>
        <w:ilvl w:val="5"/>
      </w:numPr>
      <w:outlineLvl w:val="5"/>
    </w:pPr>
  </w:style>
  <w:style w:type="paragraph" w:customStyle="1" w:styleId="FWBuL7">
    <w:name w:val="FWBu_L7"/>
    <w:basedOn w:val="FWBuL6"/>
    <w:pPr>
      <w:numPr>
        <w:ilvl w:val="6"/>
      </w:numPr>
      <w:outlineLvl w:val="6"/>
    </w:pPr>
  </w:style>
  <w:style w:type="paragraph" w:customStyle="1" w:styleId="FWBuL8">
    <w:name w:val="FWBu_L8"/>
    <w:basedOn w:val="FWBuL7"/>
    <w:pPr>
      <w:numPr>
        <w:ilvl w:val="7"/>
      </w:numPr>
      <w:outlineLvl w:val="7"/>
    </w:pPr>
  </w:style>
  <w:style w:type="paragraph" w:customStyle="1" w:styleId="FWBuL9">
    <w:name w:val="FWBu_L9"/>
    <w:basedOn w:val="FWBuL8"/>
    <w:pPr>
      <w:numPr>
        <w:ilvl w:val="8"/>
      </w:numPr>
      <w:outlineLvl w:val="8"/>
    </w:p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filepartnernamemargin">
    <w:name w:val="Profile: partner name margin"/>
    <w:basedOn w:val="Normal"/>
    <w:next w:val="Profilecontactdetails"/>
    <w:pPr>
      <w:keepNext/>
      <w:keepLines/>
      <w:framePr w:w="2155" w:hSpace="170" w:vSpace="284" w:wrap="around" w:vAnchor="text" w:hAnchor="page" w:x="1362" w:y="1827" w:anchorLock="1"/>
      <w:pBdr>
        <w:top w:val="dotted" w:sz="12" w:space="4" w:color="1E1656"/>
      </w:pBdr>
      <w:tabs>
        <w:tab w:val="left" w:pos="142"/>
      </w:tabs>
      <w:snapToGrid w:val="0"/>
      <w:spacing w:line="200" w:lineRule="exact"/>
    </w:pPr>
    <w:rPr>
      <w:rFonts w:ascii="Frutiger LT Pro 65 Bold" w:hAnsi="Frutiger LT Pro 65 Bold"/>
      <w:color w:val="77216F"/>
      <w:spacing w:val="1"/>
      <w:sz w:val="15"/>
      <w:lang w:eastAsia="zh-CN"/>
    </w:rPr>
  </w:style>
  <w:style w:type="paragraph" w:customStyle="1" w:styleId="Profilecontactdetails">
    <w:name w:val="Profile: contact details"/>
    <w:basedOn w:val="Normal"/>
    <w:next w:val="Normal"/>
    <w:pPr>
      <w:keepNext/>
      <w:keepLines/>
      <w:framePr w:w="2155" w:hSpace="170" w:vSpace="284" w:wrap="around" w:vAnchor="text" w:hAnchor="page" w:x="1362" w:y="1827" w:anchorLock="1"/>
      <w:pBdr>
        <w:top w:val="dotted" w:sz="12" w:space="4" w:color="1E1656"/>
      </w:pBdr>
      <w:tabs>
        <w:tab w:val="left" w:pos="142"/>
      </w:tabs>
      <w:snapToGrid w:val="0"/>
      <w:spacing w:line="200" w:lineRule="exact"/>
    </w:pPr>
    <w:rPr>
      <w:rFonts w:ascii="Frutiger LT Pro 45 Light" w:hAnsi="Frutiger LT Pro 45 Light"/>
      <w:color w:val="1E1656"/>
      <w:spacing w:val="1"/>
      <w:sz w:val="14"/>
      <w:lang w:eastAsia="zh-CN"/>
    </w:rPr>
  </w:style>
  <w:style w:type="paragraph" w:customStyle="1" w:styleId="Documentsubtitle">
    <w:name w:val="Document subtitle"/>
    <w:basedOn w:val="BodyText"/>
    <w:pPr>
      <w:snapToGrid w:val="0"/>
      <w:spacing w:before="113" w:after="113" w:line="240" w:lineRule="atLeast"/>
      <w:jc w:val="left"/>
    </w:pPr>
    <w:rPr>
      <w:rFonts w:ascii="Georgia" w:eastAsia="Arial Unicode MS" w:hAnsi="Georgia"/>
      <w:spacing w:val="1"/>
      <w:sz w:val="18"/>
      <w:szCs w:val="18"/>
      <w:lang w:eastAsia="ja-JP"/>
    </w:rPr>
  </w:style>
  <w:style w:type="paragraph" w:customStyle="1" w:styleId="Documenttitle">
    <w:name w:val="Document title"/>
    <w:basedOn w:val="BodyText"/>
    <w:next w:val="Documentsubtitle"/>
    <w:pPr>
      <w:snapToGrid w:val="0"/>
      <w:spacing w:after="226" w:line="320" w:lineRule="atLeast"/>
      <w:jc w:val="left"/>
    </w:pPr>
    <w:rPr>
      <w:rFonts w:ascii="Georgia" w:eastAsia="Arial Unicode MS" w:hAnsi="Georgia"/>
      <w:spacing w:val="1"/>
      <w:sz w:val="28"/>
      <w:lang w:eastAsia="zh-CN"/>
    </w:rPr>
  </w:style>
  <w:style w:type="paragraph" w:customStyle="1" w:styleId="Documenttype">
    <w:name w:val="Document type"/>
    <w:basedOn w:val="BodyText"/>
    <w:next w:val="Documenttitle"/>
    <w:pPr>
      <w:snapToGrid w:val="0"/>
      <w:spacing w:after="226" w:line="240" w:lineRule="atLeast"/>
      <w:jc w:val="left"/>
    </w:pPr>
    <w:rPr>
      <w:rFonts w:ascii="Georgia" w:eastAsia="Arial Unicode MS" w:hAnsi="Georgia"/>
      <w:b/>
      <w:caps/>
      <w:color w:val="3A8FC5"/>
      <w:spacing w:val="1"/>
      <w:szCs w:val="18"/>
      <w:lang w:eastAsia="zh-CN"/>
    </w:rPr>
  </w:style>
  <w:style w:type="paragraph" w:customStyle="1" w:styleId="MacPacTrailer">
    <w:name w:val="MacPac Trailer"/>
    <w:rsid w:val="003A1BB2"/>
    <w:pPr>
      <w:widowControl w:val="0"/>
      <w:spacing w:line="170" w:lineRule="exact"/>
    </w:pPr>
    <w:rPr>
      <w:sz w:val="14"/>
      <w:szCs w:val="22"/>
    </w:rPr>
  </w:style>
  <w:style w:type="character" w:customStyle="1" w:styleId="BodyTextChar1">
    <w:name w:val="Body Text Char1"/>
    <w:aliases w:val="BT Char,Body Char1,by Char1,bt Char1,Concepto Char1,Body Text - Level 2 Char1,b Char1,body indent Char1,Corps de texte ENV Char1,DEB Body Text Char1,FrstInd 10 Char1,Body Test Char1,Body Text First Indent Justified Char1,bj Char,md Char"/>
    <w:link w:val="BodyText"/>
    <w:rPr>
      <w:color w:val="0E2147"/>
      <w:sz w:val="21"/>
      <w:szCs w:val="24"/>
      <w:lang w:val="en-GB" w:eastAsia="en-US" w:bidi="ar-SA"/>
    </w:rPr>
  </w:style>
  <w:style w:type="character" w:customStyle="1" w:styleId="FooterChar">
    <w:name w:val="Footer Char"/>
    <w:link w:val="Footer"/>
    <w:rPr>
      <w:rFonts w:ascii="Frutiger 55 Roman" w:hAnsi="Frutiger 55 Roman"/>
      <w:color w:val="0E2147"/>
      <w:sz w:val="16"/>
      <w:szCs w:val="24"/>
      <w:lang w:eastAsia="en-US"/>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Pr>
      <w:rFonts w:ascii="Tahoma" w:hAnsi="Tahoma" w:cs="Tahoma"/>
      <w:sz w:val="16"/>
      <w:szCs w:val="16"/>
      <w:lang w:eastAsia="en-US"/>
    </w:rPr>
  </w:style>
  <w:style w:type="character" w:customStyle="1" w:styleId="FsField">
    <w:name w:val="FsField"/>
    <w:rPr>
      <w:color w:val="008000"/>
    </w:rPr>
  </w:style>
  <w:style w:type="character" w:customStyle="1" w:styleId="BodyTextChar">
    <w:name w:val="Body Text Char"/>
    <w:aliases w:val="BT Char2,Body Char,by Char,bt Char,Concepto Char,Body Text - Level 2 Char,b Char,body indent Char,Corps de texte ENV Char,DEB Body Text Char,FrstInd 10 Char,Body Test Char,Body Text First Indent Justified Char,bj Char1,body text Char"/>
    <w:locked/>
    <w:rPr>
      <w:color w:val="0E2147"/>
      <w:sz w:val="21"/>
      <w:szCs w:val="24"/>
      <w:lang w:val="en-GB" w:eastAsia="en-US" w:bidi="ar-SA"/>
    </w:rPr>
  </w:style>
  <w:style w:type="character" w:customStyle="1" w:styleId="FWBL2CharChar">
    <w:name w:val="FWB_L2 Char Char"/>
    <w:link w:val="FWBL2"/>
    <w:rsid w:val="00023E8E"/>
    <w:rPr>
      <w:color w:val="0E214A"/>
      <w:sz w:val="21"/>
      <w:lang w:val="en-GB" w:eastAsia="en-US"/>
    </w:rPr>
  </w:style>
  <w:style w:type="character" w:customStyle="1" w:styleId="FWBL1CharChar">
    <w:name w:val="FWB_L1 Char Char"/>
    <w:link w:val="FWBL1"/>
    <w:rsid w:val="00023E8E"/>
    <w:rPr>
      <w:caps/>
      <w:color w:val="3A8FC5"/>
      <w:sz w:val="21"/>
      <w:lang w:val="en-GB" w:eastAsia="en-US"/>
    </w:rPr>
  </w:style>
  <w:style w:type="paragraph" w:customStyle="1" w:styleId="Bullet1">
    <w:name w:val="Bullet1"/>
    <w:basedOn w:val="FWBL1"/>
    <w:rsid w:val="00BF1E22"/>
    <w:pPr>
      <w:numPr>
        <w:numId w:val="12"/>
      </w:numPr>
      <w:spacing w:after="240" w:line="240" w:lineRule="auto"/>
      <w:outlineLvl w:val="0"/>
    </w:pPr>
    <w:rPr>
      <w:color w:val="0E2147"/>
      <w:szCs w:val="24"/>
    </w:rPr>
  </w:style>
  <w:style w:type="character" w:customStyle="1" w:styleId="Heading1Char">
    <w:name w:val="Heading 1 Char"/>
    <w:link w:val="Heading1"/>
    <w:rsid w:val="004E7511"/>
    <w:rPr>
      <w:rFonts w:ascii="Georgia" w:hAnsi="Georgia"/>
      <w:color w:val="0E2147"/>
      <w:sz w:val="36"/>
      <w:szCs w:val="24"/>
      <w:lang w:eastAsia="en-US"/>
    </w:rPr>
  </w:style>
  <w:style w:type="paragraph" w:customStyle="1" w:styleId="FWBuCont1">
    <w:name w:val="FWBu Cont 1"/>
    <w:basedOn w:val="Normal"/>
    <w:link w:val="FWBuCont1Char"/>
    <w:rsid w:val="00F95BBB"/>
    <w:pPr>
      <w:spacing w:after="240"/>
      <w:ind w:left="720"/>
      <w:jc w:val="both"/>
    </w:pPr>
  </w:style>
  <w:style w:type="character" w:customStyle="1" w:styleId="FWBuL1Char">
    <w:name w:val="FWBu_L1 Char"/>
    <w:link w:val="FWBuL1"/>
    <w:rsid w:val="00F95BBB"/>
    <w:rPr>
      <w:color w:val="0E2147"/>
      <w:sz w:val="21"/>
      <w:lang w:val="en-GB" w:eastAsia="en-US"/>
    </w:rPr>
  </w:style>
  <w:style w:type="character" w:customStyle="1" w:styleId="FWBuCont1Char">
    <w:name w:val="FWBu Cont 1 Char"/>
    <w:link w:val="FWBuCont1"/>
    <w:rsid w:val="00F95BBB"/>
    <w:rPr>
      <w:sz w:val="21"/>
      <w:szCs w:val="24"/>
      <w:lang w:eastAsia="en-US"/>
    </w:rPr>
  </w:style>
  <w:style w:type="paragraph" w:customStyle="1" w:styleId="FWBuCont2">
    <w:name w:val="FWBu Cont 2"/>
    <w:basedOn w:val="FWBuCont1"/>
    <w:link w:val="FWBuCont2Char"/>
    <w:rsid w:val="00F95BBB"/>
    <w:pPr>
      <w:ind w:left="1440"/>
    </w:pPr>
  </w:style>
  <w:style w:type="character" w:customStyle="1" w:styleId="FWBuCont2Char">
    <w:name w:val="FWBu Cont 2 Char"/>
    <w:link w:val="FWBuCont2"/>
    <w:rsid w:val="00F95BBB"/>
    <w:rPr>
      <w:sz w:val="21"/>
      <w:szCs w:val="24"/>
      <w:lang w:eastAsia="en-US"/>
    </w:rPr>
  </w:style>
  <w:style w:type="paragraph" w:customStyle="1" w:styleId="FWBuCont3">
    <w:name w:val="FWBu Cont 3"/>
    <w:basedOn w:val="FWBuCont2"/>
    <w:link w:val="FWBuCont3Char"/>
    <w:rsid w:val="00F95BBB"/>
    <w:pPr>
      <w:ind w:left="2160"/>
    </w:pPr>
  </w:style>
  <w:style w:type="character" w:customStyle="1" w:styleId="FWBuCont3Char">
    <w:name w:val="FWBu Cont 3 Char"/>
    <w:link w:val="FWBuCont3"/>
    <w:rsid w:val="00F95BBB"/>
    <w:rPr>
      <w:sz w:val="21"/>
      <w:szCs w:val="24"/>
      <w:lang w:eastAsia="en-US"/>
    </w:rPr>
  </w:style>
  <w:style w:type="paragraph" w:customStyle="1" w:styleId="FWBuCont4">
    <w:name w:val="FWBu Cont 4"/>
    <w:basedOn w:val="FWBuCont3"/>
    <w:link w:val="FWBuCont4Char"/>
    <w:rsid w:val="00F95BBB"/>
    <w:pPr>
      <w:ind w:left="2880"/>
    </w:pPr>
  </w:style>
  <w:style w:type="character" w:customStyle="1" w:styleId="FWBuCont4Char">
    <w:name w:val="FWBu Cont 4 Char"/>
    <w:link w:val="FWBuCont4"/>
    <w:rsid w:val="00F95BBB"/>
    <w:rPr>
      <w:sz w:val="21"/>
      <w:szCs w:val="24"/>
      <w:lang w:eastAsia="en-US"/>
    </w:rPr>
  </w:style>
  <w:style w:type="paragraph" w:customStyle="1" w:styleId="FWBuCont5">
    <w:name w:val="FWBu Cont 5"/>
    <w:basedOn w:val="FWBuCont4"/>
    <w:link w:val="FWBuCont5Char"/>
    <w:rsid w:val="00F95BBB"/>
    <w:pPr>
      <w:ind w:left="3600"/>
    </w:pPr>
  </w:style>
  <w:style w:type="character" w:customStyle="1" w:styleId="FWBuCont5Char">
    <w:name w:val="FWBu Cont 5 Char"/>
    <w:link w:val="FWBuCont5"/>
    <w:rsid w:val="00F95BBB"/>
    <w:rPr>
      <w:sz w:val="21"/>
      <w:szCs w:val="24"/>
      <w:lang w:eastAsia="en-US"/>
    </w:rPr>
  </w:style>
  <w:style w:type="paragraph" w:customStyle="1" w:styleId="FWBuCont6">
    <w:name w:val="FWBu Cont 6"/>
    <w:basedOn w:val="FWBuCont5"/>
    <w:link w:val="FWBuCont6Char"/>
    <w:rsid w:val="00F95BBB"/>
    <w:pPr>
      <w:ind w:left="4320"/>
    </w:pPr>
  </w:style>
  <w:style w:type="character" w:customStyle="1" w:styleId="FWBuCont6Char">
    <w:name w:val="FWBu Cont 6 Char"/>
    <w:link w:val="FWBuCont6"/>
    <w:rsid w:val="00F95BBB"/>
    <w:rPr>
      <w:sz w:val="21"/>
      <w:szCs w:val="24"/>
      <w:lang w:eastAsia="en-US"/>
    </w:rPr>
  </w:style>
  <w:style w:type="paragraph" w:customStyle="1" w:styleId="FWBuCont7">
    <w:name w:val="FWBu Cont 7"/>
    <w:basedOn w:val="FWBuCont6"/>
    <w:link w:val="FWBuCont7Char"/>
    <w:rsid w:val="00F95BBB"/>
    <w:pPr>
      <w:ind w:left="5040"/>
    </w:pPr>
  </w:style>
  <w:style w:type="character" w:customStyle="1" w:styleId="FWBuCont7Char">
    <w:name w:val="FWBu Cont 7 Char"/>
    <w:link w:val="FWBuCont7"/>
    <w:rsid w:val="00F95BBB"/>
    <w:rPr>
      <w:sz w:val="21"/>
      <w:szCs w:val="24"/>
      <w:lang w:eastAsia="en-US"/>
    </w:rPr>
  </w:style>
  <w:style w:type="paragraph" w:customStyle="1" w:styleId="FWBuCont8">
    <w:name w:val="FWBu Cont 8"/>
    <w:basedOn w:val="FWBuCont7"/>
    <w:link w:val="FWBuCont8Char"/>
    <w:rsid w:val="00F95BBB"/>
    <w:pPr>
      <w:ind w:left="5760"/>
    </w:pPr>
  </w:style>
  <w:style w:type="character" w:customStyle="1" w:styleId="FWBuCont8Char">
    <w:name w:val="FWBu Cont 8 Char"/>
    <w:link w:val="FWBuCont8"/>
    <w:rsid w:val="00F95BBB"/>
    <w:rPr>
      <w:sz w:val="21"/>
      <w:szCs w:val="24"/>
      <w:lang w:eastAsia="en-US"/>
    </w:rPr>
  </w:style>
  <w:style w:type="paragraph" w:customStyle="1" w:styleId="FWBuCont9">
    <w:name w:val="FWBu Cont 9"/>
    <w:basedOn w:val="FWBuCont8"/>
    <w:link w:val="FWBuCont9Char"/>
    <w:rsid w:val="00F95BBB"/>
    <w:pPr>
      <w:ind w:left="6480"/>
    </w:pPr>
  </w:style>
  <w:style w:type="character" w:customStyle="1" w:styleId="FWBuCont9Char">
    <w:name w:val="FWBu Cont 9 Char"/>
    <w:link w:val="FWBuCont9"/>
    <w:rsid w:val="00F95BBB"/>
    <w:rPr>
      <w:sz w:val="21"/>
      <w:szCs w:val="24"/>
      <w:lang w:eastAsia="en-US"/>
    </w:rPr>
  </w:style>
  <w:style w:type="paragraph" w:customStyle="1" w:styleId="FWAnnexCont1">
    <w:name w:val="FWAnnex Cont 1"/>
    <w:basedOn w:val="Normal"/>
    <w:rsid w:val="00AC40C9"/>
    <w:pPr>
      <w:spacing w:after="120"/>
      <w:jc w:val="both"/>
    </w:pPr>
    <w:rPr>
      <w:sz w:val="21"/>
      <w:szCs w:val="20"/>
    </w:rPr>
  </w:style>
  <w:style w:type="paragraph" w:customStyle="1" w:styleId="FWAnnexCont2">
    <w:name w:val="FWAnnex Cont 2"/>
    <w:basedOn w:val="FWAnnexCont1"/>
    <w:rsid w:val="00E84F23"/>
    <w:pPr>
      <w:spacing w:after="240"/>
    </w:pPr>
    <w:rPr>
      <w:sz w:val="22"/>
    </w:rPr>
  </w:style>
  <w:style w:type="paragraph" w:customStyle="1" w:styleId="FWAnnexCont3">
    <w:name w:val="FWAnnex Cont 3"/>
    <w:basedOn w:val="FWAnnexCont2"/>
    <w:rsid w:val="00A36639"/>
  </w:style>
  <w:style w:type="paragraph" w:customStyle="1" w:styleId="FWAnnexCont4">
    <w:name w:val="FWAnnex Cont 4"/>
    <w:basedOn w:val="FWAnnexCont3"/>
    <w:rsid w:val="00A36639"/>
  </w:style>
  <w:style w:type="paragraph" w:customStyle="1" w:styleId="FWAnnexCont5">
    <w:name w:val="FWAnnex Cont 5"/>
    <w:basedOn w:val="FWAnnexCont4"/>
    <w:rsid w:val="008138BD"/>
    <w:pPr>
      <w:ind w:left="720"/>
    </w:pPr>
    <w:rPr>
      <w:sz w:val="21"/>
    </w:rPr>
  </w:style>
  <w:style w:type="paragraph" w:customStyle="1" w:styleId="FWAnnexCont6">
    <w:name w:val="FWAnnex Cont 6"/>
    <w:basedOn w:val="FWAnnexCont5"/>
    <w:rsid w:val="00A36639"/>
    <w:pPr>
      <w:ind w:left="1440"/>
    </w:pPr>
    <w:rPr>
      <w:sz w:val="22"/>
    </w:rPr>
  </w:style>
  <w:style w:type="paragraph" w:customStyle="1" w:styleId="FWAnnexCont7">
    <w:name w:val="FWAnnex Cont 7"/>
    <w:basedOn w:val="FWAnnexCont6"/>
    <w:rsid w:val="00A36639"/>
    <w:pPr>
      <w:ind w:left="2160"/>
    </w:pPr>
  </w:style>
  <w:style w:type="paragraph" w:customStyle="1" w:styleId="FWAnnexCont8">
    <w:name w:val="FWAnnex Cont 8"/>
    <w:basedOn w:val="FWAnnexCont7"/>
    <w:rsid w:val="00A36639"/>
    <w:pPr>
      <w:ind w:left="2880"/>
    </w:pPr>
  </w:style>
  <w:style w:type="paragraph" w:customStyle="1" w:styleId="FWAnnexCont9">
    <w:name w:val="FWAnnex Cont 9"/>
    <w:basedOn w:val="Normal"/>
    <w:rsid w:val="00A36639"/>
    <w:pPr>
      <w:spacing w:after="240"/>
      <w:ind w:left="3600"/>
      <w:jc w:val="both"/>
    </w:pPr>
    <w:rPr>
      <w:szCs w:val="20"/>
    </w:rPr>
  </w:style>
  <w:style w:type="paragraph" w:customStyle="1" w:styleId="FWAnnexL1">
    <w:name w:val="FWAnnex_L1"/>
    <w:basedOn w:val="Normal"/>
    <w:next w:val="FWAnnexL2"/>
    <w:rsid w:val="00E84F23"/>
    <w:pPr>
      <w:keepNext/>
      <w:keepLines/>
      <w:numPr>
        <w:numId w:val="13"/>
      </w:numPr>
      <w:spacing w:after="120" w:line="480" w:lineRule="auto"/>
      <w:outlineLvl w:val="0"/>
    </w:pPr>
    <w:rPr>
      <w:rFonts w:ascii="Georgia" w:hAnsi="Georgia"/>
      <w:sz w:val="36"/>
      <w:szCs w:val="20"/>
    </w:rPr>
  </w:style>
  <w:style w:type="paragraph" w:customStyle="1" w:styleId="FWAnnexL2">
    <w:name w:val="FWAnnex_L2"/>
    <w:basedOn w:val="FWAnnexL1"/>
    <w:next w:val="FWAnnexL4"/>
    <w:rsid w:val="00E84F23"/>
    <w:pPr>
      <w:numPr>
        <w:ilvl w:val="1"/>
      </w:numPr>
      <w:spacing w:after="240" w:line="240" w:lineRule="auto"/>
      <w:outlineLvl w:val="1"/>
    </w:pPr>
    <w:rPr>
      <w:rFonts w:ascii="Times New Roman" w:hAnsi="Times New Roman"/>
      <w:b/>
      <w:smallCaps/>
      <w:sz w:val="22"/>
    </w:rPr>
  </w:style>
  <w:style w:type="paragraph" w:customStyle="1" w:styleId="FWAnnexL3">
    <w:name w:val="FWAnnex_L3"/>
    <w:basedOn w:val="FWAnnexL2"/>
    <w:rsid w:val="00AC40C9"/>
    <w:pPr>
      <w:keepNext w:val="0"/>
      <w:keepLines w:val="0"/>
      <w:numPr>
        <w:ilvl w:val="2"/>
      </w:numPr>
      <w:jc w:val="both"/>
      <w:outlineLvl w:val="9"/>
    </w:pPr>
    <w:rPr>
      <w:b w:val="0"/>
      <w:smallCaps w:val="0"/>
      <w:sz w:val="21"/>
    </w:rPr>
  </w:style>
  <w:style w:type="paragraph" w:customStyle="1" w:styleId="FWAnnexL4">
    <w:name w:val="FWAnnex_L4"/>
    <w:basedOn w:val="FWAnnexL3"/>
    <w:rsid w:val="00A36639"/>
    <w:pPr>
      <w:numPr>
        <w:ilvl w:val="3"/>
      </w:numPr>
    </w:pPr>
    <w:rPr>
      <w:sz w:val="22"/>
    </w:rPr>
  </w:style>
  <w:style w:type="paragraph" w:customStyle="1" w:styleId="FWAnnexL5">
    <w:name w:val="FWAnnex_L5"/>
    <w:basedOn w:val="FWAnnexL4"/>
    <w:rsid w:val="00AC40C9"/>
    <w:pPr>
      <w:numPr>
        <w:ilvl w:val="4"/>
      </w:numPr>
    </w:pPr>
    <w:rPr>
      <w:sz w:val="21"/>
    </w:rPr>
  </w:style>
  <w:style w:type="paragraph" w:customStyle="1" w:styleId="FWAnnexL6">
    <w:name w:val="FWAnnex_L6"/>
    <w:basedOn w:val="FWAnnexL5"/>
    <w:rsid w:val="00A36639"/>
    <w:pPr>
      <w:numPr>
        <w:ilvl w:val="5"/>
      </w:numPr>
    </w:pPr>
    <w:rPr>
      <w:sz w:val="22"/>
    </w:rPr>
  </w:style>
  <w:style w:type="paragraph" w:customStyle="1" w:styleId="FWAnnexL7">
    <w:name w:val="FWAnnex_L7"/>
    <w:basedOn w:val="FWAnnexL6"/>
    <w:rsid w:val="00A36639"/>
    <w:pPr>
      <w:numPr>
        <w:ilvl w:val="6"/>
      </w:numPr>
    </w:pPr>
  </w:style>
  <w:style w:type="paragraph" w:customStyle="1" w:styleId="FWAnnexL8">
    <w:name w:val="FWAnnex_L8"/>
    <w:basedOn w:val="FWAnnexL7"/>
    <w:rsid w:val="00A36639"/>
    <w:pPr>
      <w:numPr>
        <w:ilvl w:val="7"/>
      </w:numPr>
    </w:pPr>
  </w:style>
  <w:style w:type="paragraph" w:customStyle="1" w:styleId="FWAnnexL9">
    <w:name w:val="FWAnnex_L9"/>
    <w:basedOn w:val="FWAnnexL8"/>
    <w:rsid w:val="00A36639"/>
    <w:pPr>
      <w:numPr>
        <w:ilvl w:val="8"/>
      </w:numPr>
    </w:pPr>
  </w:style>
  <w:style w:type="character" w:customStyle="1" w:styleId="CharChar4">
    <w:name w:val=" Char Char4"/>
    <w:rsid w:val="007C0EBD"/>
    <w:rPr>
      <w:color w:val="0E2147"/>
      <w:sz w:val="21"/>
      <w:szCs w:val="24"/>
      <w:lang w:val="en-GB" w:eastAsia="en-US" w:bidi="ar-SA"/>
    </w:rPr>
  </w:style>
  <w:style w:type="paragraph" w:customStyle="1" w:styleId="fwbl40">
    <w:name w:val="fwbl4"/>
    <w:basedOn w:val="Normal"/>
    <w:rsid w:val="00A04F95"/>
    <w:pPr>
      <w:spacing w:before="100" w:beforeAutospacing="1" w:after="100" w:afterAutospacing="1"/>
    </w:pPr>
    <w:rPr>
      <w:color w:val="auto"/>
      <w:sz w:val="24"/>
      <w:lang w:eastAsia="en-GB"/>
    </w:rPr>
  </w:style>
  <w:style w:type="character" w:customStyle="1" w:styleId="Heading2Char">
    <w:name w:val="Heading 2 Char"/>
    <w:link w:val="Heading2"/>
    <w:rsid w:val="00AE5128"/>
    <w:rPr>
      <w:rFonts w:ascii="Georgia" w:hAnsi="Georgia" w:cs="Times New Roman Bold"/>
      <w:b/>
      <w:color w:val="3A8FC5"/>
      <w:sz w:val="21"/>
      <w:szCs w:val="24"/>
      <w:lang w:val="en-GB"/>
    </w:rPr>
  </w:style>
  <w:style w:type="character" w:customStyle="1" w:styleId="FootnoteTextChar">
    <w:name w:val="Footnote Text Char"/>
    <w:link w:val="FootnoteText"/>
    <w:rsid w:val="00AE5128"/>
    <w:rPr>
      <w:color w:val="0E2147"/>
      <w:lang w:val="en-GB"/>
    </w:rPr>
  </w:style>
  <w:style w:type="character" w:customStyle="1" w:styleId="Heading3Char">
    <w:name w:val="Heading 3 Char"/>
    <w:link w:val="Heading3"/>
    <w:rsid w:val="00D730A9"/>
    <w:rPr>
      <w:rFonts w:ascii="Times New Roman Bold" w:hAnsi="Times New Roman Bold"/>
      <w:b/>
      <w:i/>
      <w:color w:val="0E2147"/>
      <w:sz w:val="21"/>
      <w:szCs w:val="24"/>
      <w:u w:val="single"/>
      <w:lang w:val="en-GB"/>
    </w:rPr>
  </w:style>
  <w:style w:type="character" w:customStyle="1" w:styleId="FontU">
    <w:name w:val="Font U"/>
    <w:rsid w:val="00DC10DC"/>
    <w:rPr>
      <w:u w:val="single"/>
      <w:lang w:val="en-US"/>
    </w:rPr>
  </w:style>
  <w:style w:type="paragraph" w:styleId="ColorfulList-Accent1">
    <w:name w:val="Colorful List Accent 1"/>
    <w:basedOn w:val="Normal"/>
    <w:uiPriority w:val="34"/>
    <w:qFormat/>
    <w:rsid w:val="00FF5E50"/>
    <w:pPr>
      <w:ind w:left="720"/>
      <w:contextualSpacing/>
    </w:pPr>
  </w:style>
  <w:style w:type="paragraph" w:styleId="PlainText">
    <w:name w:val="Plain Text"/>
    <w:basedOn w:val="Normal"/>
    <w:link w:val="PlainTextChar"/>
    <w:uiPriority w:val="99"/>
    <w:unhideWhenUsed/>
    <w:rsid w:val="003C1022"/>
    <w:rPr>
      <w:rFonts w:ascii="Arial" w:eastAsia="Calibri" w:hAnsi="Arial"/>
      <w:color w:val="auto"/>
      <w:szCs w:val="21"/>
      <w:lang w:val="es-NI"/>
    </w:rPr>
  </w:style>
  <w:style w:type="character" w:customStyle="1" w:styleId="PlainTextChar">
    <w:name w:val="Plain Text Char"/>
    <w:link w:val="PlainText"/>
    <w:uiPriority w:val="99"/>
    <w:rsid w:val="003C1022"/>
    <w:rPr>
      <w:rFonts w:ascii="Arial" w:eastAsia="Calibri" w:hAnsi="Arial"/>
      <w:sz w:val="22"/>
      <w:szCs w:val="21"/>
      <w:lang w:val="es-NI"/>
    </w:rPr>
  </w:style>
  <w:style w:type="paragraph" w:customStyle="1" w:styleId="xl65">
    <w:name w:val="xl65"/>
    <w:basedOn w:val="Normal"/>
    <w:rsid w:val="002A594F"/>
    <w:pPr>
      <w:spacing w:before="100" w:beforeAutospacing="1" w:after="100" w:afterAutospacing="1"/>
    </w:pPr>
    <w:rPr>
      <w:rFonts w:ascii="Arial" w:hAnsi="Arial" w:cs="Arial"/>
      <w:color w:val="auto"/>
      <w:sz w:val="24"/>
      <w:lang w:val="en-US"/>
    </w:rPr>
  </w:style>
  <w:style w:type="paragraph" w:customStyle="1" w:styleId="xl66">
    <w:name w:val="xl66"/>
    <w:basedOn w:val="Normal"/>
    <w:rsid w:val="002A594F"/>
    <w:pPr>
      <w:spacing w:before="100" w:beforeAutospacing="1" w:after="100" w:afterAutospacing="1"/>
      <w:jc w:val="right"/>
      <w:textAlignment w:val="center"/>
    </w:pPr>
    <w:rPr>
      <w:rFonts w:ascii="Tahoma" w:hAnsi="Tahoma" w:cs="Tahoma"/>
      <w:color w:val="auto"/>
      <w:szCs w:val="22"/>
      <w:lang w:val="en-US"/>
    </w:rPr>
  </w:style>
  <w:style w:type="paragraph" w:customStyle="1" w:styleId="xl67">
    <w:name w:val="xl67"/>
    <w:basedOn w:val="Normal"/>
    <w:rsid w:val="002A594F"/>
    <w:pPr>
      <w:spacing w:before="100" w:beforeAutospacing="1" w:after="100" w:afterAutospacing="1"/>
      <w:textAlignment w:val="center"/>
    </w:pPr>
    <w:rPr>
      <w:rFonts w:ascii="Tahoma" w:hAnsi="Tahoma" w:cs="Tahoma"/>
      <w:color w:val="auto"/>
      <w:szCs w:val="22"/>
      <w:lang w:val="en-US"/>
    </w:rPr>
  </w:style>
  <w:style w:type="character" w:customStyle="1" w:styleId="Heading4Char">
    <w:name w:val="Heading 4 Char"/>
    <w:link w:val="Heading4"/>
    <w:rsid w:val="00C12CC5"/>
    <w:rPr>
      <w:i/>
      <w:color w:val="0E2147"/>
      <w:sz w:val="21"/>
      <w:szCs w:val="24"/>
      <w:lang w:val="en-GB"/>
    </w:rPr>
  </w:style>
  <w:style w:type="character" w:customStyle="1" w:styleId="Heading5Char">
    <w:name w:val="Heading 5 Char"/>
    <w:link w:val="Heading5"/>
    <w:rsid w:val="00C12CC5"/>
    <w:rPr>
      <w:b/>
      <w:caps/>
      <w:color w:val="0E2147"/>
      <w:sz w:val="21"/>
      <w:szCs w:val="24"/>
      <w:lang w:val="en-GB"/>
    </w:rPr>
  </w:style>
  <w:style w:type="character" w:customStyle="1" w:styleId="Heading6Char">
    <w:name w:val="Heading 6 Char"/>
    <w:link w:val="Heading6"/>
    <w:rsid w:val="00C12CC5"/>
    <w:rPr>
      <w:b/>
      <w:color w:val="0E2147"/>
      <w:sz w:val="21"/>
      <w:szCs w:val="24"/>
      <w:lang w:val="en-GB"/>
    </w:rPr>
  </w:style>
  <w:style w:type="character" w:customStyle="1" w:styleId="Heading7Char">
    <w:name w:val="Heading 7 Char"/>
    <w:link w:val="Heading7"/>
    <w:rsid w:val="00C12CC5"/>
    <w:rPr>
      <w:color w:val="0E2147"/>
      <w:sz w:val="21"/>
      <w:szCs w:val="24"/>
      <w:lang w:val="en-GB"/>
    </w:rPr>
  </w:style>
  <w:style w:type="character" w:customStyle="1" w:styleId="Heading8Char">
    <w:name w:val="Heading 8 Char"/>
    <w:link w:val="Heading8"/>
    <w:rsid w:val="00C12CC5"/>
    <w:rPr>
      <w:color w:val="0E2147"/>
      <w:sz w:val="21"/>
      <w:szCs w:val="24"/>
      <w:lang w:val="en-GB"/>
    </w:rPr>
  </w:style>
  <w:style w:type="character" w:customStyle="1" w:styleId="Heading9Char">
    <w:name w:val="Heading 9 Char"/>
    <w:link w:val="Heading9"/>
    <w:rsid w:val="00C12CC5"/>
    <w:rPr>
      <w:rFonts w:cs="Arial"/>
      <w:color w:val="0E2147"/>
      <w:sz w:val="21"/>
      <w:szCs w:val="22"/>
      <w:lang w:val="en-GB"/>
    </w:rPr>
  </w:style>
  <w:style w:type="character" w:customStyle="1" w:styleId="HeaderChar">
    <w:name w:val="Header Char"/>
    <w:link w:val="Header"/>
    <w:rsid w:val="00C12CC5"/>
    <w:rPr>
      <w:color w:val="0E2147"/>
      <w:sz w:val="16"/>
      <w:szCs w:val="24"/>
      <w:lang w:val="en-GB"/>
    </w:rPr>
  </w:style>
  <w:style w:type="character" w:customStyle="1" w:styleId="SalutationChar">
    <w:name w:val="Salutation Char"/>
    <w:link w:val="Salutation"/>
    <w:rsid w:val="00C12CC5"/>
    <w:rPr>
      <w:color w:val="0E2147"/>
      <w:sz w:val="21"/>
      <w:szCs w:val="24"/>
      <w:lang w:val="en-GB"/>
    </w:rPr>
  </w:style>
  <w:style w:type="character" w:customStyle="1" w:styleId="DocumentMapChar">
    <w:name w:val="Document Map Char"/>
    <w:link w:val="DocumentMap"/>
    <w:semiHidden/>
    <w:rsid w:val="00C12CC5"/>
    <w:rPr>
      <w:rFonts w:ascii="Tahoma" w:hAnsi="Tahoma" w:cs="Tahoma"/>
      <w:color w:val="0E2147"/>
      <w:sz w:val="22"/>
      <w:szCs w:val="24"/>
      <w:shd w:val="clear" w:color="auto" w:fill="000080"/>
      <w:lang w:val="en-GB"/>
    </w:rPr>
  </w:style>
  <w:style w:type="character" w:customStyle="1" w:styleId="CharChar40">
    <w:name w:val="Char Char4"/>
    <w:rsid w:val="00C12CC5"/>
    <w:rPr>
      <w:color w:val="0E2147"/>
      <w:sz w:val="21"/>
      <w:szCs w:val="24"/>
      <w:lang w:val="en-GB" w:eastAsia="en-US" w:bidi="ar-SA"/>
    </w:rPr>
  </w:style>
  <w:style w:type="paragraph" w:styleId="ListParagraph">
    <w:name w:val="List Paragraph"/>
    <w:basedOn w:val="Normal"/>
    <w:uiPriority w:val="34"/>
    <w:qFormat/>
    <w:rsid w:val="00037A88"/>
    <w:pPr>
      <w:ind w:left="720"/>
    </w:pPr>
    <w:rPr>
      <w:rFonts w:ascii="Calibri" w:eastAsia="Arial" w:hAnsi="Calibri" w:cs="Arial"/>
      <w:color w:val="auto"/>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1419380">
      <w:bodyDiv w:val="1"/>
      <w:marLeft w:val="0"/>
      <w:marRight w:val="0"/>
      <w:marTop w:val="0"/>
      <w:marBottom w:val="0"/>
      <w:divBdr>
        <w:top w:val="none" w:sz="0" w:space="0" w:color="auto"/>
        <w:left w:val="none" w:sz="0" w:space="0" w:color="auto"/>
        <w:bottom w:val="none" w:sz="0" w:space="0" w:color="auto"/>
        <w:right w:val="none" w:sz="0" w:space="0" w:color="auto"/>
      </w:divBdr>
    </w:div>
    <w:div w:id="1938902911">
      <w:bodyDiv w:val="1"/>
      <w:marLeft w:val="0"/>
      <w:marRight w:val="0"/>
      <w:marTop w:val="0"/>
      <w:marBottom w:val="0"/>
      <w:divBdr>
        <w:top w:val="none" w:sz="0" w:space="0" w:color="auto"/>
        <w:left w:val="none" w:sz="0" w:space="0" w:color="auto"/>
        <w:bottom w:val="none" w:sz="0" w:space="0" w:color="auto"/>
        <w:right w:val="none" w:sz="0" w:space="0" w:color="auto"/>
      </w:divBdr>
    </w:div>
    <w:div w:id="194970345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footer" Target="footer6.xml"/><Relationship Id="rId26" Type="http://schemas.openxmlformats.org/officeDocument/2006/relationships/hyperlink" Target="mailto:maria.borodina@freshfields.com" TargetMode="External"/><Relationship Id="rId3" Type="http://schemas.openxmlformats.org/officeDocument/2006/relationships/styles" Target="styles.xml"/><Relationship Id="rId21"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yperlink" Target="mailto:zhe.liu@freshfields.com" TargetMode="External"/><Relationship Id="rId2" Type="http://schemas.openxmlformats.org/officeDocument/2006/relationships/numbering" Target="numbering.xml"/><Relationship Id="rId16" Type="http://schemas.openxmlformats.org/officeDocument/2006/relationships/hyperlink" Target="mailto:francisco.bachiller@freshfields.com" TargetMode="External"/><Relationship Id="rId20" Type="http://schemas.openxmlformats.org/officeDocument/2006/relationships/footer" Target="footer8.xml"/><Relationship Id="rId29" Type="http://schemas.openxmlformats.org/officeDocument/2006/relationships/hyperlink" Target="mailto:Robert.Gawalkiewicz@skslegal.p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mailto:francisco.bachiller@freshfields.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miriam.perez-schafer@freshfields.com" TargetMode="External"/><Relationship Id="rId23" Type="http://schemas.openxmlformats.org/officeDocument/2006/relationships/hyperlink" Target="mailto:miriam.perez-schafer@freshfields.com" TargetMode="External"/><Relationship Id="rId28" Type="http://schemas.openxmlformats.org/officeDocument/2006/relationships/hyperlink" Target="mailto:Radan.Kubr@prkpartners.com" TargetMode="External"/><Relationship Id="rId10" Type="http://schemas.openxmlformats.org/officeDocument/2006/relationships/footer" Target="footer1.xml"/><Relationship Id="rId19" Type="http://schemas.openxmlformats.org/officeDocument/2006/relationships/footer" Target="footer7.xm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david.franco@freshfields.com" TargetMode="External"/><Relationship Id="rId22" Type="http://schemas.openxmlformats.org/officeDocument/2006/relationships/hyperlink" Target="mailto:david.franco@freshfields.com" TargetMode="External"/><Relationship Id="rId27" Type="http://schemas.openxmlformats.org/officeDocument/2006/relationships/hyperlink" Target="mailto:bruce.embley@freshfields.com"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Freshfields\Base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857A-D44D-49CB-973B-4265E250B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Base_Document.dot</Template>
  <TotalTime>0</TotalTime>
  <Pages>49</Pages>
  <Words>8067</Words>
  <Characters>45983</Characters>
  <Application>Microsoft Office Word</Application>
  <DocSecurity>0</DocSecurity>
  <Lines>383</Lines>
  <Paragraphs>107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Base Document</vt:lpstr>
      <vt:lpstr>Base Document</vt:lpstr>
    </vt:vector>
  </TitlesOfParts>
  <Company>Freshfields Bruckhaus Deringer</Company>
  <LinksUpToDate>false</LinksUpToDate>
  <CharactersWithSpaces>53943</CharactersWithSpaces>
  <SharedDoc>false</SharedDoc>
  <HLinks>
    <vt:vector size="204" baseType="variant">
      <vt:variant>
        <vt:i4>7667721</vt:i4>
      </vt:variant>
      <vt:variant>
        <vt:i4>216</vt:i4>
      </vt:variant>
      <vt:variant>
        <vt:i4>0</vt:i4>
      </vt:variant>
      <vt:variant>
        <vt:i4>5</vt:i4>
      </vt:variant>
      <vt:variant>
        <vt:lpwstr>mailto:Robert.Gawalkiewicz@skslegal.pl</vt:lpwstr>
      </vt:variant>
      <vt:variant>
        <vt:lpwstr/>
      </vt:variant>
      <vt:variant>
        <vt:i4>8257560</vt:i4>
      </vt:variant>
      <vt:variant>
        <vt:i4>213</vt:i4>
      </vt:variant>
      <vt:variant>
        <vt:i4>0</vt:i4>
      </vt:variant>
      <vt:variant>
        <vt:i4>5</vt:i4>
      </vt:variant>
      <vt:variant>
        <vt:lpwstr>mailto:Radan.Kubr@prkpartners.com</vt:lpwstr>
      </vt:variant>
      <vt:variant>
        <vt:lpwstr/>
      </vt:variant>
      <vt:variant>
        <vt:i4>1376371</vt:i4>
      </vt:variant>
      <vt:variant>
        <vt:i4>210</vt:i4>
      </vt:variant>
      <vt:variant>
        <vt:i4>0</vt:i4>
      </vt:variant>
      <vt:variant>
        <vt:i4>5</vt:i4>
      </vt:variant>
      <vt:variant>
        <vt:lpwstr>mailto:bruce.embley@freshfields.com</vt:lpwstr>
      </vt:variant>
      <vt:variant>
        <vt:lpwstr/>
      </vt:variant>
      <vt:variant>
        <vt:i4>6357018</vt:i4>
      </vt:variant>
      <vt:variant>
        <vt:i4>207</vt:i4>
      </vt:variant>
      <vt:variant>
        <vt:i4>0</vt:i4>
      </vt:variant>
      <vt:variant>
        <vt:i4>5</vt:i4>
      </vt:variant>
      <vt:variant>
        <vt:lpwstr>mailto:maria.borodina@freshfields.com</vt:lpwstr>
      </vt:variant>
      <vt:variant>
        <vt:lpwstr/>
      </vt:variant>
      <vt:variant>
        <vt:i4>7798786</vt:i4>
      </vt:variant>
      <vt:variant>
        <vt:i4>204</vt:i4>
      </vt:variant>
      <vt:variant>
        <vt:i4>0</vt:i4>
      </vt:variant>
      <vt:variant>
        <vt:i4>5</vt:i4>
      </vt:variant>
      <vt:variant>
        <vt:lpwstr>mailto:zhe.liu@freshfields.com</vt:lpwstr>
      </vt:variant>
      <vt:variant>
        <vt:lpwstr/>
      </vt:variant>
      <vt:variant>
        <vt:i4>8323093</vt:i4>
      </vt:variant>
      <vt:variant>
        <vt:i4>201</vt:i4>
      </vt:variant>
      <vt:variant>
        <vt:i4>0</vt:i4>
      </vt:variant>
      <vt:variant>
        <vt:i4>5</vt:i4>
      </vt:variant>
      <vt:variant>
        <vt:lpwstr>mailto:francisco.bachiller@freshfields.com</vt:lpwstr>
      </vt:variant>
      <vt:variant>
        <vt:lpwstr/>
      </vt:variant>
      <vt:variant>
        <vt:i4>2031662</vt:i4>
      </vt:variant>
      <vt:variant>
        <vt:i4>198</vt:i4>
      </vt:variant>
      <vt:variant>
        <vt:i4>0</vt:i4>
      </vt:variant>
      <vt:variant>
        <vt:i4>5</vt:i4>
      </vt:variant>
      <vt:variant>
        <vt:lpwstr>mailto:miriam.perez-schafer@freshfields.com</vt:lpwstr>
      </vt:variant>
      <vt:variant>
        <vt:lpwstr/>
      </vt:variant>
      <vt:variant>
        <vt:i4>1507425</vt:i4>
      </vt:variant>
      <vt:variant>
        <vt:i4>195</vt:i4>
      </vt:variant>
      <vt:variant>
        <vt:i4>0</vt:i4>
      </vt:variant>
      <vt:variant>
        <vt:i4>5</vt:i4>
      </vt:variant>
      <vt:variant>
        <vt:lpwstr>mailto:david.franco@freshfields.com</vt:lpwstr>
      </vt:variant>
      <vt:variant>
        <vt:lpwstr/>
      </vt:variant>
      <vt:variant>
        <vt:i4>8323093</vt:i4>
      </vt:variant>
      <vt:variant>
        <vt:i4>150</vt:i4>
      </vt:variant>
      <vt:variant>
        <vt:i4>0</vt:i4>
      </vt:variant>
      <vt:variant>
        <vt:i4>5</vt:i4>
      </vt:variant>
      <vt:variant>
        <vt:lpwstr>mailto:francisco.bachiller@freshfields.com</vt:lpwstr>
      </vt:variant>
      <vt:variant>
        <vt:lpwstr/>
      </vt:variant>
      <vt:variant>
        <vt:i4>2031662</vt:i4>
      </vt:variant>
      <vt:variant>
        <vt:i4>147</vt:i4>
      </vt:variant>
      <vt:variant>
        <vt:i4>0</vt:i4>
      </vt:variant>
      <vt:variant>
        <vt:i4>5</vt:i4>
      </vt:variant>
      <vt:variant>
        <vt:lpwstr>mailto:miriam.perez-schafer@freshfields.com</vt:lpwstr>
      </vt:variant>
      <vt:variant>
        <vt:lpwstr/>
      </vt:variant>
      <vt:variant>
        <vt:i4>1507425</vt:i4>
      </vt:variant>
      <vt:variant>
        <vt:i4>144</vt:i4>
      </vt:variant>
      <vt:variant>
        <vt:i4>0</vt:i4>
      </vt:variant>
      <vt:variant>
        <vt:i4>5</vt:i4>
      </vt:variant>
      <vt:variant>
        <vt:lpwstr>mailto:david.franco@freshfields.com</vt:lpwstr>
      </vt:variant>
      <vt:variant>
        <vt:lpwstr/>
      </vt:variant>
      <vt:variant>
        <vt:i4>1114165</vt:i4>
      </vt:variant>
      <vt:variant>
        <vt:i4>134</vt:i4>
      </vt:variant>
      <vt:variant>
        <vt:i4>0</vt:i4>
      </vt:variant>
      <vt:variant>
        <vt:i4>5</vt:i4>
      </vt:variant>
      <vt:variant>
        <vt:lpwstr/>
      </vt:variant>
      <vt:variant>
        <vt:lpwstr>_Toc450674616</vt:lpwstr>
      </vt:variant>
      <vt:variant>
        <vt:i4>1114165</vt:i4>
      </vt:variant>
      <vt:variant>
        <vt:i4>128</vt:i4>
      </vt:variant>
      <vt:variant>
        <vt:i4>0</vt:i4>
      </vt:variant>
      <vt:variant>
        <vt:i4>5</vt:i4>
      </vt:variant>
      <vt:variant>
        <vt:lpwstr/>
      </vt:variant>
      <vt:variant>
        <vt:lpwstr>_Toc450674615</vt:lpwstr>
      </vt:variant>
      <vt:variant>
        <vt:i4>1114165</vt:i4>
      </vt:variant>
      <vt:variant>
        <vt:i4>122</vt:i4>
      </vt:variant>
      <vt:variant>
        <vt:i4>0</vt:i4>
      </vt:variant>
      <vt:variant>
        <vt:i4>5</vt:i4>
      </vt:variant>
      <vt:variant>
        <vt:lpwstr/>
      </vt:variant>
      <vt:variant>
        <vt:lpwstr>_Toc450674614</vt:lpwstr>
      </vt:variant>
      <vt:variant>
        <vt:i4>1114165</vt:i4>
      </vt:variant>
      <vt:variant>
        <vt:i4>116</vt:i4>
      </vt:variant>
      <vt:variant>
        <vt:i4>0</vt:i4>
      </vt:variant>
      <vt:variant>
        <vt:i4>5</vt:i4>
      </vt:variant>
      <vt:variant>
        <vt:lpwstr/>
      </vt:variant>
      <vt:variant>
        <vt:lpwstr>_Toc450674613</vt:lpwstr>
      </vt:variant>
      <vt:variant>
        <vt:i4>1048629</vt:i4>
      </vt:variant>
      <vt:variant>
        <vt:i4>110</vt:i4>
      </vt:variant>
      <vt:variant>
        <vt:i4>0</vt:i4>
      </vt:variant>
      <vt:variant>
        <vt:i4>5</vt:i4>
      </vt:variant>
      <vt:variant>
        <vt:lpwstr/>
      </vt:variant>
      <vt:variant>
        <vt:lpwstr>_Toc450674603</vt:lpwstr>
      </vt:variant>
      <vt:variant>
        <vt:i4>1048629</vt:i4>
      </vt:variant>
      <vt:variant>
        <vt:i4>104</vt:i4>
      </vt:variant>
      <vt:variant>
        <vt:i4>0</vt:i4>
      </vt:variant>
      <vt:variant>
        <vt:i4>5</vt:i4>
      </vt:variant>
      <vt:variant>
        <vt:lpwstr/>
      </vt:variant>
      <vt:variant>
        <vt:lpwstr>_Toc450674602</vt:lpwstr>
      </vt:variant>
      <vt:variant>
        <vt:i4>1048629</vt:i4>
      </vt:variant>
      <vt:variant>
        <vt:i4>98</vt:i4>
      </vt:variant>
      <vt:variant>
        <vt:i4>0</vt:i4>
      </vt:variant>
      <vt:variant>
        <vt:i4>5</vt:i4>
      </vt:variant>
      <vt:variant>
        <vt:lpwstr/>
      </vt:variant>
      <vt:variant>
        <vt:lpwstr>_Toc450674601</vt:lpwstr>
      </vt:variant>
      <vt:variant>
        <vt:i4>1048629</vt:i4>
      </vt:variant>
      <vt:variant>
        <vt:i4>92</vt:i4>
      </vt:variant>
      <vt:variant>
        <vt:i4>0</vt:i4>
      </vt:variant>
      <vt:variant>
        <vt:i4>5</vt:i4>
      </vt:variant>
      <vt:variant>
        <vt:lpwstr/>
      </vt:variant>
      <vt:variant>
        <vt:lpwstr>_Toc450674600</vt:lpwstr>
      </vt:variant>
      <vt:variant>
        <vt:i4>1638454</vt:i4>
      </vt:variant>
      <vt:variant>
        <vt:i4>86</vt:i4>
      </vt:variant>
      <vt:variant>
        <vt:i4>0</vt:i4>
      </vt:variant>
      <vt:variant>
        <vt:i4>5</vt:i4>
      </vt:variant>
      <vt:variant>
        <vt:lpwstr/>
      </vt:variant>
      <vt:variant>
        <vt:lpwstr>_Toc450674599</vt:lpwstr>
      </vt:variant>
      <vt:variant>
        <vt:i4>1638454</vt:i4>
      </vt:variant>
      <vt:variant>
        <vt:i4>80</vt:i4>
      </vt:variant>
      <vt:variant>
        <vt:i4>0</vt:i4>
      </vt:variant>
      <vt:variant>
        <vt:i4>5</vt:i4>
      </vt:variant>
      <vt:variant>
        <vt:lpwstr/>
      </vt:variant>
      <vt:variant>
        <vt:lpwstr>_Toc450674598</vt:lpwstr>
      </vt:variant>
      <vt:variant>
        <vt:i4>1638454</vt:i4>
      </vt:variant>
      <vt:variant>
        <vt:i4>74</vt:i4>
      </vt:variant>
      <vt:variant>
        <vt:i4>0</vt:i4>
      </vt:variant>
      <vt:variant>
        <vt:i4>5</vt:i4>
      </vt:variant>
      <vt:variant>
        <vt:lpwstr/>
      </vt:variant>
      <vt:variant>
        <vt:lpwstr>_Toc450674597</vt:lpwstr>
      </vt:variant>
      <vt:variant>
        <vt:i4>1638454</vt:i4>
      </vt:variant>
      <vt:variant>
        <vt:i4>68</vt:i4>
      </vt:variant>
      <vt:variant>
        <vt:i4>0</vt:i4>
      </vt:variant>
      <vt:variant>
        <vt:i4>5</vt:i4>
      </vt:variant>
      <vt:variant>
        <vt:lpwstr/>
      </vt:variant>
      <vt:variant>
        <vt:lpwstr>_Toc450674596</vt:lpwstr>
      </vt:variant>
      <vt:variant>
        <vt:i4>1638454</vt:i4>
      </vt:variant>
      <vt:variant>
        <vt:i4>62</vt:i4>
      </vt:variant>
      <vt:variant>
        <vt:i4>0</vt:i4>
      </vt:variant>
      <vt:variant>
        <vt:i4>5</vt:i4>
      </vt:variant>
      <vt:variant>
        <vt:lpwstr/>
      </vt:variant>
      <vt:variant>
        <vt:lpwstr>_Toc450674595</vt:lpwstr>
      </vt:variant>
      <vt:variant>
        <vt:i4>1638454</vt:i4>
      </vt:variant>
      <vt:variant>
        <vt:i4>56</vt:i4>
      </vt:variant>
      <vt:variant>
        <vt:i4>0</vt:i4>
      </vt:variant>
      <vt:variant>
        <vt:i4>5</vt:i4>
      </vt:variant>
      <vt:variant>
        <vt:lpwstr/>
      </vt:variant>
      <vt:variant>
        <vt:lpwstr>_Toc450674594</vt:lpwstr>
      </vt:variant>
      <vt:variant>
        <vt:i4>1638454</vt:i4>
      </vt:variant>
      <vt:variant>
        <vt:i4>50</vt:i4>
      </vt:variant>
      <vt:variant>
        <vt:i4>0</vt:i4>
      </vt:variant>
      <vt:variant>
        <vt:i4>5</vt:i4>
      </vt:variant>
      <vt:variant>
        <vt:lpwstr/>
      </vt:variant>
      <vt:variant>
        <vt:lpwstr>_Toc450674593</vt:lpwstr>
      </vt:variant>
      <vt:variant>
        <vt:i4>1638454</vt:i4>
      </vt:variant>
      <vt:variant>
        <vt:i4>44</vt:i4>
      </vt:variant>
      <vt:variant>
        <vt:i4>0</vt:i4>
      </vt:variant>
      <vt:variant>
        <vt:i4>5</vt:i4>
      </vt:variant>
      <vt:variant>
        <vt:lpwstr/>
      </vt:variant>
      <vt:variant>
        <vt:lpwstr>_Toc450674592</vt:lpwstr>
      </vt:variant>
      <vt:variant>
        <vt:i4>1638454</vt:i4>
      </vt:variant>
      <vt:variant>
        <vt:i4>38</vt:i4>
      </vt:variant>
      <vt:variant>
        <vt:i4>0</vt:i4>
      </vt:variant>
      <vt:variant>
        <vt:i4>5</vt:i4>
      </vt:variant>
      <vt:variant>
        <vt:lpwstr/>
      </vt:variant>
      <vt:variant>
        <vt:lpwstr>_Toc450674591</vt:lpwstr>
      </vt:variant>
      <vt:variant>
        <vt:i4>1638454</vt:i4>
      </vt:variant>
      <vt:variant>
        <vt:i4>32</vt:i4>
      </vt:variant>
      <vt:variant>
        <vt:i4>0</vt:i4>
      </vt:variant>
      <vt:variant>
        <vt:i4>5</vt:i4>
      </vt:variant>
      <vt:variant>
        <vt:lpwstr/>
      </vt:variant>
      <vt:variant>
        <vt:lpwstr>_Toc450674590</vt:lpwstr>
      </vt:variant>
      <vt:variant>
        <vt:i4>1572918</vt:i4>
      </vt:variant>
      <vt:variant>
        <vt:i4>26</vt:i4>
      </vt:variant>
      <vt:variant>
        <vt:i4>0</vt:i4>
      </vt:variant>
      <vt:variant>
        <vt:i4>5</vt:i4>
      </vt:variant>
      <vt:variant>
        <vt:lpwstr/>
      </vt:variant>
      <vt:variant>
        <vt:lpwstr>_Toc450674589</vt:lpwstr>
      </vt:variant>
      <vt:variant>
        <vt:i4>1572918</vt:i4>
      </vt:variant>
      <vt:variant>
        <vt:i4>20</vt:i4>
      </vt:variant>
      <vt:variant>
        <vt:i4>0</vt:i4>
      </vt:variant>
      <vt:variant>
        <vt:i4>5</vt:i4>
      </vt:variant>
      <vt:variant>
        <vt:lpwstr/>
      </vt:variant>
      <vt:variant>
        <vt:lpwstr>_Toc450674588</vt:lpwstr>
      </vt:variant>
      <vt:variant>
        <vt:i4>1572918</vt:i4>
      </vt:variant>
      <vt:variant>
        <vt:i4>14</vt:i4>
      </vt:variant>
      <vt:variant>
        <vt:i4>0</vt:i4>
      </vt:variant>
      <vt:variant>
        <vt:i4>5</vt:i4>
      </vt:variant>
      <vt:variant>
        <vt:lpwstr/>
      </vt:variant>
      <vt:variant>
        <vt:lpwstr>_Toc450674587</vt:lpwstr>
      </vt:variant>
      <vt:variant>
        <vt:i4>1572918</vt:i4>
      </vt:variant>
      <vt:variant>
        <vt:i4>8</vt:i4>
      </vt:variant>
      <vt:variant>
        <vt:i4>0</vt:i4>
      </vt:variant>
      <vt:variant>
        <vt:i4>5</vt:i4>
      </vt:variant>
      <vt:variant>
        <vt:lpwstr/>
      </vt:variant>
      <vt:variant>
        <vt:lpwstr>_Toc450674586</vt:lpwstr>
      </vt:variant>
      <vt:variant>
        <vt:i4>1572918</vt:i4>
      </vt:variant>
      <vt:variant>
        <vt:i4>2</vt:i4>
      </vt:variant>
      <vt:variant>
        <vt:i4>0</vt:i4>
      </vt:variant>
      <vt:variant>
        <vt:i4>5</vt:i4>
      </vt:variant>
      <vt:variant>
        <vt:lpwstr/>
      </vt:variant>
      <vt:variant>
        <vt:lpwstr>_Toc450674585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 Document</dc:title>
  <dc:subject/>
  <dc:creator>ecameron</dc:creator>
  <cp:keywords/>
  <cp:lastModifiedBy>Alexey Andrushkevich</cp:lastModifiedBy>
  <cp:revision>2</cp:revision>
  <cp:lastPrinted>2016-05-18T13:18:00Z</cp:lastPrinted>
  <dcterms:created xsi:type="dcterms:W3CDTF">2018-09-05T11:34:00Z</dcterms:created>
  <dcterms:modified xsi:type="dcterms:W3CDTF">2018-09-05T11:34:00Z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1.0.2</vt:lpwstr>
  </property>
  <property fmtid="{D5CDD505-2E9C-101B-9397-08002B2CF9AE}" pid="3" name="operId">
    <vt:lpwstr>MPEREZ-SCHAFER</vt:lpwstr>
  </property>
  <property fmtid="{D5CDD505-2E9C-101B-9397-08002B2CF9AE}" pid="4" name="operName">
    <vt:lpwstr>Pérez-Schafer, Miriam</vt:lpwstr>
  </property>
  <property fmtid="{D5CDD505-2E9C-101B-9397-08002B2CF9AE}" pid="5" name="operLocation">
    <vt:lpwstr>Barcelona</vt:lpwstr>
  </property>
  <property fmtid="{D5CDD505-2E9C-101B-9397-08002B2CF9AE}" pid="6" name="operExtension">
    <vt:lpwstr>7425</vt:lpwstr>
  </property>
  <property fmtid="{D5CDD505-2E9C-101B-9397-08002B2CF9AE}" pid="7" name="operPhone">
    <vt:lpwstr>34 93 363 7425</vt:lpwstr>
  </property>
  <property fmtid="{D5CDD505-2E9C-101B-9397-08002B2CF9AE}" pid="8" name="operEmail">
    <vt:lpwstr>miriam.perez-schafer@freshfields.com</vt:lpwstr>
  </property>
  <property fmtid="{D5CDD505-2E9C-101B-9397-08002B2CF9AE}" pid="9" name="operFax">
    <vt:lpwstr>34 93 419 7799</vt:lpwstr>
  </property>
  <property fmtid="{D5CDD505-2E9C-101B-9397-08002B2CF9AE}" pid="10" name="operCorresp">
    <vt:lpwstr>Miriam Pérez-Schafer</vt:lpwstr>
  </property>
  <property fmtid="{D5CDD505-2E9C-101B-9397-08002B2CF9AE}" pid="11" name="operInitials">
    <vt:lpwstr/>
  </property>
  <property fmtid="{D5CDD505-2E9C-101B-9397-08002B2CF9AE}" pid="12" name="operClass">
    <vt:lpwstr>Fee Earner</vt:lpwstr>
  </property>
  <property fmtid="{D5CDD505-2E9C-101B-9397-08002B2CF9AE}" pid="13" name="authId">
    <vt:lpwstr>AMYCHEN</vt:lpwstr>
  </property>
  <property fmtid="{D5CDD505-2E9C-101B-9397-08002B2CF9AE}" pid="14" name="authName">
    <vt:lpwstr>Chen, Amy</vt:lpwstr>
  </property>
  <property fmtid="{D5CDD505-2E9C-101B-9397-08002B2CF9AE}" pid="15" name="authLocation">
    <vt:lpwstr>London</vt:lpwstr>
  </property>
  <property fmtid="{D5CDD505-2E9C-101B-9397-08002B2CF9AE}" pid="16" name="authExtension">
    <vt:lpwstr>5746</vt:lpwstr>
  </property>
  <property fmtid="{D5CDD505-2E9C-101B-9397-08002B2CF9AE}" pid="17" name="authPhone">
    <vt:lpwstr>44 20 7785 5746</vt:lpwstr>
  </property>
  <property fmtid="{D5CDD505-2E9C-101B-9397-08002B2CF9AE}" pid="18" name="authEmail">
    <vt:lpwstr>amy.chen1@freshfields.com</vt:lpwstr>
  </property>
  <property fmtid="{D5CDD505-2E9C-101B-9397-08002B2CF9AE}" pid="19" name="authFax">
    <vt:lpwstr>44 20 7108 5746</vt:lpwstr>
  </property>
  <property fmtid="{D5CDD505-2E9C-101B-9397-08002B2CF9AE}" pid="20" name="authCorresp">
    <vt:lpwstr>Amy Chen</vt:lpwstr>
  </property>
  <property fmtid="{D5CDD505-2E9C-101B-9397-08002B2CF9AE}" pid="21" name="authInitials">
    <vt:lpwstr/>
  </property>
  <property fmtid="{D5CDD505-2E9C-101B-9397-08002B2CF9AE}" pid="22" name="authClass">
    <vt:lpwstr>Fee Earner</vt:lpwstr>
  </property>
  <property fmtid="{D5CDD505-2E9C-101B-9397-08002B2CF9AE}" pid="23" name="docType">
    <vt:lpwstr>New Document</vt:lpwstr>
  </property>
  <property fmtid="{D5CDD505-2E9C-101B-9397-08002B2CF9AE}" pid="24" name="docLangId">
    <vt:lpwstr>2057</vt:lpwstr>
  </property>
  <property fmtid="{D5CDD505-2E9C-101B-9397-08002B2CF9AE}" pid="25" name="docGroup">
    <vt:lpwstr>document</vt:lpwstr>
  </property>
  <property fmtid="{D5CDD505-2E9C-101B-9397-08002B2CF9AE}" pid="26" name="docTemplate">
    <vt:lpwstr>document_english_portrait_a4.xml</vt:lpwstr>
  </property>
  <property fmtid="{D5CDD505-2E9C-101B-9397-08002B2CF9AE}" pid="27" name="docParams">
    <vt:lpwstr/>
  </property>
  <property fmtid="{D5CDD505-2E9C-101B-9397-08002B2CF9AE}" pid="28" name="docClass">
    <vt:lpwstr>-NONE-</vt:lpwstr>
  </property>
  <property fmtid="{D5CDD505-2E9C-101B-9397-08002B2CF9AE}" pid="29" name="docSubClass">
    <vt:lpwstr/>
  </property>
  <property fmtid="{D5CDD505-2E9C-101B-9397-08002B2CF9AE}" pid="30" name="docLanguage">
    <vt:lpwstr/>
  </property>
  <property fmtid="{D5CDD505-2E9C-101B-9397-08002B2CF9AE}" pid="31" name="docClient">
    <vt:lpwstr>134954</vt:lpwstr>
  </property>
  <property fmtid="{D5CDD505-2E9C-101B-9397-08002B2CF9AE}" pid="32" name="docMatter">
    <vt:lpwstr>0004</vt:lpwstr>
  </property>
  <property fmtid="{D5CDD505-2E9C-101B-9397-08002B2CF9AE}" pid="33" name="docCliMat">
    <vt:lpwstr>060660-0364</vt:lpwstr>
  </property>
  <property fmtid="{D5CDD505-2E9C-101B-9397-08002B2CF9AE}" pid="34" name="docGlobPracGroup">
    <vt:lpwstr/>
  </property>
  <property fmtid="{D5CDD505-2E9C-101B-9397-08002B2CF9AE}" pid="35" name="docGlobSectGroup">
    <vt:lpwstr/>
  </property>
  <property fmtid="{D5CDD505-2E9C-101B-9397-08002B2CF9AE}" pid="36" name="docOrganisation">
    <vt:lpwstr/>
  </property>
  <property fmtid="{D5CDD505-2E9C-101B-9397-08002B2CF9AE}" pid="37" name="docId">
    <vt:lpwstr>LON40981808</vt:lpwstr>
  </property>
  <property fmtid="{D5CDD505-2E9C-101B-9397-08002B2CF9AE}" pid="38" name="docVersion">
    <vt:lpwstr>1</vt:lpwstr>
  </property>
  <property fmtid="{D5CDD505-2E9C-101B-9397-08002B2CF9AE}" pid="39" name="docIdVer">
    <vt:lpwstr>SPA1795656/2</vt:lpwstr>
  </property>
  <property fmtid="{D5CDD505-2E9C-101B-9397-08002B2CF9AE}" pid="40" name="docDesc">
    <vt:lpwstr>Solon | DD report (2) comments FF Corp Spain</vt:lpwstr>
  </property>
  <property fmtid="{D5CDD505-2E9C-101B-9397-08002B2CF9AE}" pid="41" name="docIncludeCliMat">
    <vt:lpwstr>true</vt:lpwstr>
  </property>
</Properties>
</file>